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8A98" w14:textId="2FB53C38" w:rsidR="00900517" w:rsidRPr="0038191C" w:rsidRDefault="00900517" w:rsidP="00C8268C">
      <w:pPr>
        <w:spacing w:after="0" w:line="240" w:lineRule="auto"/>
        <w:contextualSpacing/>
        <w:rPr>
          <w:rFonts w:ascii="Arial" w:hAnsi="Arial" w:cs="Arial"/>
          <w:b/>
          <w:bCs/>
        </w:rPr>
      </w:pPr>
    </w:p>
    <w:p w14:paraId="1F996183" w14:textId="4884BBDA" w:rsidR="0044121F" w:rsidRPr="000B4B9E" w:rsidRDefault="0044121F" w:rsidP="00C8268C">
      <w:pPr>
        <w:spacing w:after="0" w:line="240" w:lineRule="auto"/>
        <w:contextualSpacing/>
        <w:jc w:val="center"/>
        <w:rPr>
          <w:rFonts w:ascii="Arial" w:hAnsi="Arial" w:cs="Arial"/>
          <w:b/>
          <w:bCs/>
          <w:sz w:val="26"/>
          <w:szCs w:val="26"/>
        </w:rPr>
      </w:pPr>
      <w:r w:rsidRPr="000B4B9E">
        <w:rPr>
          <w:rFonts w:ascii="Arial" w:hAnsi="Arial" w:cs="Arial"/>
          <w:b/>
          <w:bCs/>
          <w:sz w:val="26"/>
          <w:szCs w:val="26"/>
        </w:rPr>
        <w:t xml:space="preserve">Purinergic </w:t>
      </w:r>
      <w:r w:rsidR="002C5036" w:rsidRPr="000B4B9E">
        <w:rPr>
          <w:rFonts w:ascii="Arial" w:hAnsi="Arial" w:cs="Arial"/>
          <w:b/>
          <w:bCs/>
          <w:sz w:val="26"/>
          <w:szCs w:val="26"/>
        </w:rPr>
        <w:t xml:space="preserve">signaling controls </w:t>
      </w:r>
      <w:r w:rsidRPr="000B4B9E">
        <w:rPr>
          <w:rFonts w:ascii="Arial" w:hAnsi="Arial" w:cs="Arial"/>
          <w:b/>
          <w:bCs/>
          <w:sz w:val="26"/>
          <w:szCs w:val="26"/>
        </w:rPr>
        <w:t>spontaneous activity</w:t>
      </w:r>
    </w:p>
    <w:p w14:paraId="51F99392" w14:textId="07107A75" w:rsidR="0044121F" w:rsidRPr="00306A40" w:rsidRDefault="0044121F" w:rsidP="00C8268C">
      <w:pPr>
        <w:spacing w:after="0" w:line="240" w:lineRule="auto"/>
        <w:contextualSpacing/>
        <w:jc w:val="center"/>
        <w:rPr>
          <w:rFonts w:ascii="Arial" w:hAnsi="Arial" w:cs="Arial"/>
          <w:b/>
          <w:bCs/>
        </w:rPr>
      </w:pPr>
      <w:r w:rsidRPr="000B4B9E">
        <w:rPr>
          <w:rFonts w:ascii="Arial" w:hAnsi="Arial" w:cs="Arial"/>
          <w:b/>
          <w:bCs/>
          <w:sz w:val="26"/>
          <w:szCs w:val="26"/>
        </w:rPr>
        <w:t>in the auditory system throughout</w:t>
      </w:r>
      <w:r w:rsidR="0038191C" w:rsidRPr="000B4B9E">
        <w:rPr>
          <w:rFonts w:ascii="Arial" w:hAnsi="Arial" w:cs="Arial"/>
          <w:b/>
          <w:bCs/>
          <w:sz w:val="26"/>
          <w:szCs w:val="26"/>
        </w:rPr>
        <w:t xml:space="preserve"> early</w:t>
      </w:r>
      <w:r w:rsidRPr="000B4B9E">
        <w:rPr>
          <w:rFonts w:ascii="Arial" w:hAnsi="Arial" w:cs="Arial"/>
          <w:b/>
          <w:bCs/>
          <w:sz w:val="26"/>
          <w:szCs w:val="26"/>
        </w:rPr>
        <w:t xml:space="preserve"> development</w:t>
      </w:r>
    </w:p>
    <w:p w14:paraId="58B9AAA4" w14:textId="77777777" w:rsidR="0044121F" w:rsidRPr="00306A40" w:rsidRDefault="0044121F" w:rsidP="00C8268C">
      <w:pPr>
        <w:spacing w:after="0" w:line="240" w:lineRule="auto"/>
        <w:contextualSpacing/>
        <w:jc w:val="center"/>
        <w:rPr>
          <w:rFonts w:ascii="Arial" w:hAnsi="Arial" w:cs="Arial"/>
          <w:b/>
          <w:bCs/>
        </w:rPr>
      </w:pPr>
    </w:p>
    <w:p w14:paraId="6C7C401A" w14:textId="77FA4910" w:rsidR="00900517" w:rsidRPr="00306A40" w:rsidRDefault="00900517" w:rsidP="00C8268C">
      <w:pPr>
        <w:spacing w:after="0" w:line="240" w:lineRule="auto"/>
        <w:contextualSpacing/>
        <w:jc w:val="center"/>
        <w:rPr>
          <w:rFonts w:ascii="Arial" w:hAnsi="Arial" w:cs="Arial"/>
          <w:b/>
          <w:bCs/>
        </w:rPr>
      </w:pPr>
    </w:p>
    <w:p w14:paraId="48AD99EC" w14:textId="5AEECC1B" w:rsidR="00900517" w:rsidRPr="00306A40" w:rsidRDefault="00900517" w:rsidP="00C8268C">
      <w:pPr>
        <w:spacing w:after="0" w:line="240" w:lineRule="auto"/>
        <w:contextualSpacing/>
        <w:jc w:val="center"/>
        <w:rPr>
          <w:rFonts w:ascii="Arial" w:hAnsi="Arial" w:cs="Arial"/>
          <w:b/>
          <w:bCs/>
        </w:rPr>
      </w:pPr>
      <w:r w:rsidRPr="00306A40">
        <w:rPr>
          <w:rFonts w:ascii="Arial" w:hAnsi="Arial" w:cs="Arial"/>
          <w:b/>
          <w:bCs/>
        </w:rPr>
        <w:t>Travis A. Babola</w:t>
      </w:r>
      <w:r w:rsidRPr="00306A40">
        <w:rPr>
          <w:rFonts w:ascii="Arial" w:hAnsi="Arial" w:cs="Arial"/>
          <w:b/>
          <w:bCs/>
          <w:vertAlign w:val="superscript"/>
        </w:rPr>
        <w:t>1</w:t>
      </w:r>
      <w:r w:rsidR="00D6238D" w:rsidRPr="00306A40">
        <w:rPr>
          <w:rFonts w:ascii="Arial" w:hAnsi="Arial" w:cs="Arial"/>
          <w:b/>
          <w:bCs/>
          <w:vertAlign w:val="superscript"/>
        </w:rPr>
        <w:t>*</w:t>
      </w:r>
      <w:r w:rsidRPr="00306A40">
        <w:rPr>
          <w:rFonts w:ascii="Arial" w:hAnsi="Arial" w:cs="Arial"/>
          <w:b/>
          <w:bCs/>
        </w:rPr>
        <w:t>, Sally Li</w:t>
      </w:r>
      <w:r w:rsidRPr="00306A40">
        <w:rPr>
          <w:rFonts w:ascii="Arial" w:hAnsi="Arial" w:cs="Arial"/>
          <w:b/>
          <w:bCs/>
          <w:vertAlign w:val="superscript"/>
        </w:rPr>
        <w:t>1</w:t>
      </w:r>
      <w:r w:rsidR="00D6238D" w:rsidRPr="00306A40">
        <w:rPr>
          <w:rFonts w:ascii="Arial" w:hAnsi="Arial" w:cs="Arial"/>
          <w:b/>
          <w:bCs/>
          <w:vertAlign w:val="superscript"/>
        </w:rPr>
        <w:t>*</w:t>
      </w:r>
      <w:r w:rsidRPr="00306A40">
        <w:rPr>
          <w:rFonts w:ascii="Arial" w:hAnsi="Arial" w:cs="Arial"/>
          <w:b/>
          <w:bCs/>
        </w:rPr>
        <w:t xml:space="preserve">, </w:t>
      </w:r>
      <w:proofErr w:type="spellStart"/>
      <w:r w:rsidRPr="00306A40">
        <w:rPr>
          <w:rFonts w:ascii="Arial" w:hAnsi="Arial" w:cs="Arial"/>
          <w:b/>
          <w:bCs/>
        </w:rPr>
        <w:t>Zhirong</w:t>
      </w:r>
      <w:proofErr w:type="spellEnd"/>
      <w:r w:rsidRPr="00306A40">
        <w:rPr>
          <w:rFonts w:ascii="Arial" w:hAnsi="Arial" w:cs="Arial"/>
          <w:b/>
          <w:bCs/>
        </w:rPr>
        <w:t xml:space="preserve"> Wang</w:t>
      </w:r>
      <w:r w:rsidRPr="00306A40">
        <w:rPr>
          <w:rFonts w:ascii="Arial" w:hAnsi="Arial" w:cs="Arial"/>
          <w:b/>
          <w:bCs/>
          <w:vertAlign w:val="superscript"/>
        </w:rPr>
        <w:t>2</w:t>
      </w:r>
      <w:r w:rsidR="00D6238D" w:rsidRPr="00306A40">
        <w:rPr>
          <w:rFonts w:ascii="Arial" w:hAnsi="Arial" w:cs="Arial"/>
          <w:b/>
          <w:bCs/>
          <w:vertAlign w:val="superscript"/>
        </w:rPr>
        <w:t>*</w:t>
      </w:r>
      <w:r w:rsidRPr="00306A40">
        <w:rPr>
          <w:rFonts w:ascii="Arial" w:hAnsi="Arial" w:cs="Arial"/>
          <w:b/>
          <w:bCs/>
        </w:rPr>
        <w:t xml:space="preserve">, Calvin </w:t>
      </w:r>
      <w:r w:rsidR="00DE37F3">
        <w:rPr>
          <w:rFonts w:ascii="Arial" w:hAnsi="Arial" w:cs="Arial"/>
          <w:b/>
          <w:bCs/>
        </w:rPr>
        <w:t xml:space="preserve">J. </w:t>
      </w:r>
      <w:r w:rsidRPr="00306A40">
        <w:rPr>
          <w:rFonts w:ascii="Arial" w:hAnsi="Arial" w:cs="Arial"/>
          <w:b/>
          <w:bCs/>
        </w:rPr>
        <w:t>Kersbergen</w:t>
      </w:r>
      <w:r w:rsidRPr="00306A40">
        <w:rPr>
          <w:rFonts w:ascii="Arial" w:hAnsi="Arial" w:cs="Arial"/>
          <w:b/>
          <w:bCs/>
          <w:vertAlign w:val="superscript"/>
        </w:rPr>
        <w:t>1</w:t>
      </w:r>
      <w:r w:rsidRPr="00306A40">
        <w:rPr>
          <w:rFonts w:ascii="Arial" w:hAnsi="Arial" w:cs="Arial"/>
          <w:b/>
          <w:bCs/>
        </w:rPr>
        <w:t xml:space="preserve">, Ana </w:t>
      </w:r>
      <w:proofErr w:type="spellStart"/>
      <w:r w:rsidRPr="00306A40">
        <w:rPr>
          <w:rFonts w:ascii="Arial" w:hAnsi="Arial" w:cs="Arial"/>
          <w:b/>
          <w:bCs/>
        </w:rPr>
        <w:t>Be</w:t>
      </w:r>
      <w:r w:rsidR="001602EE">
        <w:rPr>
          <w:rStyle w:val="renderedqtext"/>
          <w:rFonts w:ascii="Arial" w:hAnsi="Arial" w:cs="Arial"/>
          <w:b/>
          <w:bCs/>
        </w:rPr>
        <w:t>lé</w:t>
      </w:r>
      <w:r w:rsidRPr="00306A40">
        <w:rPr>
          <w:rFonts w:ascii="Arial" w:hAnsi="Arial" w:cs="Arial"/>
          <w:b/>
          <w:bCs/>
        </w:rPr>
        <w:t>n</w:t>
      </w:r>
      <w:proofErr w:type="spellEnd"/>
      <w:r w:rsidRPr="00306A40">
        <w:rPr>
          <w:rFonts w:ascii="Arial" w:hAnsi="Arial" w:cs="Arial"/>
          <w:b/>
          <w:bCs/>
        </w:rPr>
        <w:t xml:space="preserve"> Elgoyhen</w:t>
      </w:r>
      <w:r w:rsidRPr="00306A40">
        <w:rPr>
          <w:rFonts w:ascii="Arial" w:hAnsi="Arial" w:cs="Arial"/>
          <w:b/>
          <w:bCs/>
          <w:vertAlign w:val="superscript"/>
        </w:rPr>
        <w:t>3</w:t>
      </w:r>
      <w:r w:rsidRPr="00306A40">
        <w:rPr>
          <w:rFonts w:ascii="Arial" w:hAnsi="Arial" w:cs="Arial"/>
          <w:b/>
          <w:bCs/>
        </w:rPr>
        <w:t xml:space="preserve">, Thomas </w:t>
      </w:r>
      <w:r w:rsidR="00DE37F3">
        <w:rPr>
          <w:rFonts w:ascii="Arial" w:hAnsi="Arial" w:cs="Arial"/>
          <w:b/>
          <w:bCs/>
        </w:rPr>
        <w:t xml:space="preserve">M. </w:t>
      </w:r>
      <w:r w:rsidRPr="00306A40">
        <w:rPr>
          <w:rFonts w:ascii="Arial" w:hAnsi="Arial" w:cs="Arial"/>
          <w:b/>
          <w:bCs/>
        </w:rPr>
        <w:t>Coate</w:t>
      </w:r>
      <w:r w:rsidRPr="00306A40">
        <w:rPr>
          <w:rFonts w:ascii="Arial" w:hAnsi="Arial" w:cs="Arial"/>
          <w:b/>
          <w:bCs/>
          <w:vertAlign w:val="superscript"/>
        </w:rPr>
        <w:t>2</w:t>
      </w:r>
      <w:r w:rsidRPr="00306A40">
        <w:rPr>
          <w:rFonts w:ascii="Arial" w:hAnsi="Arial" w:cs="Arial"/>
          <w:b/>
          <w:bCs/>
        </w:rPr>
        <w:t>, and Dwight</w:t>
      </w:r>
      <w:r w:rsidR="00DE37F3">
        <w:rPr>
          <w:rFonts w:ascii="Arial" w:hAnsi="Arial" w:cs="Arial"/>
          <w:b/>
          <w:bCs/>
        </w:rPr>
        <w:t xml:space="preserve"> E.</w:t>
      </w:r>
      <w:r w:rsidRPr="00306A40">
        <w:rPr>
          <w:rFonts w:ascii="Arial" w:hAnsi="Arial" w:cs="Arial"/>
          <w:b/>
          <w:bCs/>
        </w:rPr>
        <w:t xml:space="preserve"> Bergles</w:t>
      </w:r>
      <w:r w:rsidRPr="00306A40">
        <w:rPr>
          <w:rFonts w:ascii="Arial" w:hAnsi="Arial" w:cs="Arial"/>
          <w:b/>
          <w:bCs/>
          <w:vertAlign w:val="superscript"/>
        </w:rPr>
        <w:t>1,</w:t>
      </w:r>
      <w:r w:rsidR="001602EE">
        <w:rPr>
          <w:rFonts w:ascii="Arial" w:hAnsi="Arial" w:cs="Arial"/>
          <w:b/>
          <w:bCs/>
          <w:vertAlign w:val="superscript"/>
        </w:rPr>
        <w:t>4,5</w:t>
      </w:r>
    </w:p>
    <w:p w14:paraId="410055AD" w14:textId="77777777" w:rsidR="0078180B" w:rsidRPr="00306A40" w:rsidRDefault="0078180B" w:rsidP="00C8268C">
      <w:pPr>
        <w:spacing w:after="0" w:line="240" w:lineRule="auto"/>
        <w:contextualSpacing/>
        <w:rPr>
          <w:rFonts w:ascii="Arial" w:hAnsi="Arial" w:cs="Arial"/>
        </w:rPr>
      </w:pPr>
    </w:p>
    <w:p w14:paraId="6AC4D234" w14:textId="77777777" w:rsidR="0078180B" w:rsidRPr="00306A40" w:rsidRDefault="0078180B" w:rsidP="00C8268C">
      <w:pPr>
        <w:spacing w:after="0" w:line="240" w:lineRule="auto"/>
        <w:contextualSpacing/>
        <w:rPr>
          <w:rFonts w:ascii="Arial" w:hAnsi="Arial" w:cs="Arial"/>
        </w:rPr>
      </w:pPr>
    </w:p>
    <w:p w14:paraId="10CA90A4" w14:textId="676EDF48" w:rsidR="00900517" w:rsidRPr="00306A40" w:rsidRDefault="00900517" w:rsidP="00C8268C">
      <w:pPr>
        <w:spacing w:after="0" w:line="240" w:lineRule="auto"/>
        <w:contextualSpacing/>
        <w:rPr>
          <w:rFonts w:ascii="Arial" w:hAnsi="Arial" w:cs="Arial"/>
        </w:rPr>
      </w:pPr>
    </w:p>
    <w:p w14:paraId="1BF0EABE" w14:textId="213C6C2A" w:rsidR="00900517" w:rsidRPr="00306A40" w:rsidRDefault="00900517" w:rsidP="00C8268C">
      <w:pPr>
        <w:spacing w:after="0" w:line="240" w:lineRule="auto"/>
        <w:contextualSpacing/>
        <w:rPr>
          <w:rFonts w:ascii="Arial" w:hAnsi="Arial" w:cs="Arial"/>
        </w:rPr>
      </w:pPr>
      <w:r w:rsidRPr="00306A40">
        <w:rPr>
          <w:rFonts w:ascii="Arial" w:hAnsi="Arial" w:cs="Arial"/>
          <w:vertAlign w:val="superscript"/>
        </w:rPr>
        <w:t>1</w:t>
      </w:r>
      <w:r w:rsidRPr="00306A40">
        <w:rPr>
          <w:rFonts w:ascii="Arial" w:hAnsi="Arial" w:cs="Arial"/>
        </w:rPr>
        <w:t>The Solomon Snyder Department of Neuroscience, Johns Hopkins University, Baltimore, Maryland 21205, USA</w:t>
      </w:r>
    </w:p>
    <w:p w14:paraId="260E54E3" w14:textId="33BC7A5C" w:rsidR="00900517" w:rsidRPr="00306A40" w:rsidRDefault="00900517" w:rsidP="00C8268C">
      <w:pPr>
        <w:spacing w:after="0" w:line="240" w:lineRule="auto"/>
        <w:contextualSpacing/>
        <w:rPr>
          <w:rFonts w:ascii="Arial" w:hAnsi="Arial" w:cs="Arial"/>
        </w:rPr>
      </w:pPr>
      <w:r w:rsidRPr="00306A40">
        <w:rPr>
          <w:rFonts w:ascii="Arial" w:hAnsi="Arial" w:cs="Arial"/>
          <w:vertAlign w:val="superscript"/>
        </w:rPr>
        <w:t>2</w:t>
      </w:r>
      <w:r w:rsidRPr="00306A40">
        <w:rPr>
          <w:rFonts w:ascii="Arial" w:hAnsi="Arial" w:cs="Arial"/>
        </w:rPr>
        <w:t>Department of Biology, Georgetown University, Washington, DC, 20007, USA</w:t>
      </w:r>
    </w:p>
    <w:p w14:paraId="54DE455C" w14:textId="36E738ED" w:rsidR="00900517" w:rsidRPr="003D1B35" w:rsidRDefault="001602EE" w:rsidP="00C8268C">
      <w:pPr>
        <w:spacing w:after="0" w:line="240" w:lineRule="auto"/>
        <w:contextualSpacing/>
        <w:rPr>
          <w:rFonts w:ascii="Arial" w:hAnsi="Arial"/>
          <w:lang w:val="es-AR"/>
        </w:rPr>
      </w:pPr>
      <w:r>
        <w:rPr>
          <w:rFonts w:ascii="Arial" w:eastAsia="Times New Roman" w:hAnsi="Arial" w:cs="Arial"/>
          <w:vertAlign w:val="superscript"/>
          <w:lang w:val="es-AR"/>
        </w:rPr>
        <w:t>3</w:t>
      </w:r>
      <w:r w:rsidRPr="001602EE">
        <w:rPr>
          <w:rFonts w:ascii="Arial" w:eastAsia="Times New Roman" w:hAnsi="Arial" w:cs="Arial"/>
          <w:lang w:val="es-AR"/>
        </w:rPr>
        <w:t>Instituto</w:t>
      </w:r>
      <w:r w:rsidR="00900517" w:rsidRPr="003D1B35">
        <w:rPr>
          <w:rFonts w:ascii="Arial" w:hAnsi="Arial"/>
          <w:lang w:val="es-AR"/>
        </w:rPr>
        <w:t xml:space="preserve"> de Investigaciones en Ingeniería Genética y Biología Molecular, Dr. Héctor N. Torres, Consejo Nacional de Investigaciones Científicas y Técnicas, 1428 Buenos Aires, Argentina</w:t>
      </w:r>
    </w:p>
    <w:p w14:paraId="046A4402" w14:textId="42496ADE" w:rsidR="00900517" w:rsidRPr="00306A40" w:rsidRDefault="001602EE" w:rsidP="00C8268C">
      <w:pPr>
        <w:spacing w:after="0" w:line="240" w:lineRule="auto"/>
        <w:contextualSpacing/>
        <w:rPr>
          <w:rFonts w:ascii="Arial" w:hAnsi="Arial" w:cs="Arial"/>
        </w:rPr>
      </w:pPr>
      <w:r>
        <w:rPr>
          <w:rFonts w:ascii="Arial" w:hAnsi="Arial" w:cs="Arial"/>
          <w:vertAlign w:val="superscript"/>
        </w:rPr>
        <w:t>4</w:t>
      </w:r>
      <w:r w:rsidR="00900517" w:rsidRPr="00306A40">
        <w:rPr>
          <w:rFonts w:ascii="Arial" w:hAnsi="Arial" w:cs="Arial"/>
        </w:rPr>
        <w:t>Department of Otolaryngology Head and Neck Surgery, Johns Hopkins University, Baltimore, Maryland 21287, USA</w:t>
      </w:r>
    </w:p>
    <w:p w14:paraId="238DC5D2" w14:textId="7E6029B1" w:rsidR="00900517" w:rsidRPr="00306A40" w:rsidRDefault="001602EE" w:rsidP="00C8268C">
      <w:pPr>
        <w:spacing w:after="0" w:line="240" w:lineRule="auto"/>
        <w:contextualSpacing/>
        <w:rPr>
          <w:rFonts w:ascii="Arial" w:hAnsi="Arial" w:cs="Arial"/>
        </w:rPr>
      </w:pPr>
      <w:r>
        <w:rPr>
          <w:rFonts w:ascii="Arial" w:hAnsi="Arial" w:cs="Arial"/>
          <w:vertAlign w:val="superscript"/>
        </w:rPr>
        <w:t>5</w:t>
      </w:r>
      <w:r w:rsidR="00900517" w:rsidRPr="00306A40">
        <w:rPr>
          <w:rFonts w:ascii="Arial" w:hAnsi="Arial" w:cs="Arial"/>
        </w:rPr>
        <w:t xml:space="preserve">Johns Hopkins University </w:t>
      </w:r>
      <w:proofErr w:type="spellStart"/>
      <w:r w:rsidR="00900517" w:rsidRPr="00306A40">
        <w:rPr>
          <w:rFonts w:ascii="Arial" w:hAnsi="Arial" w:cs="Arial"/>
        </w:rPr>
        <w:t>Kavli</w:t>
      </w:r>
      <w:proofErr w:type="spellEnd"/>
      <w:r w:rsidR="00900517" w:rsidRPr="00306A40">
        <w:rPr>
          <w:rFonts w:ascii="Arial" w:hAnsi="Arial" w:cs="Arial"/>
        </w:rPr>
        <w:t xml:space="preserve"> Neuroscience Discovery Institute, Baltimore, Maryland, 2120</w:t>
      </w:r>
      <w:r w:rsidR="0044121F" w:rsidRPr="00306A40">
        <w:rPr>
          <w:rFonts w:ascii="Arial" w:hAnsi="Arial" w:cs="Arial"/>
        </w:rPr>
        <w:t>5</w:t>
      </w:r>
    </w:p>
    <w:p w14:paraId="17201FAB" w14:textId="2378C69E" w:rsidR="00900517" w:rsidRPr="00306A40" w:rsidRDefault="0067295E" w:rsidP="00C8268C">
      <w:pPr>
        <w:spacing w:after="0" w:line="240" w:lineRule="auto"/>
        <w:contextualSpacing/>
        <w:rPr>
          <w:rFonts w:ascii="Arial" w:hAnsi="Arial" w:cs="Arial"/>
          <w:b/>
          <w:bCs/>
        </w:rPr>
      </w:pPr>
      <w:r w:rsidRPr="00306A40">
        <w:rPr>
          <w:rFonts w:ascii="Arial" w:hAnsi="Arial" w:cs="Arial"/>
        </w:rPr>
        <w:t>*These authors contributed equally.</w:t>
      </w:r>
    </w:p>
    <w:p w14:paraId="1E2D7BF3" w14:textId="77777777" w:rsidR="0067295E" w:rsidRDefault="0067295E" w:rsidP="00C8268C">
      <w:pPr>
        <w:spacing w:after="0" w:line="240" w:lineRule="auto"/>
        <w:contextualSpacing/>
        <w:rPr>
          <w:rFonts w:ascii="Arial" w:hAnsi="Arial" w:cs="Arial"/>
          <w:b/>
          <w:bCs/>
        </w:rPr>
      </w:pPr>
    </w:p>
    <w:p w14:paraId="6B651511" w14:textId="6B685FBB" w:rsidR="001D34A8" w:rsidRPr="00306A40" w:rsidRDefault="001D34A8" w:rsidP="00C8268C">
      <w:pPr>
        <w:spacing w:after="0" w:line="240" w:lineRule="auto"/>
        <w:contextualSpacing/>
        <w:rPr>
          <w:rFonts w:ascii="Arial" w:hAnsi="Arial" w:cs="Arial"/>
          <w:b/>
          <w:bCs/>
        </w:rPr>
      </w:pPr>
      <w:r w:rsidRPr="00306A40">
        <w:rPr>
          <w:rFonts w:ascii="Arial" w:hAnsi="Arial" w:cs="Arial"/>
          <w:b/>
          <w:bCs/>
        </w:rPr>
        <w:t>Abbreviated title: Purinergic spontaneous activity in auditory development</w:t>
      </w:r>
    </w:p>
    <w:p w14:paraId="5AB88762" w14:textId="77777777" w:rsidR="001D34A8" w:rsidRPr="00306A40" w:rsidRDefault="001D34A8" w:rsidP="00C8268C">
      <w:pPr>
        <w:spacing w:after="0" w:line="240" w:lineRule="auto"/>
        <w:contextualSpacing/>
        <w:rPr>
          <w:rFonts w:ascii="Arial" w:hAnsi="Arial" w:cs="Arial"/>
          <w:b/>
          <w:bCs/>
        </w:rPr>
      </w:pPr>
    </w:p>
    <w:p w14:paraId="079097F9" w14:textId="1FE62224" w:rsidR="00900517" w:rsidRPr="00306A40" w:rsidRDefault="00900517" w:rsidP="00C8268C">
      <w:pPr>
        <w:spacing w:after="0" w:line="240" w:lineRule="auto"/>
        <w:contextualSpacing/>
        <w:rPr>
          <w:rFonts w:ascii="Arial" w:hAnsi="Arial" w:cs="Arial"/>
        </w:rPr>
      </w:pPr>
      <w:r w:rsidRPr="00306A40">
        <w:rPr>
          <w:rFonts w:ascii="Arial" w:hAnsi="Arial" w:cs="Arial"/>
          <w:b/>
          <w:bCs/>
        </w:rPr>
        <w:t>CORRESPONDENCE</w:t>
      </w:r>
    </w:p>
    <w:p w14:paraId="154FF3B4" w14:textId="3A05E205" w:rsidR="00900517" w:rsidRPr="00306A40" w:rsidRDefault="00900517" w:rsidP="00C8268C">
      <w:pPr>
        <w:spacing w:after="0" w:line="240" w:lineRule="auto"/>
        <w:contextualSpacing/>
        <w:rPr>
          <w:rFonts w:ascii="Arial" w:hAnsi="Arial" w:cs="Arial"/>
        </w:rPr>
      </w:pPr>
      <w:r w:rsidRPr="00306A40">
        <w:rPr>
          <w:rFonts w:ascii="Arial" w:hAnsi="Arial" w:cs="Arial"/>
        </w:rPr>
        <w:t>Dwight E. Bergles, PhD,</w:t>
      </w:r>
      <w:r w:rsidR="00F87041" w:rsidRPr="00306A40">
        <w:rPr>
          <w:rFonts w:ascii="Arial" w:hAnsi="Arial" w:cs="Arial"/>
        </w:rPr>
        <w:t xml:space="preserve"> </w:t>
      </w:r>
      <w:hyperlink r:id="rId6" w:history="1">
        <w:r w:rsidR="00F87041" w:rsidRPr="00306A40">
          <w:rPr>
            <w:rStyle w:val="Hyperlink"/>
            <w:rFonts w:ascii="Arial" w:hAnsi="Arial" w:cs="Arial"/>
          </w:rPr>
          <w:t>dbergles@jhmi.edu</w:t>
        </w:r>
      </w:hyperlink>
    </w:p>
    <w:p w14:paraId="6AB6E40B" w14:textId="77777777" w:rsidR="00900517" w:rsidRPr="00306A40" w:rsidRDefault="00900517" w:rsidP="00C8268C">
      <w:pPr>
        <w:spacing w:after="0" w:line="240" w:lineRule="auto"/>
        <w:contextualSpacing/>
        <w:rPr>
          <w:rFonts w:ascii="Arial" w:hAnsi="Arial" w:cs="Arial"/>
        </w:rPr>
      </w:pPr>
    </w:p>
    <w:p w14:paraId="08998118" w14:textId="7D7D7937" w:rsidR="00900517" w:rsidRPr="00306A40" w:rsidRDefault="00900517" w:rsidP="00C8268C">
      <w:pPr>
        <w:spacing w:after="0" w:line="240" w:lineRule="auto"/>
        <w:contextualSpacing/>
        <w:rPr>
          <w:rFonts w:ascii="Arial" w:hAnsi="Arial" w:cs="Arial"/>
        </w:rPr>
      </w:pPr>
      <w:r w:rsidRPr="00306A40">
        <w:rPr>
          <w:rFonts w:ascii="Arial" w:hAnsi="Arial" w:cs="Arial"/>
          <w:b/>
          <w:bCs/>
        </w:rPr>
        <w:t>PAGE AND WORD COUNTS</w:t>
      </w:r>
      <w:r w:rsidRPr="00306A40">
        <w:rPr>
          <w:rFonts w:ascii="Arial" w:hAnsi="Arial" w:cs="Arial"/>
        </w:rPr>
        <w:br/>
        <w:t>Number of pages:</w:t>
      </w:r>
      <w:r w:rsidR="006D29AD">
        <w:rPr>
          <w:rFonts w:ascii="Arial" w:hAnsi="Arial" w:cs="Arial"/>
        </w:rPr>
        <w:t xml:space="preserve"> 2</w:t>
      </w:r>
      <w:r w:rsidR="0092481A">
        <w:rPr>
          <w:rFonts w:ascii="Arial" w:hAnsi="Arial" w:cs="Arial"/>
        </w:rPr>
        <w:t>5</w:t>
      </w:r>
      <w:r w:rsidR="006D7664">
        <w:rPr>
          <w:rFonts w:ascii="Arial" w:hAnsi="Arial" w:cs="Arial"/>
        </w:rPr>
        <w:t xml:space="preserve"> w/o figures, 38 w/ figures</w:t>
      </w:r>
    </w:p>
    <w:p w14:paraId="259AF4F3" w14:textId="0238D455" w:rsidR="00900517" w:rsidRPr="00306A40" w:rsidRDefault="00900517" w:rsidP="00C8268C">
      <w:pPr>
        <w:spacing w:after="0" w:line="240" w:lineRule="auto"/>
        <w:contextualSpacing/>
        <w:rPr>
          <w:rFonts w:ascii="Arial" w:hAnsi="Arial" w:cs="Arial"/>
        </w:rPr>
      </w:pPr>
      <w:r w:rsidRPr="00306A40">
        <w:rPr>
          <w:rFonts w:ascii="Arial" w:hAnsi="Arial" w:cs="Arial"/>
        </w:rPr>
        <w:t>Number of figures: 1</w:t>
      </w:r>
      <w:r w:rsidR="00570456">
        <w:rPr>
          <w:rFonts w:ascii="Arial" w:hAnsi="Arial" w:cs="Arial"/>
        </w:rPr>
        <w:t>1</w:t>
      </w:r>
    </w:p>
    <w:p w14:paraId="47FB803F" w14:textId="1886847C"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Number of videos: </w:t>
      </w:r>
      <w:r w:rsidR="006D29AD">
        <w:rPr>
          <w:rFonts w:ascii="Arial" w:hAnsi="Arial" w:cs="Arial"/>
        </w:rPr>
        <w:t>9</w:t>
      </w:r>
    </w:p>
    <w:p w14:paraId="55B8AAAF" w14:textId="33E0BA37"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Abstract: </w:t>
      </w:r>
      <w:r w:rsidR="006D29AD">
        <w:rPr>
          <w:rFonts w:ascii="Arial" w:hAnsi="Arial" w:cs="Arial"/>
        </w:rPr>
        <w:t>2</w:t>
      </w:r>
      <w:r w:rsidR="006F2703">
        <w:rPr>
          <w:rFonts w:ascii="Arial" w:hAnsi="Arial" w:cs="Arial"/>
        </w:rPr>
        <w:t>49</w:t>
      </w:r>
      <w:r w:rsidR="002C2CFC">
        <w:rPr>
          <w:rFonts w:ascii="Arial" w:hAnsi="Arial" w:cs="Arial"/>
        </w:rPr>
        <w:t xml:space="preserve"> words</w:t>
      </w:r>
    </w:p>
    <w:p w14:paraId="77502712" w14:textId="4F54A4E0" w:rsidR="00900517" w:rsidRPr="00306A40" w:rsidRDefault="00900517" w:rsidP="00C8268C">
      <w:pPr>
        <w:spacing w:after="0" w:line="240" w:lineRule="auto"/>
        <w:contextualSpacing/>
        <w:rPr>
          <w:rFonts w:ascii="Arial" w:hAnsi="Arial" w:cs="Arial"/>
        </w:rPr>
      </w:pPr>
      <w:r w:rsidRPr="00306A40">
        <w:rPr>
          <w:rFonts w:ascii="Arial" w:hAnsi="Arial" w:cs="Arial"/>
        </w:rPr>
        <w:t>Introduction:</w:t>
      </w:r>
      <w:r w:rsidR="006D29AD">
        <w:rPr>
          <w:rFonts w:ascii="Arial" w:hAnsi="Arial" w:cs="Arial"/>
        </w:rPr>
        <w:t xml:space="preserve"> 64</w:t>
      </w:r>
      <w:r w:rsidR="006F2703">
        <w:rPr>
          <w:rFonts w:ascii="Arial" w:hAnsi="Arial" w:cs="Arial"/>
        </w:rPr>
        <w:t>7</w:t>
      </w:r>
      <w:r w:rsidR="002C2CFC">
        <w:rPr>
          <w:rFonts w:ascii="Arial" w:hAnsi="Arial" w:cs="Arial"/>
        </w:rPr>
        <w:t xml:space="preserve"> words</w:t>
      </w:r>
    </w:p>
    <w:p w14:paraId="729BA502" w14:textId="7D45F77E"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Discussion: </w:t>
      </w:r>
      <w:r w:rsidR="002C2CFC">
        <w:rPr>
          <w:rFonts w:ascii="Arial" w:hAnsi="Arial" w:cs="Arial"/>
        </w:rPr>
        <w:t>149</w:t>
      </w:r>
      <w:r w:rsidR="006F2703">
        <w:rPr>
          <w:rFonts w:ascii="Arial" w:hAnsi="Arial" w:cs="Arial"/>
        </w:rPr>
        <w:t>5</w:t>
      </w:r>
      <w:r w:rsidR="002C2CFC">
        <w:rPr>
          <w:rFonts w:ascii="Arial" w:hAnsi="Arial" w:cs="Arial"/>
        </w:rPr>
        <w:t xml:space="preserve"> words</w:t>
      </w:r>
    </w:p>
    <w:p w14:paraId="19278DAF" w14:textId="1D73412D" w:rsidR="00900517" w:rsidRPr="00306A40" w:rsidRDefault="00900517" w:rsidP="00C8268C">
      <w:pPr>
        <w:spacing w:after="0" w:line="240" w:lineRule="auto"/>
        <w:contextualSpacing/>
        <w:rPr>
          <w:rFonts w:ascii="Arial" w:hAnsi="Arial" w:cs="Arial"/>
        </w:rPr>
      </w:pPr>
    </w:p>
    <w:p w14:paraId="4F231883" w14:textId="77777777" w:rsidR="00900517" w:rsidRPr="00306A40" w:rsidRDefault="00900517" w:rsidP="00C8268C">
      <w:pPr>
        <w:spacing w:after="0" w:line="240" w:lineRule="auto"/>
        <w:contextualSpacing/>
        <w:rPr>
          <w:rFonts w:ascii="Arial" w:hAnsi="Arial" w:cs="Arial"/>
          <w:b/>
        </w:rPr>
      </w:pPr>
      <w:r w:rsidRPr="00306A40">
        <w:rPr>
          <w:rFonts w:ascii="Arial" w:hAnsi="Arial" w:cs="Arial"/>
          <w:b/>
        </w:rPr>
        <w:t>DECLARATION OF INTERESTS</w:t>
      </w:r>
    </w:p>
    <w:p w14:paraId="107028DE" w14:textId="34691AD7"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The authors declare no competing financial interests. </w:t>
      </w:r>
    </w:p>
    <w:p w14:paraId="3F376B12" w14:textId="77777777" w:rsidR="00900517" w:rsidRPr="00306A40" w:rsidRDefault="00900517" w:rsidP="00C8268C">
      <w:pPr>
        <w:spacing w:after="0" w:line="240" w:lineRule="auto"/>
        <w:contextualSpacing/>
        <w:rPr>
          <w:rFonts w:ascii="Arial" w:hAnsi="Arial" w:cs="Arial"/>
        </w:rPr>
      </w:pPr>
    </w:p>
    <w:p w14:paraId="5334882D" w14:textId="68DE54D3" w:rsidR="00900517" w:rsidRPr="00306A40" w:rsidRDefault="00900517" w:rsidP="00C8268C">
      <w:pPr>
        <w:spacing w:after="0" w:line="240" w:lineRule="auto"/>
        <w:contextualSpacing/>
        <w:rPr>
          <w:rFonts w:ascii="Arial" w:hAnsi="Arial" w:cs="Arial"/>
          <w:b/>
          <w:bCs/>
        </w:rPr>
      </w:pPr>
      <w:r w:rsidRPr="00306A40">
        <w:rPr>
          <w:rFonts w:ascii="Arial" w:hAnsi="Arial" w:cs="Arial"/>
          <w:b/>
          <w:bCs/>
        </w:rPr>
        <w:t>ACKNOWLEDGEMENTS</w:t>
      </w:r>
    </w:p>
    <w:p w14:paraId="0DF5F499" w14:textId="03FA1FFB" w:rsidR="00900517" w:rsidRPr="00306A40" w:rsidRDefault="00900517" w:rsidP="00C8268C">
      <w:pPr>
        <w:spacing w:after="0" w:line="240" w:lineRule="auto"/>
        <w:contextualSpacing/>
        <w:rPr>
          <w:rFonts w:ascii="Arial" w:hAnsi="Arial" w:cs="Arial"/>
          <w:b/>
          <w:bCs/>
        </w:rPr>
      </w:pPr>
    </w:p>
    <w:p w14:paraId="6826B85C" w14:textId="5CD8E831" w:rsidR="005F2E91" w:rsidRPr="00306A40" w:rsidRDefault="00061C2D" w:rsidP="00C8268C">
      <w:pPr>
        <w:spacing w:after="0" w:line="240" w:lineRule="auto"/>
        <w:contextualSpacing/>
        <w:rPr>
          <w:rFonts w:ascii="Arial" w:hAnsi="Arial" w:cs="Arial"/>
          <w:b/>
          <w:bCs/>
        </w:rPr>
      </w:pPr>
      <w:r w:rsidRPr="00F36EC1">
        <w:rPr>
          <w:rFonts w:ascii="Arial" w:hAnsi="Arial" w:cs="Arial"/>
        </w:rPr>
        <w:t>We thank Dr. M Pucak and N Ye for technical assistance, T Shelly for machining expertise,</w:t>
      </w:r>
      <w:r w:rsidR="006D29AD" w:rsidRPr="006D29AD">
        <w:rPr>
          <w:rFonts w:ascii="Arial" w:hAnsi="Arial" w:cs="Arial"/>
        </w:rPr>
        <w:t xml:space="preserve"> and</w:t>
      </w:r>
      <w:r w:rsidRPr="00F36EC1">
        <w:rPr>
          <w:rFonts w:ascii="Arial" w:hAnsi="Arial" w:cs="Arial"/>
        </w:rPr>
        <w:t xml:space="preserve"> members of the Bergles laboratory for discussions and comments on the manuscript. TB was supported by a</w:t>
      </w:r>
      <w:r w:rsidR="006D29AD">
        <w:rPr>
          <w:rFonts w:ascii="Arial" w:hAnsi="Arial" w:cs="Arial"/>
        </w:rPr>
        <w:t xml:space="preserve">n </w:t>
      </w:r>
      <w:r w:rsidRPr="00F36EC1">
        <w:rPr>
          <w:rFonts w:ascii="Arial" w:hAnsi="Arial" w:cs="Arial"/>
        </w:rPr>
        <w:t>NRSA from the NIH (F31DC016497). Funding was provided by grants from the NIH (DC008</w:t>
      </w:r>
      <w:r w:rsidR="000E12AA">
        <w:rPr>
          <w:rFonts w:ascii="Arial" w:hAnsi="Arial" w:cs="Arial"/>
        </w:rPr>
        <w:t>8</w:t>
      </w:r>
      <w:r w:rsidRPr="00F36EC1">
        <w:rPr>
          <w:rFonts w:ascii="Arial" w:hAnsi="Arial" w:cs="Arial"/>
        </w:rPr>
        <w:t>60, NS050274</w:t>
      </w:r>
      <w:r w:rsidR="006D29AD" w:rsidRPr="006D29AD">
        <w:rPr>
          <w:rFonts w:ascii="Arial" w:hAnsi="Arial" w:cs="Arial"/>
        </w:rPr>
        <w:t xml:space="preserve"> to DB, DC001508 to ABE</w:t>
      </w:r>
      <w:r w:rsidRPr="00F36EC1">
        <w:rPr>
          <w:rFonts w:ascii="Arial" w:hAnsi="Arial" w:cs="Arial"/>
        </w:rPr>
        <w:t xml:space="preserve">), </w:t>
      </w:r>
      <w:r w:rsidR="006D29AD" w:rsidRPr="006D29AD">
        <w:rPr>
          <w:rFonts w:ascii="Arial" w:hAnsi="Arial" w:cs="Arial"/>
        </w:rPr>
        <w:t xml:space="preserve">the </w:t>
      </w:r>
      <w:r w:rsidR="006D29AD" w:rsidRPr="00F36EC1">
        <w:rPr>
          <w:rFonts w:ascii="Arial" w:hAnsi="Arial" w:cs="Arial"/>
        </w:rPr>
        <w:t>Mathers Foundation (Grant #MF-1804-00065)</w:t>
      </w:r>
      <w:r w:rsidR="006D29AD">
        <w:rPr>
          <w:rFonts w:ascii="Arial" w:hAnsi="Arial" w:cs="Arial"/>
        </w:rPr>
        <w:t xml:space="preserve">, </w:t>
      </w:r>
      <w:r w:rsidRPr="00F36EC1">
        <w:rPr>
          <w:rFonts w:ascii="Arial" w:hAnsi="Arial" w:cs="Arial"/>
        </w:rPr>
        <w:t>and the Rubenstein Fund for Hearing Research.</w:t>
      </w:r>
    </w:p>
    <w:p w14:paraId="0F0EAA2B" w14:textId="77777777" w:rsidR="005F2E91" w:rsidRDefault="005F2E91">
      <w:pPr>
        <w:spacing w:line="259" w:lineRule="auto"/>
        <w:rPr>
          <w:rFonts w:ascii="Arial" w:hAnsi="Arial" w:cs="Arial"/>
          <w:b/>
          <w:bCs/>
        </w:rPr>
      </w:pPr>
      <w:r>
        <w:rPr>
          <w:rFonts w:ascii="Arial" w:hAnsi="Arial" w:cs="Arial"/>
          <w:b/>
          <w:bCs/>
        </w:rPr>
        <w:br w:type="page"/>
      </w:r>
    </w:p>
    <w:p w14:paraId="299EF54E" w14:textId="7A0C1E5D" w:rsidR="00734425" w:rsidRPr="00306A40" w:rsidRDefault="00E522EF" w:rsidP="00C8268C">
      <w:pPr>
        <w:spacing w:after="0" w:line="240" w:lineRule="auto"/>
        <w:contextualSpacing/>
        <w:rPr>
          <w:rFonts w:ascii="Arial" w:hAnsi="Arial" w:cs="Arial"/>
          <w:b/>
          <w:bCs/>
        </w:rPr>
      </w:pPr>
      <w:r w:rsidRPr="00306A40">
        <w:rPr>
          <w:rFonts w:ascii="Arial" w:hAnsi="Arial" w:cs="Arial"/>
          <w:b/>
          <w:bCs/>
        </w:rPr>
        <w:lastRenderedPageBreak/>
        <w:t>ABSTRACT</w:t>
      </w:r>
      <w:r w:rsidR="004E55AD" w:rsidRPr="00306A40">
        <w:rPr>
          <w:rFonts w:ascii="Arial" w:hAnsi="Arial" w:cs="Arial"/>
          <w:b/>
          <w:bCs/>
        </w:rPr>
        <w:t xml:space="preserve"> </w:t>
      </w:r>
    </w:p>
    <w:p w14:paraId="5D08B430" w14:textId="7EC63662" w:rsidR="009D3A6A" w:rsidRDefault="00EB519A" w:rsidP="00C8268C">
      <w:pPr>
        <w:spacing w:after="0" w:line="240" w:lineRule="auto"/>
        <w:contextualSpacing/>
        <w:rPr>
          <w:rFonts w:ascii="Arial" w:hAnsi="Arial" w:cs="Arial"/>
        </w:rPr>
      </w:pPr>
      <w:r w:rsidRPr="00306A40">
        <w:rPr>
          <w:rFonts w:ascii="Arial" w:hAnsi="Arial" w:cs="Arial"/>
        </w:rPr>
        <w:t>S</w:t>
      </w:r>
      <w:r w:rsidR="004E55AD" w:rsidRPr="00306A40">
        <w:rPr>
          <w:rFonts w:ascii="Arial" w:hAnsi="Arial" w:cs="Arial"/>
        </w:rPr>
        <w:t xml:space="preserve">pontaneous bursts of </w:t>
      </w:r>
      <w:r w:rsidR="00AD7AE8" w:rsidRPr="00306A40">
        <w:rPr>
          <w:rFonts w:ascii="Arial" w:hAnsi="Arial" w:cs="Arial"/>
        </w:rPr>
        <w:t>electrical activity</w:t>
      </w:r>
      <w:r w:rsidR="004E55AD" w:rsidRPr="00306A40">
        <w:rPr>
          <w:rFonts w:ascii="Arial" w:hAnsi="Arial" w:cs="Arial"/>
        </w:rPr>
        <w:t xml:space="preserve"> </w:t>
      </w:r>
      <w:r w:rsidRPr="00306A40">
        <w:rPr>
          <w:rFonts w:ascii="Arial" w:hAnsi="Arial" w:cs="Arial"/>
        </w:rPr>
        <w:t xml:space="preserve">in the developing auditory system arise within the cochlea </w:t>
      </w:r>
      <w:r w:rsidR="00923003" w:rsidRPr="00306A40">
        <w:rPr>
          <w:rFonts w:ascii="Arial" w:hAnsi="Arial" w:cs="Arial"/>
        </w:rPr>
        <w:t xml:space="preserve">prior to hearing onset </w:t>
      </w:r>
      <w:r w:rsidRPr="00306A40">
        <w:rPr>
          <w:rFonts w:ascii="Arial" w:hAnsi="Arial" w:cs="Arial"/>
        </w:rPr>
        <w:t>and propagate through future sound processing circuits of the brain</w:t>
      </w:r>
      <w:r w:rsidR="00923003" w:rsidRPr="00306A40">
        <w:rPr>
          <w:rFonts w:ascii="Arial" w:hAnsi="Arial" w:cs="Arial"/>
        </w:rPr>
        <w:t xml:space="preserve"> to </w:t>
      </w:r>
      <w:r w:rsidR="00733C3E" w:rsidRPr="00306A40">
        <w:rPr>
          <w:rFonts w:ascii="Arial" w:hAnsi="Arial" w:cs="Arial"/>
        </w:rPr>
        <w:t xml:space="preserve">promote </w:t>
      </w:r>
      <w:r w:rsidR="00923003" w:rsidRPr="00306A40">
        <w:rPr>
          <w:rFonts w:ascii="Arial" w:hAnsi="Arial" w:cs="Arial"/>
        </w:rPr>
        <w:t xml:space="preserve">maturation </w:t>
      </w:r>
      <w:r w:rsidR="00E728B4" w:rsidRPr="00306A40">
        <w:rPr>
          <w:rFonts w:ascii="Arial" w:hAnsi="Arial" w:cs="Arial"/>
        </w:rPr>
        <w:t xml:space="preserve">of </w:t>
      </w:r>
      <w:r w:rsidR="004E55AD" w:rsidRPr="00306A40">
        <w:rPr>
          <w:rFonts w:ascii="Arial" w:hAnsi="Arial" w:cs="Arial"/>
        </w:rPr>
        <w:t xml:space="preserve">auditory </w:t>
      </w:r>
      <w:r w:rsidR="00374867" w:rsidRPr="00306A40">
        <w:rPr>
          <w:rFonts w:ascii="Arial" w:hAnsi="Arial" w:cs="Arial"/>
        </w:rPr>
        <w:t>neurons</w:t>
      </w:r>
      <w:r w:rsidR="004E55AD" w:rsidRPr="00306A40">
        <w:rPr>
          <w:rFonts w:ascii="Arial" w:hAnsi="Arial" w:cs="Arial"/>
        </w:rPr>
        <w:t>.</w:t>
      </w:r>
      <w:r w:rsidR="00680179" w:rsidRPr="00306A40">
        <w:rPr>
          <w:rFonts w:ascii="Arial" w:hAnsi="Arial" w:cs="Arial"/>
        </w:rPr>
        <w:t xml:space="preserve"> </w:t>
      </w:r>
      <w:r w:rsidR="00A056F1">
        <w:rPr>
          <w:rFonts w:ascii="Arial" w:hAnsi="Arial" w:cs="Arial"/>
        </w:rPr>
        <w:t xml:space="preserve">Studies in isolated cochleae revealed that this intrinsically generated activity is </w:t>
      </w:r>
      <w:r w:rsidR="00733C3E" w:rsidRPr="00306A40">
        <w:rPr>
          <w:rFonts w:ascii="Arial" w:hAnsi="Arial" w:cs="Arial"/>
        </w:rPr>
        <w:t xml:space="preserve">initiated </w:t>
      </w:r>
      <w:r w:rsidR="00BF58BE">
        <w:rPr>
          <w:rFonts w:ascii="Arial" w:hAnsi="Arial" w:cs="Arial"/>
        </w:rPr>
        <w:t xml:space="preserve">by </w:t>
      </w:r>
      <w:r w:rsidR="004E55AD" w:rsidRPr="00306A40">
        <w:rPr>
          <w:rFonts w:ascii="Arial" w:hAnsi="Arial" w:cs="Arial"/>
        </w:rPr>
        <w:t xml:space="preserve">ATP </w:t>
      </w:r>
      <w:r w:rsidR="00733C3E" w:rsidRPr="00306A40">
        <w:rPr>
          <w:rFonts w:ascii="Arial" w:hAnsi="Arial" w:cs="Arial"/>
        </w:rPr>
        <w:t xml:space="preserve">release </w:t>
      </w:r>
      <w:r w:rsidR="008431C5" w:rsidRPr="00306A40">
        <w:rPr>
          <w:rFonts w:ascii="Arial" w:hAnsi="Arial" w:cs="Arial"/>
        </w:rPr>
        <w:t>from inner supporting cells (ISCs)</w:t>
      </w:r>
      <w:r w:rsidR="00733C3E" w:rsidRPr="00306A40">
        <w:rPr>
          <w:rFonts w:ascii="Arial" w:hAnsi="Arial" w:cs="Arial"/>
        </w:rPr>
        <w:t>, resulting in acti</w:t>
      </w:r>
      <w:r w:rsidR="004E55AD" w:rsidRPr="00306A40">
        <w:rPr>
          <w:rFonts w:ascii="Arial" w:hAnsi="Arial" w:cs="Arial"/>
        </w:rPr>
        <w:t>vation of</w:t>
      </w:r>
      <w:r w:rsidR="00B5056A" w:rsidRPr="00306A40">
        <w:rPr>
          <w:rFonts w:ascii="Arial" w:hAnsi="Arial" w:cs="Arial"/>
        </w:rPr>
        <w:t xml:space="preserve"> purinergic </w:t>
      </w:r>
      <w:proofErr w:type="spellStart"/>
      <w:r w:rsidR="00A056F1">
        <w:rPr>
          <w:rFonts w:ascii="Arial" w:hAnsi="Arial" w:cs="Arial"/>
        </w:rPr>
        <w:t>auto</w:t>
      </w:r>
      <w:r w:rsidR="00B5056A" w:rsidRPr="00306A40">
        <w:rPr>
          <w:rFonts w:ascii="Arial" w:hAnsi="Arial" w:cs="Arial"/>
        </w:rPr>
        <w:t>receptors</w:t>
      </w:r>
      <w:proofErr w:type="spellEnd"/>
      <w:r w:rsidR="008431C5" w:rsidRPr="00306A40">
        <w:rPr>
          <w:rFonts w:ascii="Arial" w:hAnsi="Arial" w:cs="Arial"/>
        </w:rPr>
        <w:t xml:space="preserve">, </w:t>
      </w:r>
      <w:r w:rsidR="004E55AD" w:rsidRPr="00306A40">
        <w:rPr>
          <w:rFonts w:ascii="Arial" w:hAnsi="Arial" w:cs="Arial"/>
        </w:rPr>
        <w:t>K</w:t>
      </w:r>
      <w:r w:rsidR="004E55AD" w:rsidRPr="00306A40">
        <w:rPr>
          <w:rFonts w:ascii="Arial" w:hAnsi="Arial" w:cs="Arial"/>
          <w:vertAlign w:val="superscript"/>
        </w:rPr>
        <w:t>+</w:t>
      </w:r>
      <w:r w:rsidR="004E55AD" w:rsidRPr="00306A40">
        <w:rPr>
          <w:rFonts w:ascii="Arial" w:hAnsi="Arial" w:cs="Arial"/>
        </w:rPr>
        <w:t xml:space="preserve"> efflux </w:t>
      </w:r>
      <w:r w:rsidR="008431C5" w:rsidRPr="00306A40">
        <w:rPr>
          <w:rFonts w:ascii="Arial" w:hAnsi="Arial" w:cs="Arial"/>
        </w:rPr>
        <w:t xml:space="preserve">and subsequent depolarization of </w:t>
      </w:r>
      <w:r w:rsidR="00B5056A" w:rsidRPr="00306A40">
        <w:rPr>
          <w:rFonts w:ascii="Arial" w:hAnsi="Arial" w:cs="Arial"/>
        </w:rPr>
        <w:t xml:space="preserve">inner </w:t>
      </w:r>
      <w:r w:rsidR="00751E7E" w:rsidRPr="00306A40">
        <w:rPr>
          <w:rFonts w:ascii="Arial" w:hAnsi="Arial" w:cs="Arial"/>
        </w:rPr>
        <w:t xml:space="preserve">hair </w:t>
      </w:r>
      <w:r w:rsidR="004E55AD" w:rsidRPr="00306A40">
        <w:rPr>
          <w:rFonts w:ascii="Arial" w:hAnsi="Arial" w:cs="Arial"/>
        </w:rPr>
        <w:t>cells</w:t>
      </w:r>
      <w:r w:rsidR="00B5056A" w:rsidRPr="00306A40">
        <w:rPr>
          <w:rFonts w:ascii="Arial" w:hAnsi="Arial" w:cs="Arial"/>
        </w:rPr>
        <w:t xml:space="preserve"> (IHCs)</w:t>
      </w:r>
      <w:r w:rsidR="00D55B91" w:rsidRPr="00306A40">
        <w:rPr>
          <w:rFonts w:ascii="Arial" w:hAnsi="Arial" w:cs="Arial"/>
        </w:rPr>
        <w:t xml:space="preserve">. </w:t>
      </w:r>
      <w:r w:rsidR="00A056F1">
        <w:rPr>
          <w:rFonts w:ascii="Arial" w:hAnsi="Arial" w:cs="Arial"/>
        </w:rPr>
        <w:t xml:space="preserve">However, little is known about </w:t>
      </w:r>
      <w:r w:rsidR="00A056F1" w:rsidRPr="004B1684">
        <w:rPr>
          <w:rFonts w:ascii="Arial" w:hAnsi="Arial" w:cs="Arial"/>
        </w:rPr>
        <w:t xml:space="preserve">when this activity emerges </w:t>
      </w:r>
      <w:r w:rsidR="00A056F1">
        <w:rPr>
          <w:rFonts w:ascii="Arial" w:hAnsi="Arial" w:cs="Arial"/>
        </w:rPr>
        <w:t xml:space="preserve">or whether different mechanisms </w:t>
      </w:r>
      <w:r w:rsidR="00BF58BE">
        <w:rPr>
          <w:rFonts w:ascii="Arial" w:hAnsi="Arial" w:cs="Arial"/>
        </w:rPr>
        <w:t>underlie</w:t>
      </w:r>
      <w:r w:rsidR="00A056F1">
        <w:rPr>
          <w:rFonts w:ascii="Arial" w:hAnsi="Arial" w:cs="Arial"/>
        </w:rPr>
        <w:t xml:space="preserve"> </w:t>
      </w:r>
      <w:r w:rsidR="00511E50">
        <w:rPr>
          <w:rFonts w:ascii="Arial" w:hAnsi="Arial" w:cs="Arial"/>
        </w:rPr>
        <w:t>distinct stages of development</w:t>
      </w:r>
      <w:r w:rsidR="00D006D9">
        <w:rPr>
          <w:rFonts w:ascii="Arial" w:hAnsi="Arial" w:cs="Arial"/>
        </w:rPr>
        <w:t xml:space="preserve">. Here we show that spontaneous electrical activity </w:t>
      </w:r>
      <w:r w:rsidR="00BF58BE">
        <w:rPr>
          <w:rFonts w:ascii="Arial" w:hAnsi="Arial" w:cs="Arial"/>
        </w:rPr>
        <w:t>in mouse cochlea</w:t>
      </w:r>
      <w:ins w:id="0" w:author="Travis Babola" w:date="2020-09-23T13:39:00Z">
        <w:r w:rsidR="00556864">
          <w:rPr>
            <w:rFonts w:ascii="Arial" w:hAnsi="Arial" w:cs="Arial"/>
          </w:rPr>
          <w:t xml:space="preserve"> </w:t>
        </w:r>
        <w:r w:rsidR="00556864" w:rsidRPr="00556864">
          <w:rPr>
            <w:rFonts w:ascii="Arial" w:hAnsi="Arial" w:cs="Arial"/>
            <w:b/>
            <w:bCs/>
            <w:rPrChange w:id="1" w:author="Travis Babola" w:date="2020-09-23T13:39:00Z">
              <w:rPr>
                <w:rFonts w:ascii="Arial" w:hAnsi="Arial" w:cs="Arial"/>
              </w:rPr>
            </w:rPrChange>
          </w:rPr>
          <w:t>from both sexes</w:t>
        </w:r>
      </w:ins>
      <w:r w:rsidR="00BF58BE">
        <w:rPr>
          <w:rFonts w:ascii="Arial" w:hAnsi="Arial" w:cs="Arial"/>
        </w:rPr>
        <w:t xml:space="preserve"> </w:t>
      </w:r>
      <w:r w:rsidR="00D006D9">
        <w:rPr>
          <w:rFonts w:ascii="Arial" w:hAnsi="Arial" w:cs="Arial"/>
        </w:rPr>
        <w:t xml:space="preserve">emerges within ISCs </w:t>
      </w:r>
      <w:r w:rsidR="00BC6C1A">
        <w:rPr>
          <w:rFonts w:ascii="Arial" w:hAnsi="Arial" w:cs="Arial"/>
        </w:rPr>
        <w:t>during the late e</w:t>
      </w:r>
      <w:r w:rsidR="00D006D9">
        <w:rPr>
          <w:rFonts w:ascii="Arial" w:hAnsi="Arial" w:cs="Arial"/>
        </w:rPr>
        <w:t>mbryonic</w:t>
      </w:r>
      <w:r w:rsidR="00BC6C1A">
        <w:rPr>
          <w:rFonts w:ascii="Arial" w:hAnsi="Arial" w:cs="Arial"/>
        </w:rPr>
        <w:t xml:space="preserve"> period, preceding the </w:t>
      </w:r>
      <w:r w:rsidR="00D006D9">
        <w:rPr>
          <w:rFonts w:ascii="Arial" w:hAnsi="Arial" w:cs="Arial"/>
        </w:rPr>
        <w:t>onset of spontaneous correlated activity in IHCs and spiral gang</w:t>
      </w:r>
      <w:r w:rsidR="00BC6C1A">
        <w:rPr>
          <w:rFonts w:ascii="Arial" w:hAnsi="Arial" w:cs="Arial"/>
        </w:rPr>
        <w:t>l</w:t>
      </w:r>
      <w:r w:rsidR="00D006D9">
        <w:rPr>
          <w:rFonts w:ascii="Arial" w:hAnsi="Arial" w:cs="Arial"/>
        </w:rPr>
        <w:t>ion neurons</w:t>
      </w:r>
      <w:r w:rsidR="00AA2ADE">
        <w:rPr>
          <w:rFonts w:ascii="Arial" w:hAnsi="Arial" w:cs="Arial"/>
        </w:rPr>
        <w:t xml:space="preserve"> (SGNs)</w:t>
      </w:r>
      <w:r w:rsidR="00BC6C1A">
        <w:rPr>
          <w:rFonts w:ascii="Arial" w:hAnsi="Arial" w:cs="Arial"/>
        </w:rPr>
        <w:t xml:space="preserve">, which begins at birth and follows a base to apex developmental gradient. </w:t>
      </w:r>
      <w:r w:rsidR="00AA2ADE">
        <w:rPr>
          <w:rFonts w:ascii="Arial" w:hAnsi="Arial" w:cs="Arial"/>
        </w:rPr>
        <w:t>At all developmental stages, pharmacological i</w:t>
      </w:r>
      <w:r w:rsidR="00AA2ADE" w:rsidRPr="00A65891">
        <w:rPr>
          <w:rFonts w:ascii="Arial" w:hAnsi="Arial" w:cs="Arial"/>
        </w:rPr>
        <w:t xml:space="preserve">nhibition of P2Y1 </w:t>
      </w:r>
      <w:r w:rsidR="00BC6C1A">
        <w:rPr>
          <w:rFonts w:ascii="Arial" w:hAnsi="Arial" w:cs="Arial"/>
        </w:rPr>
        <w:t xml:space="preserve">metabotropic </w:t>
      </w:r>
      <w:r w:rsidR="00AA2ADE" w:rsidRPr="00A65891">
        <w:rPr>
          <w:rFonts w:ascii="Arial" w:hAnsi="Arial" w:cs="Arial"/>
        </w:rPr>
        <w:t xml:space="preserve">purinergic receptors dramatically reduced </w:t>
      </w:r>
      <w:r w:rsidR="00AA2ADE">
        <w:rPr>
          <w:rFonts w:ascii="Arial" w:hAnsi="Arial" w:cs="Arial"/>
        </w:rPr>
        <w:t>spontaneous activity</w:t>
      </w:r>
      <w:r w:rsidR="00BC6C1A">
        <w:rPr>
          <w:rFonts w:ascii="Arial" w:hAnsi="Arial" w:cs="Arial"/>
        </w:rPr>
        <w:t xml:space="preserve"> </w:t>
      </w:r>
      <w:r w:rsidR="00AA079C">
        <w:rPr>
          <w:rFonts w:ascii="Arial" w:hAnsi="Arial" w:cs="Arial"/>
        </w:rPr>
        <w:t>in these three cell types</w:t>
      </w:r>
      <w:r w:rsidR="00AA2ADE">
        <w:rPr>
          <w:rFonts w:ascii="Arial" w:hAnsi="Arial" w:cs="Arial"/>
        </w:rPr>
        <w:t xml:space="preserve">. Moreover, </w:t>
      </w:r>
      <w:r w:rsidR="00AA2ADE" w:rsidRPr="00C8268C">
        <w:rPr>
          <w:rFonts w:ascii="Arial" w:hAnsi="Arial" w:cs="Arial"/>
          <w:i/>
        </w:rPr>
        <w:t>in vivo</w:t>
      </w:r>
      <w:r w:rsidR="00AA2ADE">
        <w:rPr>
          <w:rFonts w:ascii="Arial" w:hAnsi="Arial" w:cs="Arial"/>
        </w:rPr>
        <w:t xml:space="preserve"> imaging </w:t>
      </w:r>
      <w:r w:rsidR="00AA2ADE" w:rsidRPr="00926FD2">
        <w:rPr>
          <w:rFonts w:ascii="Arial" w:hAnsi="Arial" w:cs="Arial"/>
        </w:rPr>
        <w:t xml:space="preserve">within the inferior colliculus </w:t>
      </w:r>
      <w:del w:id="2" w:author="Travis Babola" w:date="2020-09-23T13:39:00Z">
        <w:r w:rsidR="00E022A6" w:rsidDel="00556864">
          <w:rPr>
            <w:rFonts w:ascii="Arial" w:hAnsi="Arial" w:cs="Arial"/>
          </w:rPr>
          <w:delText xml:space="preserve">of awake mice </w:delText>
        </w:r>
      </w:del>
      <w:r w:rsidR="00AA2ADE" w:rsidRPr="00926FD2">
        <w:rPr>
          <w:rFonts w:ascii="Arial" w:hAnsi="Arial" w:cs="Arial"/>
        </w:rPr>
        <w:t xml:space="preserve">revealed that </w:t>
      </w:r>
      <w:r w:rsidR="00E022A6" w:rsidRPr="00926FD2">
        <w:rPr>
          <w:rFonts w:ascii="Arial" w:hAnsi="Arial" w:cs="Arial"/>
        </w:rPr>
        <w:t xml:space="preserve">auditory neurons </w:t>
      </w:r>
      <w:r w:rsidR="00E022A6">
        <w:rPr>
          <w:rFonts w:ascii="Arial" w:hAnsi="Arial" w:cs="Arial"/>
        </w:rPr>
        <w:t xml:space="preserve">within future </w:t>
      </w:r>
      <w:proofErr w:type="spellStart"/>
      <w:r w:rsidR="00E022A6">
        <w:rPr>
          <w:rFonts w:ascii="Arial" w:hAnsi="Arial" w:cs="Arial"/>
        </w:rPr>
        <w:t>isofrequency</w:t>
      </w:r>
      <w:proofErr w:type="spellEnd"/>
      <w:r w:rsidR="00E022A6">
        <w:rPr>
          <w:rFonts w:ascii="Arial" w:hAnsi="Arial" w:cs="Arial"/>
        </w:rPr>
        <w:t xml:space="preserve"> zones exhibit </w:t>
      </w:r>
      <w:r w:rsidR="00E022A6" w:rsidRPr="00926FD2">
        <w:rPr>
          <w:rFonts w:ascii="Arial" w:hAnsi="Arial" w:cs="Arial"/>
        </w:rPr>
        <w:t xml:space="preserve">coordinated </w:t>
      </w:r>
      <w:r w:rsidR="00E022A6">
        <w:rPr>
          <w:rFonts w:ascii="Arial" w:hAnsi="Arial" w:cs="Arial"/>
        </w:rPr>
        <w:t xml:space="preserve">neural </w:t>
      </w:r>
      <w:r w:rsidR="00E022A6" w:rsidRPr="00926FD2">
        <w:rPr>
          <w:rFonts w:ascii="Arial" w:hAnsi="Arial" w:cs="Arial"/>
        </w:rPr>
        <w:t xml:space="preserve">activity </w:t>
      </w:r>
      <w:r w:rsidR="00AA2ADE">
        <w:rPr>
          <w:rFonts w:ascii="Arial" w:hAnsi="Arial" w:cs="Arial"/>
        </w:rPr>
        <w:t>at birth</w:t>
      </w:r>
      <w:r w:rsidR="009D3A6A">
        <w:rPr>
          <w:rFonts w:ascii="Arial" w:hAnsi="Arial" w:cs="Arial"/>
        </w:rPr>
        <w:t>. T</w:t>
      </w:r>
      <w:r w:rsidR="009D3A6A" w:rsidRPr="000F5E78">
        <w:rPr>
          <w:rFonts w:ascii="Arial" w:hAnsi="Arial" w:cs="Arial"/>
        </w:rPr>
        <w:t xml:space="preserve">he frequency of </w:t>
      </w:r>
      <w:r w:rsidR="009D3A6A">
        <w:rPr>
          <w:rFonts w:ascii="Arial" w:hAnsi="Arial" w:cs="Arial"/>
        </w:rPr>
        <w:t xml:space="preserve">these discrete bursts increased progressively during the postnatal prehearing period, yet remained dependent on </w:t>
      </w:r>
      <w:r w:rsidR="00AA2ADE" w:rsidRPr="00926FD2">
        <w:rPr>
          <w:rFonts w:ascii="Arial" w:hAnsi="Arial" w:cs="Arial"/>
        </w:rPr>
        <w:t>P2RY1</w:t>
      </w:r>
      <w:r w:rsidR="00AA2ADE" w:rsidRPr="00A65891">
        <w:rPr>
          <w:rFonts w:ascii="Arial" w:hAnsi="Arial" w:cs="Arial"/>
        </w:rPr>
        <w:t>.</w:t>
      </w:r>
      <w:r w:rsidR="00AA2ADE" w:rsidRPr="00AA2ADE">
        <w:rPr>
          <w:rFonts w:ascii="Arial" w:hAnsi="Arial" w:cs="Arial"/>
        </w:rPr>
        <w:t xml:space="preserve"> </w:t>
      </w:r>
      <w:r w:rsidR="00BF58BE">
        <w:rPr>
          <w:rFonts w:ascii="Arial" w:hAnsi="Arial" w:cs="Arial"/>
        </w:rPr>
        <w:t xml:space="preserve">Analysis of mice with disrupted cholinergic signaling in the cochlea indicate that this input modulates, rather than initiates, spontaneous activity before hearing onset. </w:t>
      </w:r>
      <w:r w:rsidR="009D3A6A">
        <w:rPr>
          <w:rFonts w:ascii="Arial" w:hAnsi="Arial" w:cs="Arial"/>
        </w:rPr>
        <w:t>Th</w:t>
      </w:r>
      <w:r w:rsidR="009B1ADF">
        <w:rPr>
          <w:rFonts w:ascii="Arial" w:hAnsi="Arial" w:cs="Arial"/>
        </w:rPr>
        <w:t xml:space="preserve">us, </w:t>
      </w:r>
      <w:r w:rsidR="009D3A6A">
        <w:rPr>
          <w:rFonts w:ascii="Arial" w:hAnsi="Arial" w:cs="Arial"/>
        </w:rPr>
        <w:t xml:space="preserve">the auditory system uses a consistent mechanism </w:t>
      </w:r>
      <w:r w:rsidR="009B1ADF">
        <w:rPr>
          <w:rFonts w:ascii="Arial" w:hAnsi="Arial" w:cs="Arial"/>
        </w:rPr>
        <w:t xml:space="preserve">involving ATP release from ISCs and activation of purinergic </w:t>
      </w:r>
      <w:proofErr w:type="spellStart"/>
      <w:r w:rsidR="009B1ADF">
        <w:rPr>
          <w:rFonts w:ascii="Arial" w:hAnsi="Arial" w:cs="Arial"/>
        </w:rPr>
        <w:t>autoreceptors</w:t>
      </w:r>
      <w:proofErr w:type="spellEnd"/>
      <w:r w:rsidR="009B1ADF">
        <w:rPr>
          <w:rFonts w:ascii="Arial" w:hAnsi="Arial" w:cs="Arial"/>
        </w:rPr>
        <w:t xml:space="preserve"> </w:t>
      </w:r>
      <w:r w:rsidR="009D3A6A">
        <w:rPr>
          <w:rFonts w:ascii="Arial" w:hAnsi="Arial" w:cs="Arial"/>
        </w:rPr>
        <w:t xml:space="preserve">to elicit coordinated </w:t>
      </w:r>
      <w:r w:rsidR="009D3A6A" w:rsidRPr="00A164FB">
        <w:rPr>
          <w:rFonts w:ascii="Arial" w:hAnsi="Arial" w:cs="Arial"/>
        </w:rPr>
        <w:t xml:space="preserve">excitation </w:t>
      </w:r>
      <w:r w:rsidR="009B1ADF">
        <w:rPr>
          <w:rFonts w:ascii="Arial" w:hAnsi="Arial" w:cs="Arial"/>
        </w:rPr>
        <w:t xml:space="preserve">of neurons </w:t>
      </w:r>
      <w:r w:rsidR="009D3A6A">
        <w:rPr>
          <w:rFonts w:ascii="Arial" w:hAnsi="Arial" w:cs="Arial"/>
        </w:rPr>
        <w:t xml:space="preserve">that will process similar frequencies of sound. </w:t>
      </w:r>
    </w:p>
    <w:p w14:paraId="31BA7172" w14:textId="77777777" w:rsidR="009D3A6A" w:rsidRDefault="009D3A6A" w:rsidP="00C8268C">
      <w:pPr>
        <w:spacing w:after="0" w:line="240" w:lineRule="auto"/>
        <w:contextualSpacing/>
        <w:rPr>
          <w:rFonts w:ascii="Arial" w:hAnsi="Arial" w:cs="Arial"/>
        </w:rPr>
      </w:pPr>
    </w:p>
    <w:p w14:paraId="2DBB632F" w14:textId="77777777" w:rsidR="00EB4AD2" w:rsidRDefault="00EB4AD2" w:rsidP="00C8268C">
      <w:pPr>
        <w:spacing w:after="0" w:line="240" w:lineRule="auto"/>
        <w:contextualSpacing/>
        <w:rPr>
          <w:rFonts w:ascii="Arial" w:hAnsi="Arial" w:cs="Arial"/>
          <w:b/>
          <w:bCs/>
        </w:rPr>
      </w:pPr>
    </w:p>
    <w:p w14:paraId="7B4EECB1" w14:textId="3DF5D311" w:rsidR="00E522EF" w:rsidRPr="00306A40" w:rsidRDefault="00E522EF" w:rsidP="00C8268C">
      <w:pPr>
        <w:spacing w:after="0" w:line="240" w:lineRule="auto"/>
        <w:contextualSpacing/>
        <w:rPr>
          <w:rFonts w:ascii="Arial" w:hAnsi="Arial" w:cs="Arial"/>
          <w:b/>
          <w:bCs/>
        </w:rPr>
      </w:pPr>
      <w:r w:rsidRPr="00306A40">
        <w:rPr>
          <w:rFonts w:ascii="Arial" w:hAnsi="Arial" w:cs="Arial"/>
          <w:b/>
          <w:bCs/>
        </w:rPr>
        <w:t>SIGNIFICANCE STATEMENT</w:t>
      </w:r>
      <w:r w:rsidR="00F24DA8" w:rsidRPr="00306A40">
        <w:rPr>
          <w:rFonts w:ascii="Arial" w:hAnsi="Arial" w:cs="Arial"/>
          <w:b/>
          <w:bCs/>
        </w:rPr>
        <w:t xml:space="preserve"> </w:t>
      </w:r>
    </w:p>
    <w:p w14:paraId="11151C31" w14:textId="0BA9B4D9" w:rsidR="00E522EF" w:rsidRDefault="00306A40" w:rsidP="00C8268C">
      <w:pPr>
        <w:spacing w:after="0" w:line="240" w:lineRule="auto"/>
        <w:contextualSpacing/>
        <w:rPr>
          <w:rFonts w:ascii="Arial" w:hAnsi="Arial" w:cs="Arial"/>
          <w:b/>
          <w:bCs/>
        </w:rPr>
      </w:pPr>
      <w:r>
        <w:rPr>
          <w:rFonts w:ascii="Arial" w:hAnsi="Arial" w:cs="Arial"/>
        </w:rPr>
        <w:t xml:space="preserve">In </w:t>
      </w:r>
      <w:r w:rsidR="00F24DA8" w:rsidRPr="00306A40">
        <w:rPr>
          <w:rFonts w:ascii="Arial" w:hAnsi="Arial" w:cs="Arial"/>
        </w:rPr>
        <w:t xml:space="preserve">developing sensory systems, </w:t>
      </w:r>
      <w:r w:rsidR="00645A02">
        <w:rPr>
          <w:rFonts w:ascii="Arial" w:hAnsi="Arial" w:cs="Arial"/>
        </w:rPr>
        <w:t>groups</w:t>
      </w:r>
      <w:r w:rsidR="00F24DA8" w:rsidRPr="00306A40">
        <w:rPr>
          <w:rFonts w:ascii="Arial" w:hAnsi="Arial" w:cs="Arial"/>
        </w:rPr>
        <w:t xml:space="preserve"> </w:t>
      </w:r>
      <w:r>
        <w:rPr>
          <w:rFonts w:ascii="Arial" w:hAnsi="Arial" w:cs="Arial"/>
        </w:rPr>
        <w:t xml:space="preserve">of </w:t>
      </w:r>
      <w:r w:rsidR="00F24DA8" w:rsidRPr="00306A40">
        <w:rPr>
          <w:rFonts w:ascii="Arial" w:hAnsi="Arial" w:cs="Arial"/>
        </w:rPr>
        <w:t xml:space="preserve">neurons </w:t>
      </w:r>
      <w:r w:rsidR="00645A02">
        <w:rPr>
          <w:rFonts w:ascii="Arial" w:hAnsi="Arial" w:cs="Arial"/>
        </w:rPr>
        <w:t xml:space="preserve">that will process information from similar sensory space </w:t>
      </w:r>
      <w:r w:rsidR="00F24DA8" w:rsidRPr="00306A40">
        <w:rPr>
          <w:rFonts w:ascii="Arial" w:hAnsi="Arial" w:cs="Arial"/>
        </w:rPr>
        <w:t>exhibit highly correlated electrical activity</w:t>
      </w:r>
      <w:r>
        <w:rPr>
          <w:rFonts w:ascii="Arial" w:hAnsi="Arial" w:cs="Arial"/>
        </w:rPr>
        <w:t xml:space="preserve"> that is </w:t>
      </w:r>
      <w:r w:rsidR="00F24DA8" w:rsidRPr="00306A40">
        <w:rPr>
          <w:rFonts w:ascii="Arial" w:hAnsi="Arial" w:cs="Arial"/>
        </w:rPr>
        <w:t xml:space="preserve">critical for proper maturation and </w:t>
      </w:r>
      <w:r>
        <w:rPr>
          <w:rFonts w:ascii="Arial" w:hAnsi="Arial" w:cs="Arial"/>
        </w:rPr>
        <w:t xml:space="preserve">circuit </w:t>
      </w:r>
      <w:r w:rsidR="00F24DA8" w:rsidRPr="00306A40">
        <w:rPr>
          <w:rFonts w:ascii="Arial" w:hAnsi="Arial" w:cs="Arial"/>
        </w:rPr>
        <w:t xml:space="preserve">refinement. </w:t>
      </w:r>
      <w:r w:rsidR="00BE7B55" w:rsidRPr="00306A40">
        <w:rPr>
          <w:rFonts w:ascii="Arial" w:hAnsi="Arial" w:cs="Arial"/>
        </w:rPr>
        <w:t xml:space="preserve">Defining the period </w:t>
      </w:r>
      <w:r>
        <w:rPr>
          <w:rFonts w:ascii="Arial" w:hAnsi="Arial" w:cs="Arial"/>
        </w:rPr>
        <w:t>when</w:t>
      </w:r>
      <w:r w:rsidR="00645A02">
        <w:rPr>
          <w:rFonts w:ascii="Arial" w:hAnsi="Arial" w:cs="Arial"/>
        </w:rPr>
        <w:t xml:space="preserve"> </w:t>
      </w:r>
      <w:r w:rsidR="00BE7B55" w:rsidRPr="00306A40">
        <w:rPr>
          <w:rFonts w:ascii="Arial" w:hAnsi="Arial" w:cs="Arial"/>
        </w:rPr>
        <w:t xml:space="preserve">this activity is present, the mechanisms </w:t>
      </w:r>
      <w:r>
        <w:rPr>
          <w:rFonts w:ascii="Arial" w:hAnsi="Arial" w:cs="Arial"/>
        </w:rPr>
        <w:t>responsible</w:t>
      </w:r>
      <w:r w:rsidR="00BE7B55" w:rsidRPr="00306A40">
        <w:rPr>
          <w:rFonts w:ascii="Arial" w:hAnsi="Arial" w:cs="Arial"/>
        </w:rPr>
        <w:t xml:space="preserve"> and </w:t>
      </w:r>
      <w:r>
        <w:rPr>
          <w:rFonts w:ascii="Arial" w:hAnsi="Arial" w:cs="Arial"/>
        </w:rPr>
        <w:t xml:space="preserve">the features </w:t>
      </w:r>
      <w:r w:rsidR="00645A02">
        <w:rPr>
          <w:rFonts w:ascii="Arial" w:hAnsi="Arial" w:cs="Arial"/>
        </w:rPr>
        <w:t xml:space="preserve">of this activity </w:t>
      </w:r>
      <w:r w:rsidR="00BE7B55" w:rsidRPr="00306A40">
        <w:rPr>
          <w:rFonts w:ascii="Arial" w:hAnsi="Arial" w:cs="Arial"/>
        </w:rPr>
        <w:t xml:space="preserve">are crucial for </w:t>
      </w:r>
      <w:r w:rsidR="00F24DA8" w:rsidRPr="00306A40">
        <w:rPr>
          <w:rFonts w:ascii="Arial" w:hAnsi="Arial" w:cs="Arial"/>
        </w:rPr>
        <w:t>understand</w:t>
      </w:r>
      <w:r w:rsidR="00BE7B55" w:rsidRPr="00306A40">
        <w:rPr>
          <w:rFonts w:ascii="Arial" w:hAnsi="Arial" w:cs="Arial"/>
        </w:rPr>
        <w:t>ing</w:t>
      </w:r>
      <w:r w:rsidR="00F24DA8" w:rsidRPr="00306A40">
        <w:rPr>
          <w:rFonts w:ascii="Arial" w:hAnsi="Arial" w:cs="Arial"/>
        </w:rPr>
        <w:t xml:space="preserve"> how </w:t>
      </w:r>
      <w:r w:rsidR="00BE7B55" w:rsidRPr="00306A40">
        <w:rPr>
          <w:rFonts w:ascii="Arial" w:hAnsi="Arial" w:cs="Arial"/>
        </w:rPr>
        <w:t>spontaneous</w:t>
      </w:r>
      <w:r w:rsidR="00F24DA8" w:rsidRPr="00306A40">
        <w:rPr>
          <w:rFonts w:ascii="Arial" w:hAnsi="Arial" w:cs="Arial"/>
        </w:rPr>
        <w:t xml:space="preserve"> activity influences circuit development</w:t>
      </w:r>
      <w:r>
        <w:rPr>
          <w:rFonts w:ascii="Arial" w:hAnsi="Arial" w:cs="Arial"/>
        </w:rPr>
        <w:t>. W</w:t>
      </w:r>
      <w:r w:rsidR="00F24DA8" w:rsidRPr="00306A40">
        <w:rPr>
          <w:rFonts w:ascii="Arial" w:hAnsi="Arial" w:cs="Arial"/>
        </w:rPr>
        <w:t xml:space="preserve">e show </w:t>
      </w:r>
      <w:r>
        <w:rPr>
          <w:rFonts w:ascii="Arial" w:hAnsi="Arial" w:cs="Arial"/>
        </w:rPr>
        <w:t>that</w:t>
      </w:r>
      <w:r w:rsidR="00027E30">
        <w:rPr>
          <w:rFonts w:ascii="Arial" w:hAnsi="Arial" w:cs="Arial"/>
        </w:rPr>
        <w:t>,</w:t>
      </w:r>
      <w:r>
        <w:rPr>
          <w:rFonts w:ascii="Arial" w:hAnsi="Arial" w:cs="Arial"/>
        </w:rPr>
        <w:t xml:space="preserve"> from birth to hearing onset, </w:t>
      </w:r>
      <w:r w:rsidR="00F24DA8" w:rsidRPr="00306A40">
        <w:rPr>
          <w:rFonts w:ascii="Arial" w:hAnsi="Arial" w:cs="Arial"/>
        </w:rPr>
        <w:t xml:space="preserve">the </w:t>
      </w:r>
      <w:r>
        <w:rPr>
          <w:rFonts w:ascii="Arial" w:hAnsi="Arial" w:cs="Arial"/>
        </w:rPr>
        <w:t>auditory system relies on a consistent mechanism to elicit correlate firing of n</w:t>
      </w:r>
      <w:r w:rsidRPr="00B54E63">
        <w:rPr>
          <w:rFonts w:ascii="Arial" w:hAnsi="Arial" w:cs="Arial"/>
        </w:rPr>
        <w:t xml:space="preserve">eurons </w:t>
      </w:r>
      <w:r>
        <w:rPr>
          <w:rFonts w:ascii="Arial" w:hAnsi="Arial" w:cs="Arial"/>
        </w:rPr>
        <w:t xml:space="preserve">that will process </w:t>
      </w:r>
      <w:r w:rsidRPr="00B54E63">
        <w:rPr>
          <w:rFonts w:ascii="Arial" w:hAnsi="Arial" w:cs="Arial"/>
        </w:rPr>
        <w:t xml:space="preserve">similar frequencies of sound. </w:t>
      </w:r>
      <w:r w:rsidR="00E243D6" w:rsidRPr="00306A40">
        <w:rPr>
          <w:rFonts w:ascii="Arial" w:hAnsi="Arial" w:cs="Arial"/>
        </w:rPr>
        <w:t>Targeted d</w:t>
      </w:r>
      <w:r w:rsidR="00F24DA8" w:rsidRPr="00306A40">
        <w:rPr>
          <w:rFonts w:ascii="Arial" w:hAnsi="Arial" w:cs="Arial"/>
        </w:rPr>
        <w:t xml:space="preserve">isruption of this activity </w:t>
      </w:r>
      <w:r w:rsidR="00E243D6" w:rsidRPr="00306A40">
        <w:rPr>
          <w:rFonts w:ascii="Arial" w:hAnsi="Arial" w:cs="Arial"/>
        </w:rPr>
        <w:t>will increase our understanding of</w:t>
      </w:r>
      <w:r w:rsidR="00F24DA8" w:rsidRPr="00306A40">
        <w:rPr>
          <w:rFonts w:ascii="Arial" w:hAnsi="Arial" w:cs="Arial"/>
        </w:rPr>
        <w:t xml:space="preserve"> how these early circuits </w:t>
      </w:r>
      <w:r w:rsidR="00E243D6" w:rsidRPr="00306A40">
        <w:rPr>
          <w:rFonts w:ascii="Arial" w:hAnsi="Arial" w:cs="Arial"/>
        </w:rPr>
        <w:t xml:space="preserve">mature </w:t>
      </w:r>
      <w:r w:rsidR="00F24DA8" w:rsidRPr="00306A40">
        <w:rPr>
          <w:rFonts w:ascii="Arial" w:hAnsi="Arial" w:cs="Arial"/>
        </w:rPr>
        <w:t xml:space="preserve">and may provide </w:t>
      </w:r>
      <w:r w:rsidR="00E243D6" w:rsidRPr="00306A40">
        <w:rPr>
          <w:rFonts w:ascii="Arial" w:hAnsi="Arial" w:cs="Arial"/>
        </w:rPr>
        <w:t xml:space="preserve">insight into processes </w:t>
      </w:r>
      <w:r>
        <w:rPr>
          <w:rFonts w:ascii="Arial" w:hAnsi="Arial" w:cs="Arial"/>
        </w:rPr>
        <w:t>responsible for d</w:t>
      </w:r>
      <w:r w:rsidR="00AA14F8" w:rsidRPr="00306A40">
        <w:rPr>
          <w:rFonts w:ascii="Arial" w:hAnsi="Arial" w:cs="Arial"/>
        </w:rPr>
        <w:t>evelopmental disorders</w:t>
      </w:r>
      <w:r>
        <w:rPr>
          <w:rFonts w:ascii="Arial" w:hAnsi="Arial" w:cs="Arial"/>
        </w:rPr>
        <w:t xml:space="preserve"> of the auditory system</w:t>
      </w:r>
      <w:r w:rsidR="00AA14F8" w:rsidRPr="00306A40">
        <w:rPr>
          <w:rFonts w:ascii="Arial" w:hAnsi="Arial" w:cs="Arial"/>
        </w:rPr>
        <w:t>.</w:t>
      </w:r>
    </w:p>
    <w:p w14:paraId="31D40B8F" w14:textId="4C36205F" w:rsidR="00E8658C" w:rsidRDefault="00E8658C" w:rsidP="00C8268C">
      <w:pPr>
        <w:spacing w:after="0" w:line="240" w:lineRule="auto"/>
        <w:contextualSpacing/>
        <w:rPr>
          <w:rFonts w:ascii="Arial" w:hAnsi="Arial" w:cs="Arial"/>
          <w:b/>
          <w:bCs/>
        </w:rPr>
      </w:pPr>
    </w:p>
    <w:p w14:paraId="5384C8DB" w14:textId="77777777" w:rsidR="00E8658C" w:rsidRPr="00306A40" w:rsidRDefault="00E8658C" w:rsidP="00C8268C">
      <w:pPr>
        <w:spacing w:after="0" w:line="240" w:lineRule="auto"/>
        <w:contextualSpacing/>
        <w:rPr>
          <w:rFonts w:ascii="Arial" w:hAnsi="Arial" w:cs="Arial"/>
        </w:rPr>
      </w:pPr>
    </w:p>
    <w:p w14:paraId="3EBDC66E" w14:textId="46DE37C8" w:rsidR="007D0D97" w:rsidRPr="00306A40" w:rsidRDefault="00E522EF" w:rsidP="00C8268C">
      <w:pPr>
        <w:spacing w:after="0" w:line="240" w:lineRule="auto"/>
        <w:contextualSpacing/>
        <w:rPr>
          <w:rFonts w:ascii="Arial" w:hAnsi="Arial" w:cs="Arial"/>
          <w:b/>
          <w:bCs/>
        </w:rPr>
      </w:pPr>
      <w:r w:rsidRPr="00306A40">
        <w:rPr>
          <w:rFonts w:ascii="Arial" w:hAnsi="Arial" w:cs="Arial"/>
          <w:b/>
          <w:bCs/>
        </w:rPr>
        <w:t>INTRODUCTION</w:t>
      </w:r>
    </w:p>
    <w:p w14:paraId="4C7A1861" w14:textId="3D24BAFD" w:rsidR="00333B2C" w:rsidRPr="00306A40" w:rsidRDefault="002E3E7D" w:rsidP="00C8268C">
      <w:pPr>
        <w:spacing w:after="0" w:line="240" w:lineRule="auto"/>
        <w:contextualSpacing/>
        <w:rPr>
          <w:rFonts w:ascii="Arial" w:hAnsi="Arial" w:cs="Arial"/>
        </w:rPr>
      </w:pPr>
      <w:r w:rsidRPr="00306A40">
        <w:rPr>
          <w:rFonts w:ascii="Arial" w:hAnsi="Arial" w:cs="Arial"/>
        </w:rPr>
        <w:t xml:space="preserve">In the developing central nervous system, spontaneous </w:t>
      </w:r>
      <w:r w:rsidR="000B6530" w:rsidRPr="00306A40">
        <w:rPr>
          <w:rFonts w:ascii="Arial" w:hAnsi="Arial" w:cs="Arial"/>
        </w:rPr>
        <w:t xml:space="preserve">bursts of </w:t>
      </w:r>
      <w:r w:rsidRPr="00306A40">
        <w:rPr>
          <w:rFonts w:ascii="Arial" w:hAnsi="Arial" w:cs="Arial"/>
        </w:rPr>
        <w:t>electrical</w:t>
      </w:r>
      <w:r w:rsidR="000B6530" w:rsidRPr="00306A40">
        <w:rPr>
          <w:rFonts w:ascii="Arial" w:hAnsi="Arial" w:cs="Arial"/>
        </w:rPr>
        <w:t xml:space="preserve"> activity promote</w:t>
      </w:r>
      <w:r w:rsidR="00D53DE0" w:rsidRPr="00306A40">
        <w:rPr>
          <w:rFonts w:ascii="Arial" w:hAnsi="Arial" w:cs="Arial"/>
        </w:rPr>
        <w:t xml:space="preserve"> </w:t>
      </w:r>
      <w:r w:rsidR="000B6530" w:rsidRPr="00306A40">
        <w:rPr>
          <w:rFonts w:ascii="Arial" w:hAnsi="Arial" w:cs="Arial"/>
        </w:rPr>
        <w:t xml:space="preserve">maturation of newly formed </w:t>
      </w:r>
      <w:r w:rsidR="00F166EC" w:rsidRPr="00306A40">
        <w:rPr>
          <w:rFonts w:ascii="Arial" w:hAnsi="Arial" w:cs="Arial"/>
        </w:rPr>
        <w:t xml:space="preserve">neural </w:t>
      </w:r>
      <w:r w:rsidR="000B6530" w:rsidRPr="00306A40">
        <w:rPr>
          <w:rFonts w:ascii="Arial" w:hAnsi="Arial" w:cs="Arial"/>
        </w:rPr>
        <w:t xml:space="preserve">circuits by </w:t>
      </w:r>
      <w:r w:rsidR="00987C77" w:rsidRPr="00306A40">
        <w:rPr>
          <w:rFonts w:ascii="Arial" w:hAnsi="Arial" w:cs="Arial"/>
        </w:rPr>
        <w:t xml:space="preserve">promoting </w:t>
      </w:r>
      <w:r w:rsidR="000B6530" w:rsidRPr="00306A40">
        <w:rPr>
          <w:rFonts w:ascii="Arial" w:hAnsi="Arial" w:cs="Arial"/>
        </w:rPr>
        <w:t>cell specification, survival, and</w:t>
      </w:r>
      <w:r w:rsidR="009D0D92">
        <w:rPr>
          <w:rFonts w:ascii="Arial" w:hAnsi="Arial" w:cs="Arial"/>
        </w:rPr>
        <w:t xml:space="preserve"> </w:t>
      </w:r>
      <w:r w:rsidR="000B6530" w:rsidRPr="00306A40">
        <w:rPr>
          <w:rFonts w:ascii="Arial" w:hAnsi="Arial" w:cs="Arial"/>
        </w:rPr>
        <w:t>refinement</w:t>
      </w:r>
      <w:r w:rsidR="00723A36" w:rsidRPr="00306A40">
        <w:rPr>
          <w:rFonts w:ascii="Arial" w:hAnsi="Arial" w:cs="Arial"/>
        </w:rPr>
        <w:t xml:space="preserve"> </w:t>
      </w:r>
      <w:r w:rsidR="00723A36" w:rsidRPr="00306A40">
        <w:rPr>
          <w:rFonts w:ascii="Arial" w:hAnsi="Arial" w:cs="Arial"/>
        </w:rPr>
        <w:fldChar w:fldCharType="begin" w:fldLock="1"/>
      </w:r>
      <w:r w:rsidR="005877BD">
        <w:rPr>
          <w:rFonts w:ascii="Arial" w:hAnsi="Arial" w:cs="Arial"/>
        </w:rPr>
        <w:instrText>ADDIN CSL_CITATION {"citationItems":[{"id":"ITEM-1","itemData":{"DOI":"10.1038/nrn2759","ISSN":"1471-0048","PMID":"19953103","abstract":"Patterned, spontaneous activity occurs in many developing neural circuits, including the retina, the cochlea, the spinal cord, the cerebellum and the hippocampus, where it provides signals that are important for the development of neurons and their connections. Despite there being differences in adult architecture and output across these various circuits, the patterns of spontaneous network activity and the mechanisms that generate it are remarkably similar. The mechanisms can include a depolarizing action of GABA (gamma-aminobutyric acid), transient synaptic connections, extrasynaptic transmission, gap junction coupling and the presence of pacemaker-like neurons. Interestingly, spontaneous activity is robust; if one element of a circuit is disrupted another will generate similar activity. This research suggests that developing neural circuits exhibit transient and tunable features that maintain a source of correlated activity during crucial stages of development.","author":[{"dropping-particle":"","family":"Blankenship","given":"Aaron G","non-dropping-particle":"","parse-names":false,"suffix":""},{"dropping-particle":"","family":"Feller","given":"Marla B","non-dropping-particle":"","parse-names":false,"suffix":""}],"container-title":"Nature Reviews Neuroscience","id":"ITEM-1","issue":"1","issued":{"date-parts":[["2010"]]},"page":"18-29","publisher":"Nature Publishing Group","title":"Mechanisms underlying spontaneous patterned activity in developing neural circuits.","type":"article-journal","volume":"11"},"uris":["http://www.mendeley.com/documents/?uuid=b95317d2-4377-471b-90cf-2ac30fef1789"]}],"mendeley":{"formattedCitation":"(Blankenship and Feller, 2010)","plainTextFormattedCitation":"(Blankenship and Feller, 2010)","previouslyFormattedCitation":"(Blankenship and Feller, 2010)"},"properties":{"noteIndex":0},"schema":"https://github.com/citation-style-language/schema/raw/master/csl-citation.json"}</w:instrText>
      </w:r>
      <w:r w:rsidR="00723A36" w:rsidRPr="00306A40">
        <w:rPr>
          <w:rFonts w:ascii="Arial" w:hAnsi="Arial" w:cs="Arial"/>
        </w:rPr>
        <w:fldChar w:fldCharType="separate"/>
      </w:r>
      <w:r w:rsidR="005877BD" w:rsidRPr="005877BD">
        <w:rPr>
          <w:rFonts w:ascii="Arial" w:hAnsi="Arial" w:cs="Arial"/>
          <w:noProof/>
        </w:rPr>
        <w:t>(Blankenship and Feller, 2010)</w:t>
      </w:r>
      <w:r w:rsidR="00723A36" w:rsidRPr="00306A40">
        <w:rPr>
          <w:rFonts w:ascii="Arial" w:hAnsi="Arial" w:cs="Arial"/>
        </w:rPr>
        <w:fldChar w:fldCharType="end"/>
      </w:r>
      <w:r w:rsidR="000B6530" w:rsidRPr="00306A40">
        <w:rPr>
          <w:rFonts w:ascii="Arial" w:hAnsi="Arial" w:cs="Arial"/>
        </w:rPr>
        <w:t xml:space="preserve">. </w:t>
      </w:r>
      <w:r w:rsidR="001178E5" w:rsidRPr="00306A40">
        <w:rPr>
          <w:rFonts w:ascii="Arial" w:hAnsi="Arial" w:cs="Arial"/>
        </w:rPr>
        <w:t>T</w:t>
      </w:r>
      <w:r w:rsidR="00FF504D" w:rsidRPr="00306A40">
        <w:rPr>
          <w:rFonts w:ascii="Arial" w:hAnsi="Arial" w:cs="Arial"/>
        </w:rPr>
        <w:t>he</w:t>
      </w:r>
      <w:r w:rsidR="001178E5" w:rsidRPr="00306A40">
        <w:rPr>
          <w:rFonts w:ascii="Arial" w:hAnsi="Arial" w:cs="Arial"/>
        </w:rPr>
        <w:t>se</w:t>
      </w:r>
      <w:r w:rsidR="00FF504D" w:rsidRPr="00306A40">
        <w:rPr>
          <w:rFonts w:ascii="Arial" w:hAnsi="Arial" w:cs="Arial"/>
        </w:rPr>
        <w:t xml:space="preserve"> </w:t>
      </w:r>
      <w:r w:rsidR="000B6530" w:rsidRPr="00306A40">
        <w:rPr>
          <w:rFonts w:ascii="Arial" w:hAnsi="Arial" w:cs="Arial"/>
        </w:rPr>
        <w:t xml:space="preserve">periodic </w:t>
      </w:r>
      <w:r w:rsidR="00FF504D" w:rsidRPr="00306A40">
        <w:rPr>
          <w:rFonts w:ascii="Arial" w:hAnsi="Arial" w:cs="Arial"/>
        </w:rPr>
        <w:t>b</w:t>
      </w:r>
      <w:r w:rsidR="000B6530" w:rsidRPr="00306A40">
        <w:rPr>
          <w:rFonts w:ascii="Arial" w:hAnsi="Arial" w:cs="Arial"/>
        </w:rPr>
        <w:t xml:space="preserve">outs </w:t>
      </w:r>
      <w:r w:rsidR="001178E5" w:rsidRPr="00306A40">
        <w:rPr>
          <w:rFonts w:ascii="Arial" w:hAnsi="Arial" w:cs="Arial"/>
        </w:rPr>
        <w:t>of electrical activity</w:t>
      </w:r>
      <w:r w:rsidR="000B6DD3" w:rsidRPr="00306A40">
        <w:rPr>
          <w:rFonts w:ascii="Arial" w:hAnsi="Arial" w:cs="Arial"/>
        </w:rPr>
        <w:t xml:space="preserve"> are prominent in</w:t>
      </w:r>
      <w:r w:rsidR="0002741B">
        <w:rPr>
          <w:rFonts w:ascii="Arial" w:hAnsi="Arial" w:cs="Arial"/>
        </w:rPr>
        <w:t xml:space="preserve"> developing</w:t>
      </w:r>
      <w:r w:rsidR="000B6DD3" w:rsidRPr="00306A40">
        <w:rPr>
          <w:rFonts w:ascii="Arial" w:hAnsi="Arial" w:cs="Arial"/>
        </w:rPr>
        <w:t xml:space="preserve"> </w:t>
      </w:r>
      <w:r w:rsidR="002A143A" w:rsidRPr="00306A40">
        <w:rPr>
          <w:rFonts w:ascii="Arial" w:hAnsi="Arial" w:cs="Arial"/>
        </w:rPr>
        <w:t xml:space="preserve">sensory </w:t>
      </w:r>
      <w:r w:rsidR="00B90A14" w:rsidRPr="00306A40">
        <w:rPr>
          <w:rFonts w:ascii="Arial" w:hAnsi="Arial" w:cs="Arial"/>
        </w:rPr>
        <w:t>system</w:t>
      </w:r>
      <w:r w:rsidR="009910D0" w:rsidRPr="00306A40">
        <w:rPr>
          <w:rFonts w:ascii="Arial" w:hAnsi="Arial" w:cs="Arial"/>
        </w:rPr>
        <w:t>s, where</w:t>
      </w:r>
      <w:r w:rsidR="000B6530" w:rsidRPr="00306A40">
        <w:rPr>
          <w:rFonts w:ascii="Arial" w:hAnsi="Arial" w:cs="Arial"/>
        </w:rPr>
        <w:t xml:space="preserve"> they arise </w:t>
      </w:r>
      <w:r w:rsidR="00AA7AC8">
        <w:rPr>
          <w:rFonts w:ascii="Arial" w:hAnsi="Arial" w:cs="Arial"/>
        </w:rPr>
        <w:t xml:space="preserve">through </w:t>
      </w:r>
      <w:r w:rsidR="000B6530" w:rsidRPr="00306A40">
        <w:rPr>
          <w:rFonts w:ascii="Arial" w:hAnsi="Arial" w:cs="Arial"/>
        </w:rPr>
        <w:t>sensory</w:t>
      </w:r>
      <w:r w:rsidR="0002741B">
        <w:rPr>
          <w:rFonts w:ascii="Arial" w:hAnsi="Arial" w:cs="Arial"/>
        </w:rPr>
        <w:t>-</w:t>
      </w:r>
      <w:r w:rsidR="000B6530" w:rsidRPr="00306A40">
        <w:rPr>
          <w:rFonts w:ascii="Arial" w:hAnsi="Arial" w:cs="Arial"/>
        </w:rPr>
        <w:t>independent</w:t>
      </w:r>
      <w:r w:rsidR="00C8268C">
        <w:rPr>
          <w:rFonts w:ascii="Arial" w:hAnsi="Arial" w:cs="Arial"/>
        </w:rPr>
        <w:t xml:space="preserve"> mechanisms</w:t>
      </w:r>
      <w:r w:rsidR="000B6530" w:rsidRPr="00306A40">
        <w:rPr>
          <w:rFonts w:ascii="Arial" w:hAnsi="Arial" w:cs="Arial"/>
        </w:rPr>
        <w:t xml:space="preserve">. In the visual system, intrinsically-generated bursts of electrical activity, </w:t>
      </w:r>
      <w:r w:rsidR="00AA7AC8">
        <w:rPr>
          <w:rFonts w:ascii="Arial" w:hAnsi="Arial" w:cs="Arial"/>
        </w:rPr>
        <w:t>termed</w:t>
      </w:r>
      <w:r w:rsidR="000B6530" w:rsidRPr="00306A40">
        <w:rPr>
          <w:rFonts w:ascii="Arial" w:hAnsi="Arial" w:cs="Arial"/>
        </w:rPr>
        <w:t xml:space="preserve"> retinal waves, sweep across the retina</w:t>
      </w:r>
      <w:r w:rsidR="005D35A6" w:rsidRPr="00306A40">
        <w:rPr>
          <w:rFonts w:ascii="Arial" w:hAnsi="Arial" w:cs="Arial"/>
        </w:rPr>
        <w:t xml:space="preserve"> </w:t>
      </w:r>
      <w:r w:rsidR="00A03DB9" w:rsidRPr="00306A40">
        <w:rPr>
          <w:rFonts w:ascii="Arial" w:hAnsi="Arial" w:cs="Arial"/>
        </w:rPr>
        <w:fldChar w:fldCharType="begin" w:fldLock="1"/>
      </w:r>
      <w:r w:rsidR="00A03DB9" w:rsidRPr="00306A40">
        <w:rPr>
          <w:rFonts w:ascii="Arial" w:hAnsi="Arial" w:cs="Arial"/>
        </w:rPr>
        <w:instrText>ADDIN CSL_CITATION {"citationItems":[{"id":"ITEM-1","itemData":{"DOI":"10.1126/science.272.5265.1182","ISBN":"0036-8075 (Print)\\r0036-8075 (Linking)","ISSN":"0036-8075","PMID":"8638165","abstract":"Highly correlated neural activity in the form of spontaneous waves of action potentials is present in the developing retina weeks before vision. Optical imaging revealed that these waves consist of spatially restricted domains of activity that form a mosaic pattern over the entire retinal ganglion cell layer. Whole-cell recordings indicate that wave generation requires synaptic activation of neuronal nicotinic acetylcholine receptors on ganglion cells. The only cholinergic cells in these immature retinas are a uniformly distributed bistratified population of amacrine cells, as assessed by antibodies to choline acetyltransferase. The results indicate that the major source of synaptic input to retinal ganglion cells is a system of cholinergic amacrine cells, whose activity is required for wave propagation in the developing retina.","author":[{"dropping-particle":"","family":"Feller","given":"M. B.","non-dropping-particle":"","parse-names":false,"suffix":""},{"dropping-particle":"","family":"Wellis","given":"D. P.","non-dropping-particle":"","parse-names":false,"suffix":""},{"dropping-particle":"","family":"Stellwagen","given":"D.","non-dropping-particle":"","parse-names":false,"suffix":""},{"dropping-particle":"","family":"Werblin","given":"F. S.","non-dropping-particle":"","parse-names":false,"suffix":""},{"dropping-particle":"","family":"Shatz","given":"C. J.","non-dropping-particle":"","parse-names":false,"suffix":""}],"container-title":"Science","id":"ITEM-1","issue":"5265","issued":{"date-parts":[["1996"]]},"page":"1182-1187","title":"Requirement for cholinergic synaptic transmission in the propagation of spontaneous retinal waves","type":"article-journal","volume":"272"},"uris":["http://www.mendeley.com/documents/?uuid=38184ff7-fa2e-4d94-ae1c-0528297c072d"]}],"mendeley":{"formattedCitation":"(Feller et al., 1996)","plainTextFormattedCitation":"(Feller et al., 1996)","previouslyFormattedCitation":"(Feller et al., 1996)"},"properties":{"noteIndex":0},"schema":"https://github.com/citation-style-language/schema/raw/master/csl-citation.json"}</w:instrText>
      </w:r>
      <w:r w:rsidR="00A03DB9" w:rsidRPr="00306A40">
        <w:rPr>
          <w:rFonts w:ascii="Arial" w:hAnsi="Arial" w:cs="Arial"/>
        </w:rPr>
        <w:fldChar w:fldCharType="separate"/>
      </w:r>
      <w:r w:rsidR="00A03DB9" w:rsidRPr="00306A40">
        <w:rPr>
          <w:rFonts w:ascii="Arial" w:hAnsi="Arial" w:cs="Arial"/>
          <w:noProof/>
        </w:rPr>
        <w:t>(Feller et al., 1996)</w:t>
      </w:r>
      <w:r w:rsidR="00A03DB9" w:rsidRPr="00306A40">
        <w:rPr>
          <w:rFonts w:ascii="Arial" w:hAnsi="Arial" w:cs="Arial"/>
        </w:rPr>
        <w:fldChar w:fldCharType="end"/>
      </w:r>
      <w:r w:rsidR="00A03DB9" w:rsidRPr="00306A40">
        <w:rPr>
          <w:rFonts w:ascii="Arial" w:hAnsi="Arial" w:cs="Arial"/>
        </w:rPr>
        <w:t xml:space="preserve"> </w:t>
      </w:r>
      <w:r w:rsidR="005D35A6" w:rsidRPr="00306A40">
        <w:rPr>
          <w:rFonts w:ascii="Arial" w:hAnsi="Arial" w:cs="Arial"/>
        </w:rPr>
        <w:t>and, when disrupted, lead to refinement deficits in higher visual centers</w:t>
      </w:r>
      <w:r w:rsidR="00A03DB9" w:rsidRPr="00306A40">
        <w:rPr>
          <w:rFonts w:ascii="Arial" w:hAnsi="Arial" w:cs="Arial"/>
        </w:rPr>
        <w:t xml:space="preserve"> </w:t>
      </w:r>
      <w:r w:rsidR="00A03DB9" w:rsidRPr="00306A40">
        <w:rPr>
          <w:rFonts w:ascii="Arial" w:hAnsi="Arial" w:cs="Arial"/>
        </w:rPr>
        <w:fldChar w:fldCharType="begin" w:fldLock="1"/>
      </w:r>
      <w:r w:rsidR="00987C77" w:rsidRPr="00306A40">
        <w:rPr>
          <w:rFonts w:ascii="Arial" w:hAnsi="Arial" w:cs="Arial"/>
        </w:rPr>
        <w:instrText>ADDIN CSL_CITATION {"citationItems":[{"id":"ITEM-1","itemData":{"ISSN":"0027-8424","author":[{"dropping-particle":"","family":"Rossi","given":"Francesco Mattia","non-dropping-particle":"","parse-names":false,"suffix":""},{"dropping-particle":"","family":"Pizzorusso","given":"Tommaso","non-dropping-particle":"","parse-names":false,"suffix":""},{"dropping-particle":"","family":"Porciatti","given":"Vittorio","non-dropping-particle":"","parse-names":false,"suffix":""},{"dropping-particle":"","family":"Marubio","given":"Lisa M","non-dropping-particle":"","parse-names":false,"suffix":""},{"dropping-particle":"","family":"Maffei","given":"Lamberto","non-dropping-particle":"","parse-names":false,"suffix":""},{"dropping-particle":"","family":"Changeux","given":"Jean-Pierre","non-dropping-particle":"","parse-names":false,"suffix":""}],"container-title":"Proceedings of the National Academy of Sciences","id":"ITEM-1","issue":"11","issued":{"date-parts":[["2001"]]},"page":"6453-6458","publisher":"National Acad Sciences","title":"Requirement of the nicotinic acetylcholine receptor β2 subunit for the anatomical and functional development of the visual system","type":"article-journal","volume":"98"},"uris":["http://www.mendeley.com/documents/?uuid=020d2ca1-4d13-48c4-91a0-2ee95290852b"]},{"id":"ITEM-2","itemData":{"DOI":"10.1016/j.neuron.2011.04.028","ISBN":"1097-4199 (Electronic)\\n0896-6273 (Linking)","ISSN":"08966273","PMID":"21689598","abstract":"Complex neural circuits in the mammalian brain develop through a combination of genetic instruction and activity-dependent refinement. The relative role of these factors and the form of neuronal activity responsible for circuit development is a matter of significant debate. In the mammalian visual system, retinal ganglion cell projections to the brain are mapped with respect to retinotopic location and eye of origin. We manipulated the pattern of spontaneous retinal waves present during development without changing overall activity levels through the transgenic expression of β2-nicotinic acetylcholine receptors in retinal ganglion cells of mice. We used this manipulation to demonstrate that spontaneous retinal activity is not just permissive, but instructive in the emergence of eye-specific segregation and retinotopic refinement in the mouse visual system. This suggests that specific patterns of spontaneous activity throughout the developing brain are essential in the emergence of specific and distinct patterns of neuronal connectivity. © 2011 Elsevier Inc.","author":[{"dropping-particle":"","family":"Xu","given":"Hong-Ping","non-dropping-particle":"","parse-names":false,"suffix":""},{"dropping-particle":"","family":"Furman","given":"Moran","non-dropping-particle":"","parse-names":false,"suffix":""},{"dropping-particle":"","family":"Mineur","given":"Yann S.","non-dropping-particle":"","parse-names":false,"suffix":""},{"dropping-particle":"","family":"Chen","given":"Hui","non-dropping-particle":"","parse-names":false,"suffix":""},{"dropping-particle":"","family":"King","given":"Sarah L.","non-dropping-particle":"","parse-names":false,"suffix":""},{"dropping-particle":"","family":"Zenisek","given":"David","non-dropping-particle":"","parse-names":false,"suffix":""},{"dropping-particle":"","family":"Zhou","given":"Z. Jimmy","non-dropping-particle":"","parse-names":false,"suffix":""},{"dropping-particle":"","family":"Butts","given":"Daniel A.","non-dropping-particle":"","parse-names":false,"suffix":""},{"dropping-particle":"","family":"Tian","given":"Ning","non-dropping-particle":"","parse-names":false,"suffix":""},{"dropping-particle":"","family":"Picciotto","given":"Marina R.","non-dropping-particle":"","parse-names":false,"suffix":""},{"dropping-particle":"","family":"Crair","given":"Michael C.","non-dropping-particle":"","parse-names":false,"suffix":""}],"container-title":"Neuron","id":"ITEM-2","issue":"6","issued":{"date-parts":[["2011"]]},"page":"1115-1127","publisher":"Elsevier Inc.","title":"An instructive role for patterned spontaneous retinal activity in mouse visual map development","type":"article-journal","volume":"70"},"uris":["http://www.mendeley.com/documents/?uuid=46a28071-70ee-4c3e-8425-901226b9b0f7"]},{"id":"ITEM-3","itemData":{"ISSN":"1546-1726","author":[{"dropping-particle":"","family":"Zhang","given":"Jiayi","non-dropping-particle":"","parse-names":false,"suffix":""},{"dropping-particle":"","family":"Ackman","given":"James B","non-dropping-particle":"","parse-names":false,"suffix":""},{"dropping-particle":"","family":"Xu","given":"Hong-Ping","non-dropping-particle":"","parse-names":false,"suffix":""},{"dropping-particle":"","family":"Crair","given":"Michael C","non-dropping-particle":"","parse-names":false,"suffix":""}],"container-title":"Nature Neuroscience","id":"ITEM-3","issue":"2","issued":{"date-parts":[["2012"]]},"page":"298","publisher":"Nature Publishing Group","title":"Visual map development depends on the temporal pattern of binocular activity in mice","type":"article-journal","volume":"15"},"uris":["http://www.mendeley.com/documents/?uuid=802db87b-bb80-4e59-ae2b-95cd79b65b7f"]}],"mendeley":{"formattedCitation":"(Rossi et al., 2001; Xu et al., 2011; Zhang et al., 2012)","plainTextFormattedCitation":"(Rossi et al., 2001; Xu et al., 2011; Zhang et al., 2012)","previouslyFormattedCitation":"(Rossi et al., 2001; Xu et al., 2011; Zhang et al., 2012)"},"properties":{"noteIndex":0},"schema":"https://github.com/citation-style-language/schema/raw/master/csl-citation.json"}</w:instrText>
      </w:r>
      <w:r w:rsidR="00A03DB9" w:rsidRPr="00306A40">
        <w:rPr>
          <w:rFonts w:ascii="Arial" w:hAnsi="Arial" w:cs="Arial"/>
        </w:rPr>
        <w:fldChar w:fldCharType="separate"/>
      </w:r>
      <w:r w:rsidR="00A03DB9" w:rsidRPr="00306A40">
        <w:rPr>
          <w:rFonts w:ascii="Arial" w:hAnsi="Arial" w:cs="Arial"/>
          <w:noProof/>
        </w:rPr>
        <w:t>(Rossi et al., 2001; Xu et al., 2011; Zhang et al., 2012)</w:t>
      </w:r>
      <w:r w:rsidR="00A03DB9" w:rsidRPr="00306A40">
        <w:rPr>
          <w:rFonts w:ascii="Arial" w:hAnsi="Arial" w:cs="Arial"/>
        </w:rPr>
        <w:fldChar w:fldCharType="end"/>
      </w:r>
      <w:r w:rsidR="000B6530" w:rsidRPr="00306A40">
        <w:rPr>
          <w:rFonts w:ascii="Arial" w:hAnsi="Arial" w:cs="Arial"/>
        </w:rPr>
        <w:t>. T</w:t>
      </w:r>
      <w:r w:rsidR="00CF5BF3" w:rsidRPr="00306A40">
        <w:rPr>
          <w:rFonts w:ascii="Arial" w:hAnsi="Arial" w:cs="Arial"/>
        </w:rPr>
        <w:t>he mechanism</w:t>
      </w:r>
      <w:r w:rsidR="002B1256" w:rsidRPr="00306A40">
        <w:rPr>
          <w:rFonts w:ascii="Arial" w:hAnsi="Arial" w:cs="Arial"/>
        </w:rPr>
        <w:t>s</w:t>
      </w:r>
      <w:r w:rsidR="00CF5BF3" w:rsidRPr="00306A40">
        <w:rPr>
          <w:rFonts w:ascii="Arial" w:hAnsi="Arial" w:cs="Arial"/>
        </w:rPr>
        <w:t xml:space="preserve"> </w:t>
      </w:r>
      <w:r w:rsidR="002B1256" w:rsidRPr="00306A40">
        <w:rPr>
          <w:rFonts w:ascii="Arial" w:hAnsi="Arial" w:cs="Arial"/>
        </w:rPr>
        <w:t xml:space="preserve">responsible for </w:t>
      </w:r>
      <w:r w:rsidR="00FF504D" w:rsidRPr="00306A40">
        <w:rPr>
          <w:rFonts w:ascii="Arial" w:hAnsi="Arial" w:cs="Arial"/>
        </w:rPr>
        <w:t xml:space="preserve">generating </w:t>
      </w:r>
      <w:r w:rsidR="008B5EDE" w:rsidRPr="00306A40">
        <w:rPr>
          <w:rFonts w:ascii="Arial" w:hAnsi="Arial" w:cs="Arial"/>
        </w:rPr>
        <w:t>this</w:t>
      </w:r>
      <w:r w:rsidR="00CF5BF3" w:rsidRPr="00306A40">
        <w:rPr>
          <w:rFonts w:ascii="Arial" w:hAnsi="Arial" w:cs="Arial"/>
        </w:rPr>
        <w:t xml:space="preserve"> </w:t>
      </w:r>
      <w:r w:rsidR="00FF504D" w:rsidRPr="00306A40">
        <w:rPr>
          <w:rFonts w:ascii="Arial" w:hAnsi="Arial" w:cs="Arial"/>
        </w:rPr>
        <w:t>activity</w:t>
      </w:r>
      <w:r w:rsidR="002B1256" w:rsidRPr="00306A40">
        <w:rPr>
          <w:rFonts w:ascii="Arial" w:hAnsi="Arial" w:cs="Arial"/>
        </w:rPr>
        <w:t xml:space="preserve"> </w:t>
      </w:r>
      <w:r w:rsidR="000B6530" w:rsidRPr="00306A40">
        <w:rPr>
          <w:rFonts w:ascii="Arial" w:hAnsi="Arial" w:cs="Arial"/>
        </w:rPr>
        <w:t>are dynamic</w:t>
      </w:r>
      <w:r w:rsidR="005D35A6" w:rsidRPr="00306A40">
        <w:rPr>
          <w:rFonts w:ascii="Arial" w:hAnsi="Arial" w:cs="Arial"/>
        </w:rPr>
        <w:t xml:space="preserve"> and </w:t>
      </w:r>
      <w:r w:rsidR="00B91EAA" w:rsidRPr="00306A40">
        <w:rPr>
          <w:rFonts w:ascii="Arial" w:hAnsi="Arial" w:cs="Arial"/>
        </w:rPr>
        <w:t>progress</w:t>
      </w:r>
      <w:r w:rsidR="00A03DB9" w:rsidRPr="00306A40">
        <w:rPr>
          <w:rFonts w:ascii="Arial" w:hAnsi="Arial" w:cs="Arial"/>
        </w:rPr>
        <w:t xml:space="preserve"> </w:t>
      </w:r>
      <w:r w:rsidR="00B91EAA" w:rsidRPr="00306A40">
        <w:rPr>
          <w:rFonts w:ascii="Arial" w:hAnsi="Arial" w:cs="Arial"/>
        </w:rPr>
        <w:t xml:space="preserve">through distinct stages </w:t>
      </w:r>
      <w:r w:rsidR="00CF5BF3" w:rsidRPr="00306A40">
        <w:rPr>
          <w:rFonts w:ascii="Arial" w:hAnsi="Arial" w:cs="Arial"/>
        </w:rPr>
        <w:t>before eye opening</w:t>
      </w:r>
      <w:r w:rsidR="001F26BE">
        <w:rPr>
          <w:rFonts w:ascii="Arial" w:hAnsi="Arial" w:cs="Arial"/>
        </w:rPr>
        <w:t>,</w:t>
      </w:r>
      <w:r w:rsidR="00A03DB9" w:rsidRPr="00306A40">
        <w:rPr>
          <w:rFonts w:ascii="Arial" w:hAnsi="Arial" w:cs="Arial"/>
        </w:rPr>
        <w:t xml:space="preserve"> </w:t>
      </w:r>
      <w:r w:rsidR="001F26BE">
        <w:rPr>
          <w:rFonts w:ascii="Arial" w:hAnsi="Arial" w:cs="Arial"/>
        </w:rPr>
        <w:t>with early waves mediated by gap-junction coupling and later by acetylcholine and glutamate release from starbu</w:t>
      </w:r>
      <w:r w:rsidR="00B24953">
        <w:rPr>
          <w:rFonts w:ascii="Arial" w:hAnsi="Arial" w:cs="Arial"/>
        </w:rPr>
        <w:t>r</w:t>
      </w:r>
      <w:r w:rsidR="001F26BE">
        <w:rPr>
          <w:rFonts w:ascii="Arial" w:hAnsi="Arial" w:cs="Arial"/>
        </w:rPr>
        <w:t xml:space="preserve">st amacrine and bipolar cells, respectively </w:t>
      </w:r>
      <w:r w:rsidR="00987C77" w:rsidRPr="00306A40">
        <w:rPr>
          <w:rFonts w:ascii="Arial" w:hAnsi="Arial" w:cs="Arial"/>
        </w:rPr>
        <w:fldChar w:fldCharType="begin" w:fldLock="1"/>
      </w:r>
      <w:r w:rsidR="00966161">
        <w:rPr>
          <w:rFonts w:ascii="Arial" w:hAnsi="Arial" w:cs="Arial"/>
        </w:rPr>
        <w:instrText>ADDIN CSL_CITATION {"citationItems":[{"id":"ITEM-1","itemData":{"ISSN":"0143-4160","author":[{"dropping-particle":"","family":"Firth","given":"Sally I","non-dropping-particle":"","parse-names":false,"suffix":""},{"dropping-particle":"","family":"Wang","given":"Chih-Tien","non-dropping-particle":"","parse-names":false,"suffix":""},{"dropping-particle":"","family":"Feller","given":"Marla B","non-dropping-particle":"","parse-names":false,"suffix":""}],"container-title":"Cell Calcium","id":"ITEM-1","issue":"5","issued":{"date-parts":[["2005"]]},"page":"425-432","publisher":"Elsevier","title":"Retinal waves: mechanisms and function in visual system development","type":"article-journal","volume":"37"},"uris":["http://www.mendeley.com/documents/?uuid=69353762-13a0-4a3d-8a84-98322f19aa75"]},{"id":"ITEM-2","itemData":{"DOI":"10.1038/nrn2759","ISSN":"1471-0048","PMID":"19953103","abstract":"Patterned, spontaneous activity occurs in many developing neural circuits, including the retina, the cochlea, the spinal cord, the cerebellum and the hippocampus, where it provides signals that are important for the development of neurons and their connections. Despite there being differences in adult architecture and output across these various circuits, the patterns of spontaneous network activity and the mechanisms that generate it are remarkably similar. The mechanisms can include a depolarizing action of GABA (gamma-aminobutyric acid), transient synaptic connections, extrasynaptic transmission, gap junction coupling and the presence of pacemaker-like neurons. Interestingly, spontaneous activity is robust; if one element of a circuit is disrupted another will generate similar activity. This research suggests that developing neural circuits exhibit transient and tunable features that maintain a source of correlated activity during crucial stages of development.","author":[{"dropping-particle":"","family":"Blankenship","given":"Aaron G","non-dropping-particle":"","parse-names":false,"suffix":""},{"dropping-particle":"","family":"Feller","given":"Marla B","non-dropping-particle":"","parse-names":false,"suffix":""}],"container-title":"Nature Reviews Neuroscience","id":"ITEM-2","issue":"1","issued":{"date-parts":[["2010"]]},"page":"18-29","publisher":"Nature Publishing Group","title":"Mechanisms underlying spontaneous patterned activity in developing neural circuits.","type":"article-journal","volume":"11"},"uris":["http://www.mendeley.com/documents/?uuid=b95317d2-4377-471b-90cf-2ac30fef1789"]}],"mendeley":{"formattedCitation":"(Firth et al., 2005; Blankenship and Feller, 2010)","plainTextFormattedCitation":"(Firth et al., 2005; Blankenship and Feller, 2010)","previouslyFormattedCitation":"(Firth et al., 2005; Blankenship and Feller, 2010)"},"properties":{"noteIndex":0},"schema":"https://github.com/citation-style-language/schema/raw/master/csl-citation.json"}</w:instrText>
      </w:r>
      <w:r w:rsidR="00987C77" w:rsidRPr="00306A40">
        <w:rPr>
          <w:rFonts w:ascii="Arial" w:hAnsi="Arial" w:cs="Arial"/>
        </w:rPr>
        <w:fldChar w:fldCharType="separate"/>
      </w:r>
      <w:r w:rsidR="003C64A2" w:rsidRPr="003C64A2">
        <w:rPr>
          <w:rFonts w:ascii="Arial" w:hAnsi="Arial" w:cs="Arial"/>
          <w:noProof/>
        </w:rPr>
        <w:t>(Firth et al., 2005; Blankenship and Feller, 2010)</w:t>
      </w:r>
      <w:r w:rsidR="00987C77" w:rsidRPr="00306A40">
        <w:rPr>
          <w:rFonts w:ascii="Arial" w:hAnsi="Arial" w:cs="Arial"/>
        </w:rPr>
        <w:fldChar w:fldCharType="end"/>
      </w:r>
      <w:r w:rsidR="00333B2C" w:rsidRPr="00306A40">
        <w:rPr>
          <w:rFonts w:ascii="Arial" w:hAnsi="Arial" w:cs="Arial"/>
        </w:rPr>
        <w:t>.</w:t>
      </w:r>
      <w:r w:rsidR="00987C77" w:rsidRPr="00306A40">
        <w:rPr>
          <w:rFonts w:ascii="Arial" w:hAnsi="Arial" w:cs="Arial"/>
        </w:rPr>
        <w:t xml:space="preserve"> </w:t>
      </w:r>
      <w:r w:rsidR="00333B2C" w:rsidRPr="00306A40">
        <w:rPr>
          <w:rFonts w:ascii="Arial" w:hAnsi="Arial" w:cs="Arial"/>
        </w:rPr>
        <w:t>Across these stages, n</w:t>
      </w:r>
      <w:r w:rsidR="009910D0" w:rsidRPr="00306A40">
        <w:rPr>
          <w:rFonts w:ascii="Arial" w:hAnsi="Arial" w:cs="Arial"/>
        </w:rPr>
        <w:t xml:space="preserve">eural </w:t>
      </w:r>
      <w:r w:rsidR="00FF504D" w:rsidRPr="00306A40">
        <w:rPr>
          <w:rFonts w:ascii="Arial" w:hAnsi="Arial" w:cs="Arial"/>
        </w:rPr>
        <w:t>activity change</w:t>
      </w:r>
      <w:r w:rsidR="00966161">
        <w:rPr>
          <w:rFonts w:ascii="Arial" w:hAnsi="Arial" w:cs="Arial"/>
        </w:rPr>
        <w:t>s</w:t>
      </w:r>
      <w:r w:rsidR="00FF504D" w:rsidRPr="00306A40">
        <w:rPr>
          <w:rFonts w:ascii="Arial" w:hAnsi="Arial" w:cs="Arial"/>
        </w:rPr>
        <w:t xml:space="preserve"> dramatically,</w:t>
      </w:r>
      <w:r w:rsidR="00E82F4C" w:rsidRPr="00306A40">
        <w:rPr>
          <w:rFonts w:ascii="Arial" w:hAnsi="Arial" w:cs="Arial"/>
        </w:rPr>
        <w:t xml:space="preserve"> progressing from</w:t>
      </w:r>
      <w:r w:rsidR="0002741B">
        <w:rPr>
          <w:rFonts w:ascii="Arial" w:hAnsi="Arial" w:cs="Arial"/>
        </w:rPr>
        <w:t xml:space="preserve"> individual </w:t>
      </w:r>
      <w:r w:rsidR="001F26BE">
        <w:rPr>
          <w:rFonts w:ascii="Arial" w:hAnsi="Arial" w:cs="Arial"/>
        </w:rPr>
        <w:t xml:space="preserve">propagating waves </w:t>
      </w:r>
      <w:r w:rsidR="00E82F4C" w:rsidRPr="00306A40">
        <w:rPr>
          <w:rFonts w:ascii="Arial" w:hAnsi="Arial" w:cs="Arial"/>
        </w:rPr>
        <w:t xml:space="preserve">to </w:t>
      </w:r>
      <w:r w:rsidR="00AA7AC8">
        <w:rPr>
          <w:rFonts w:ascii="Arial" w:hAnsi="Arial" w:cs="Arial"/>
        </w:rPr>
        <w:t xml:space="preserve">multiple </w:t>
      </w:r>
      <w:r w:rsidR="00966161" w:rsidRPr="00306A40">
        <w:rPr>
          <w:rFonts w:ascii="Arial" w:hAnsi="Arial" w:cs="Arial"/>
        </w:rPr>
        <w:t>wave</w:t>
      </w:r>
      <w:r w:rsidR="00966161">
        <w:rPr>
          <w:rFonts w:ascii="Arial" w:hAnsi="Arial" w:cs="Arial"/>
        </w:rPr>
        <w:t>lets</w:t>
      </w:r>
      <w:r w:rsidR="00966161" w:rsidRPr="00306A40">
        <w:rPr>
          <w:rFonts w:ascii="Arial" w:hAnsi="Arial" w:cs="Arial"/>
        </w:rPr>
        <w:t xml:space="preserve"> </w:t>
      </w:r>
      <w:r w:rsidR="005D35A6" w:rsidRPr="00306A40">
        <w:rPr>
          <w:rFonts w:ascii="Arial" w:hAnsi="Arial" w:cs="Arial"/>
        </w:rPr>
        <w:t xml:space="preserve">with </w:t>
      </w:r>
      <w:r w:rsidR="008B5EDE" w:rsidRPr="00306A40">
        <w:rPr>
          <w:rFonts w:ascii="Arial" w:hAnsi="Arial" w:cs="Arial"/>
        </w:rPr>
        <w:t>complex</w:t>
      </w:r>
      <w:r w:rsidR="00AA7AC8">
        <w:rPr>
          <w:rFonts w:ascii="Arial" w:hAnsi="Arial" w:cs="Arial"/>
        </w:rPr>
        <w:t xml:space="preserve"> </w:t>
      </w:r>
      <w:r w:rsidR="005D35A6" w:rsidRPr="00306A40">
        <w:rPr>
          <w:rFonts w:ascii="Arial" w:hAnsi="Arial" w:cs="Arial"/>
        </w:rPr>
        <w:t>patterns</w:t>
      </w:r>
      <w:r w:rsidR="000B6DD3" w:rsidRPr="00306A40">
        <w:rPr>
          <w:rFonts w:ascii="Arial" w:hAnsi="Arial" w:cs="Arial"/>
        </w:rPr>
        <w:t xml:space="preserve"> </w:t>
      </w:r>
      <w:r w:rsidR="00966161">
        <w:rPr>
          <w:rFonts w:ascii="Arial" w:hAnsi="Arial" w:cs="Arial"/>
        </w:rPr>
        <w:t>that can be modulated</w:t>
      </w:r>
      <w:r w:rsidR="0002741B">
        <w:rPr>
          <w:rFonts w:ascii="Arial" w:hAnsi="Arial" w:cs="Arial"/>
        </w:rPr>
        <w:t xml:space="preserve"> by </w:t>
      </w:r>
      <w:r w:rsidR="00AA7AC8">
        <w:rPr>
          <w:rFonts w:ascii="Arial" w:hAnsi="Arial" w:cs="Arial"/>
        </w:rPr>
        <w:t>e</w:t>
      </w:r>
      <w:r w:rsidR="001178E5" w:rsidRPr="00306A40">
        <w:rPr>
          <w:rFonts w:ascii="Arial" w:hAnsi="Arial" w:cs="Arial"/>
        </w:rPr>
        <w:t xml:space="preserve">xternal </w:t>
      </w:r>
      <w:r w:rsidR="00E82F4C" w:rsidRPr="00306A40">
        <w:rPr>
          <w:rFonts w:ascii="Arial" w:hAnsi="Arial" w:cs="Arial"/>
        </w:rPr>
        <w:t>light</w:t>
      </w:r>
      <w:r w:rsidR="00461756">
        <w:rPr>
          <w:rFonts w:ascii="Arial" w:hAnsi="Arial" w:cs="Arial"/>
        </w:rPr>
        <w:t xml:space="preserve"> that penetrates the eyelid </w:t>
      </w:r>
      <w:r w:rsidR="00BE5924" w:rsidRPr="00306A40">
        <w:rPr>
          <w:rFonts w:ascii="Arial" w:hAnsi="Arial" w:cs="Arial"/>
        </w:rPr>
        <w:fldChar w:fldCharType="begin" w:fldLock="1"/>
      </w:r>
      <w:r w:rsidR="00F36EC1">
        <w:rPr>
          <w:rFonts w:ascii="Arial" w:hAnsi="Arial" w:cs="Arial"/>
        </w:rPr>
        <w:instrText>ADDIN CSL_CITATION {"citationItems":[{"id":"ITEM-1","itemData":{"DOI":"10.1016/j.neuron.2018.10.011","ISSN":"10974199","abstract":"Tiriac, Smith, and Feller show that prior to eye opening, glutamatergic waves can be triggered with light with spatiotemporal precision. They show that dark rearing prior to eye opening reduces eye-specific segregation of retinal afferents to the dorsal lateral geniculate nucleus.","author":[{"dropping-particle":"","family":"Tiriac","given":"Alexandre","non-dropping-particle":"","parse-names":false,"suffix":""},{"dropping-particle":"","family":"Smith","given":"Benjamin E.","non-dropping-particle":"","parse-names":false,"suffix":""},{"dropping-particle":"","family":"Feller","given":"Marla B.","non-dropping-particle":"","parse-names":false,"suffix":""}],"container-title":"Neuron","id":"ITEM-1","issue":"5","issued":{"date-parts":[["2018"]]},"page":"1059-1065.e4","publisher":"Elsevier Inc.","title":"Light Prior to Eye Opening Promotes Retinal Waves and Eye-Specific Segregation","type":"article-journal","volume":"100"},"uris":["http://www.mendeley.com/documents/?uuid=a3a57e62-de06-464c-8719-43cfa2f737cb"]},{"id":"ITEM-2","itemData":{"DOI":"10.1016/j.neuron.2019.08.015","ISSN":"10974199","abstract":"By simultaneously measuring input activity and output activity, Gribizis et al. show that peripheral spontaneous retinal activity consistently and strongly drives response in the midbrain superior colliculus during development, while the cortex becomes progressively less sensitive to peripheral drive.","author":[{"dropping-particle":"","family":"Gribizis","given":"Alexandra","non-dropping-particle":"","parse-names":false,"suffix":""},{"dropping-particle":"","family":"Ge","given":"Xinxin","non-dropping-particle":"","parse-names":false,"suffix":""},{"dropping-particle":"","family":"Daigle","given":"Tanya L.","non-dropping-particle":"","parse-names":false,"suffix":""},{"dropping-particle":"","family":"Ackman","given":"James B.","non-dropping-particle":"","parse-names":false,"suffix":""},{"dropping-particle":"","family":"Zeng","given":"Hongkui","non-dropping-particle":"","parse-names":false,"suffix":""},{"dropping-particle":"","family":"Lee","given":"Daeyeol","non-dropping-particle":"","parse-names":false,"suffix":""},{"dropping-particle":"","family":"Crair","given":"Michael C.","non-dropping-particle":"","parse-names":false,"suffix":""}],"container-title":"Neuron","id":"ITEM-2","issue":"4","issued":{"date-parts":[["2019"]]},"page":"711-723.e3","publisher":"Elsevier Inc.","title":"Visual cortex gains independence from peripheral drive before eye opening","type":"article-journal","volume":"104"},"uris":["http://www.mendeley.com/documents/?uuid=fd58d2f2-7db4-43c2-bccf-6558fe0c9c17"]}],"mendeley":{"formattedCitation":"(Tiriac et al., 2018; Gribizis et al., 2019)","plainTextFormattedCitation":"(Tiriac et al., 2018; Gribizis et al., 2019)","previouslyFormattedCitation":"(Tiriac et al., 2018; Gribizis et al., 2019)"},"properties":{"noteIndex":0},"schema":"https://github.com/citation-style-language/schema/raw/master/csl-citation.json"}</w:instrText>
      </w:r>
      <w:r w:rsidR="00BE5924" w:rsidRPr="00306A40">
        <w:rPr>
          <w:rFonts w:ascii="Arial" w:hAnsi="Arial" w:cs="Arial"/>
        </w:rPr>
        <w:fldChar w:fldCharType="separate"/>
      </w:r>
      <w:r w:rsidR="00966161" w:rsidRPr="00966161">
        <w:rPr>
          <w:rFonts w:ascii="Arial" w:hAnsi="Arial" w:cs="Arial"/>
          <w:noProof/>
        </w:rPr>
        <w:t>(Tiriac et al., 2018; Gribizis et al., 2019)</w:t>
      </w:r>
      <w:r w:rsidR="00BE5924" w:rsidRPr="00306A40">
        <w:rPr>
          <w:rFonts w:ascii="Arial" w:hAnsi="Arial" w:cs="Arial"/>
        </w:rPr>
        <w:fldChar w:fldCharType="end"/>
      </w:r>
      <w:r w:rsidR="00962FB8" w:rsidRPr="00306A40">
        <w:rPr>
          <w:rFonts w:ascii="Arial" w:hAnsi="Arial" w:cs="Arial"/>
        </w:rPr>
        <w:t>.</w:t>
      </w:r>
      <w:r w:rsidR="00BE5924" w:rsidRPr="00306A40">
        <w:rPr>
          <w:rFonts w:ascii="Arial" w:hAnsi="Arial" w:cs="Arial"/>
        </w:rPr>
        <w:t xml:space="preserve"> These </w:t>
      </w:r>
      <w:r w:rsidR="00AA7AC8">
        <w:rPr>
          <w:rFonts w:ascii="Arial" w:hAnsi="Arial" w:cs="Arial"/>
        </w:rPr>
        <w:t xml:space="preserve">results demonstrate that the visual system uses </w:t>
      </w:r>
      <w:r w:rsidR="00BE5924" w:rsidRPr="00306A40">
        <w:rPr>
          <w:rFonts w:ascii="Arial" w:hAnsi="Arial" w:cs="Arial"/>
        </w:rPr>
        <w:t>a</w:t>
      </w:r>
      <w:r w:rsidR="00966161">
        <w:rPr>
          <w:rFonts w:ascii="Arial" w:hAnsi="Arial" w:cs="Arial"/>
        </w:rPr>
        <w:t>n</w:t>
      </w:r>
      <w:r w:rsidR="00BE5924" w:rsidRPr="00306A40">
        <w:rPr>
          <w:rFonts w:ascii="Arial" w:hAnsi="Arial" w:cs="Arial"/>
        </w:rPr>
        <w:t xml:space="preserve"> </w:t>
      </w:r>
      <w:r w:rsidR="00966161">
        <w:rPr>
          <w:rFonts w:ascii="Arial" w:hAnsi="Arial" w:cs="Arial"/>
        </w:rPr>
        <w:t>intricate</w:t>
      </w:r>
      <w:r w:rsidR="00966161" w:rsidRPr="00306A40">
        <w:rPr>
          <w:rFonts w:ascii="Arial" w:hAnsi="Arial" w:cs="Arial"/>
        </w:rPr>
        <w:t xml:space="preserve"> </w:t>
      </w:r>
      <w:r w:rsidR="00BE5924" w:rsidRPr="00306A40">
        <w:rPr>
          <w:rFonts w:ascii="Arial" w:hAnsi="Arial" w:cs="Arial"/>
        </w:rPr>
        <w:t>process</w:t>
      </w:r>
      <w:r w:rsidR="00AA7AC8">
        <w:rPr>
          <w:rFonts w:ascii="Arial" w:hAnsi="Arial" w:cs="Arial"/>
        </w:rPr>
        <w:t xml:space="preserve"> to shift activity patterns a</w:t>
      </w:r>
      <w:r w:rsidR="00BE5924" w:rsidRPr="00306A40">
        <w:rPr>
          <w:rFonts w:ascii="Arial" w:hAnsi="Arial" w:cs="Arial"/>
        </w:rPr>
        <w:t xml:space="preserve">ccording to </w:t>
      </w:r>
      <w:r w:rsidR="008B5EDE" w:rsidRPr="00306A40">
        <w:rPr>
          <w:rFonts w:ascii="Arial" w:hAnsi="Arial" w:cs="Arial"/>
        </w:rPr>
        <w:t>development</w:t>
      </w:r>
      <w:r w:rsidR="00BE5924" w:rsidRPr="00306A40">
        <w:rPr>
          <w:rFonts w:ascii="Arial" w:hAnsi="Arial" w:cs="Arial"/>
        </w:rPr>
        <w:t xml:space="preserve">al stage, </w:t>
      </w:r>
      <w:r w:rsidR="00AA7AC8">
        <w:rPr>
          <w:rFonts w:ascii="Arial" w:hAnsi="Arial" w:cs="Arial"/>
        </w:rPr>
        <w:lastRenderedPageBreak/>
        <w:t>which may be optimized to achieve distinct aspects of circuit maturation. Although</w:t>
      </w:r>
      <w:r w:rsidR="001F26BE">
        <w:rPr>
          <w:rFonts w:ascii="Arial" w:hAnsi="Arial" w:cs="Arial"/>
        </w:rPr>
        <w:t xml:space="preserve"> </w:t>
      </w:r>
      <w:r w:rsidR="00AA7AC8">
        <w:rPr>
          <w:rFonts w:ascii="Arial" w:hAnsi="Arial" w:cs="Arial"/>
        </w:rPr>
        <w:t>the</w:t>
      </w:r>
      <w:r w:rsidR="008B5EDE" w:rsidRPr="00306A40">
        <w:rPr>
          <w:rFonts w:ascii="Arial" w:hAnsi="Arial" w:cs="Arial"/>
        </w:rPr>
        <w:t xml:space="preserve"> visual system provides a template to understand</w:t>
      </w:r>
      <w:r w:rsidR="00BE5924" w:rsidRPr="00306A40">
        <w:rPr>
          <w:rFonts w:ascii="Arial" w:hAnsi="Arial" w:cs="Arial"/>
        </w:rPr>
        <w:t xml:space="preserve"> </w:t>
      </w:r>
      <w:r w:rsidR="00AA7AC8">
        <w:rPr>
          <w:rFonts w:ascii="Arial" w:hAnsi="Arial" w:cs="Arial"/>
        </w:rPr>
        <w:t xml:space="preserve">developmental changes in sensory pathways, </w:t>
      </w:r>
      <w:r w:rsidR="00AA7AC8" w:rsidRPr="00862068">
        <w:rPr>
          <w:rFonts w:ascii="Arial" w:hAnsi="Arial" w:cs="Arial"/>
          <w:b/>
          <w:bCs/>
          <w:rPrChange w:id="3" w:author="Travis Babola" w:date="2020-10-02T15:04:00Z">
            <w:rPr>
              <w:rFonts w:ascii="Arial" w:hAnsi="Arial" w:cs="Arial"/>
            </w:rPr>
          </w:rPrChange>
        </w:rPr>
        <w:t xml:space="preserve">it is not </w:t>
      </w:r>
      <w:r w:rsidR="00461756" w:rsidRPr="00862068">
        <w:rPr>
          <w:rFonts w:ascii="Arial" w:hAnsi="Arial" w:cs="Arial"/>
          <w:b/>
          <w:bCs/>
          <w:rPrChange w:id="4" w:author="Travis Babola" w:date="2020-10-02T15:04:00Z">
            <w:rPr>
              <w:rFonts w:ascii="Arial" w:hAnsi="Arial" w:cs="Arial"/>
            </w:rPr>
          </w:rPrChange>
        </w:rPr>
        <w:t>known</w:t>
      </w:r>
      <w:r w:rsidR="00AA7AC8" w:rsidRPr="00862068">
        <w:rPr>
          <w:rFonts w:ascii="Arial" w:hAnsi="Arial" w:cs="Arial"/>
          <w:b/>
          <w:bCs/>
          <w:rPrChange w:id="5" w:author="Travis Babola" w:date="2020-10-02T15:04:00Z">
            <w:rPr>
              <w:rFonts w:ascii="Arial" w:hAnsi="Arial" w:cs="Arial"/>
            </w:rPr>
          </w:rPrChange>
        </w:rPr>
        <w:t xml:space="preserve"> if </w:t>
      </w:r>
      <w:ins w:id="6" w:author="Travis Babola" w:date="2020-10-02T15:00:00Z">
        <w:r w:rsidR="00862068" w:rsidRPr="00862068">
          <w:rPr>
            <w:rFonts w:ascii="Arial" w:hAnsi="Arial" w:cs="Arial"/>
            <w:b/>
            <w:bCs/>
            <w:rPrChange w:id="7" w:author="Travis Babola" w:date="2020-10-02T15:04:00Z">
              <w:rPr>
                <w:rFonts w:ascii="Arial" w:hAnsi="Arial" w:cs="Arial"/>
              </w:rPr>
            </w:rPrChange>
          </w:rPr>
          <w:t xml:space="preserve">other sensory systems </w:t>
        </w:r>
      </w:ins>
      <w:ins w:id="8" w:author="Travis Babola" w:date="2020-10-02T15:02:00Z">
        <w:r w:rsidR="00862068" w:rsidRPr="00862068">
          <w:rPr>
            <w:rFonts w:ascii="Arial" w:hAnsi="Arial" w:cs="Arial"/>
            <w:b/>
            <w:bCs/>
            <w:rPrChange w:id="9" w:author="Travis Babola" w:date="2020-10-02T15:04:00Z">
              <w:rPr>
                <w:rFonts w:ascii="Arial" w:hAnsi="Arial" w:cs="Arial"/>
              </w:rPr>
            </w:rPrChange>
          </w:rPr>
          <w:t>feature</w:t>
        </w:r>
      </w:ins>
      <w:ins w:id="10" w:author="Travis Babola" w:date="2020-10-02T15:00:00Z">
        <w:r w:rsidR="00862068" w:rsidRPr="00862068">
          <w:rPr>
            <w:rFonts w:ascii="Arial" w:hAnsi="Arial" w:cs="Arial"/>
            <w:b/>
            <w:bCs/>
            <w:rPrChange w:id="11" w:author="Travis Babola" w:date="2020-10-02T15:04:00Z">
              <w:rPr>
                <w:rFonts w:ascii="Arial" w:hAnsi="Arial" w:cs="Arial"/>
              </w:rPr>
            </w:rPrChange>
          </w:rPr>
          <w:t xml:space="preserve"> </w:t>
        </w:r>
      </w:ins>
      <w:ins w:id="12" w:author="Travis Babola" w:date="2020-10-02T15:03:00Z">
        <w:r w:rsidR="00862068" w:rsidRPr="00862068">
          <w:rPr>
            <w:rFonts w:ascii="Arial" w:hAnsi="Arial" w:cs="Arial"/>
            <w:b/>
            <w:bCs/>
            <w:rPrChange w:id="13" w:author="Travis Babola" w:date="2020-10-02T15:04:00Z">
              <w:rPr>
                <w:rFonts w:ascii="Arial" w:hAnsi="Arial" w:cs="Arial"/>
              </w:rPr>
            </w:rPrChange>
          </w:rPr>
          <w:t xml:space="preserve">early spontaneous activity with </w:t>
        </w:r>
      </w:ins>
      <w:ins w:id="14" w:author="Travis Babola" w:date="2020-10-02T15:01:00Z">
        <w:r w:rsidR="00862068" w:rsidRPr="00862068">
          <w:rPr>
            <w:rFonts w:ascii="Arial" w:hAnsi="Arial" w:cs="Arial"/>
            <w:b/>
            <w:bCs/>
            <w:rPrChange w:id="15" w:author="Travis Babola" w:date="2020-10-02T15:04:00Z">
              <w:rPr>
                <w:rFonts w:ascii="Arial" w:hAnsi="Arial" w:cs="Arial"/>
              </w:rPr>
            </w:rPrChange>
          </w:rPr>
          <w:t>distinct</w:t>
        </w:r>
      </w:ins>
      <w:ins w:id="16" w:author="Travis Babola" w:date="2020-10-02T15:00:00Z">
        <w:r w:rsidR="00862068" w:rsidRPr="00862068">
          <w:rPr>
            <w:rFonts w:ascii="Arial" w:hAnsi="Arial" w:cs="Arial"/>
            <w:b/>
            <w:bCs/>
            <w:rPrChange w:id="17" w:author="Travis Babola" w:date="2020-10-02T15:04:00Z">
              <w:rPr>
                <w:rFonts w:ascii="Arial" w:hAnsi="Arial" w:cs="Arial"/>
              </w:rPr>
            </w:rPrChange>
          </w:rPr>
          <w:t xml:space="preserve"> </w:t>
        </w:r>
      </w:ins>
      <w:del w:id="18" w:author="Travis Babola" w:date="2020-10-02T15:00:00Z">
        <w:r w:rsidR="00AA7AC8" w:rsidRPr="00862068" w:rsidDel="00862068">
          <w:rPr>
            <w:rFonts w:ascii="Arial" w:hAnsi="Arial" w:cs="Arial"/>
            <w:b/>
            <w:bCs/>
            <w:rPrChange w:id="19" w:author="Travis Babola" w:date="2020-10-02T15:04:00Z">
              <w:rPr>
                <w:rFonts w:ascii="Arial" w:hAnsi="Arial" w:cs="Arial"/>
              </w:rPr>
            </w:rPrChange>
          </w:rPr>
          <w:delText xml:space="preserve">similar </w:delText>
        </w:r>
        <w:r w:rsidR="00BE5924" w:rsidRPr="00862068" w:rsidDel="00862068">
          <w:rPr>
            <w:rFonts w:ascii="Arial" w:hAnsi="Arial" w:cs="Arial"/>
            <w:b/>
            <w:bCs/>
            <w:rPrChange w:id="20" w:author="Travis Babola" w:date="2020-10-02T15:04:00Z">
              <w:rPr>
                <w:rFonts w:ascii="Arial" w:hAnsi="Arial" w:cs="Arial"/>
              </w:rPr>
            </w:rPrChange>
          </w:rPr>
          <w:delText>processes</w:delText>
        </w:r>
        <w:r w:rsidR="00AA7AC8" w:rsidRPr="00862068" w:rsidDel="00862068">
          <w:rPr>
            <w:rFonts w:ascii="Arial" w:hAnsi="Arial" w:cs="Arial"/>
            <w:b/>
            <w:bCs/>
            <w:rPrChange w:id="21" w:author="Travis Babola" w:date="2020-10-02T15:04:00Z">
              <w:rPr>
                <w:rFonts w:ascii="Arial" w:hAnsi="Arial" w:cs="Arial"/>
              </w:rPr>
            </w:rPrChange>
          </w:rPr>
          <w:delText xml:space="preserve"> </w:delText>
        </w:r>
      </w:del>
      <w:ins w:id="22" w:author="Travis Babola" w:date="2020-10-02T15:00:00Z">
        <w:r w:rsidR="00862068" w:rsidRPr="00862068">
          <w:rPr>
            <w:rFonts w:ascii="Arial" w:hAnsi="Arial" w:cs="Arial"/>
            <w:b/>
            <w:bCs/>
            <w:rPrChange w:id="23" w:author="Travis Babola" w:date="2020-10-02T15:04:00Z">
              <w:rPr>
                <w:rFonts w:ascii="Arial" w:hAnsi="Arial" w:cs="Arial"/>
              </w:rPr>
            </w:rPrChange>
          </w:rPr>
          <w:t xml:space="preserve">mechanistic and activity </w:t>
        </w:r>
      </w:ins>
      <w:ins w:id="24" w:author="Travis Babola" w:date="2020-10-02T15:04:00Z">
        <w:r w:rsidR="00862068" w:rsidRPr="00862068">
          <w:rPr>
            <w:rFonts w:ascii="Arial" w:hAnsi="Arial" w:cs="Arial"/>
            <w:b/>
            <w:bCs/>
            <w:rPrChange w:id="25" w:author="Travis Babola" w:date="2020-10-02T15:04:00Z">
              <w:rPr>
                <w:rFonts w:ascii="Arial" w:hAnsi="Arial" w:cs="Arial"/>
              </w:rPr>
            </w:rPrChange>
          </w:rPr>
          <w:t xml:space="preserve">stages </w:t>
        </w:r>
      </w:ins>
      <w:del w:id="26" w:author="Travis Babola" w:date="2020-10-02T15:02:00Z">
        <w:r w:rsidR="00AA7AC8" w:rsidRPr="00862068" w:rsidDel="00862068">
          <w:rPr>
            <w:rFonts w:ascii="Arial" w:hAnsi="Arial" w:cs="Arial"/>
            <w:b/>
            <w:bCs/>
            <w:rPrChange w:id="27" w:author="Travis Babola" w:date="2020-10-02T15:04:00Z">
              <w:rPr>
                <w:rFonts w:ascii="Arial" w:hAnsi="Arial" w:cs="Arial"/>
              </w:rPr>
            </w:rPrChange>
          </w:rPr>
          <w:delText xml:space="preserve">are </w:delText>
        </w:r>
      </w:del>
      <w:del w:id="28" w:author="Travis Babola" w:date="2020-10-02T15:04:00Z">
        <w:r w:rsidR="00AA7AC8" w:rsidRPr="00862068" w:rsidDel="00862068">
          <w:rPr>
            <w:rFonts w:ascii="Arial" w:hAnsi="Arial" w:cs="Arial"/>
            <w:b/>
            <w:bCs/>
            <w:rPrChange w:id="29" w:author="Travis Babola" w:date="2020-10-02T15:04:00Z">
              <w:rPr>
                <w:rFonts w:ascii="Arial" w:hAnsi="Arial" w:cs="Arial"/>
              </w:rPr>
            </w:rPrChange>
          </w:rPr>
          <w:delText xml:space="preserve">used </w:delText>
        </w:r>
      </w:del>
      <w:r w:rsidR="00AA7AC8" w:rsidRPr="00862068">
        <w:rPr>
          <w:rFonts w:ascii="Arial" w:hAnsi="Arial" w:cs="Arial"/>
          <w:b/>
          <w:bCs/>
          <w:rPrChange w:id="30" w:author="Travis Babola" w:date="2020-10-02T15:04:00Z">
            <w:rPr>
              <w:rFonts w:ascii="Arial" w:hAnsi="Arial" w:cs="Arial"/>
            </w:rPr>
          </w:rPrChange>
        </w:rPr>
        <w:t>to promote refinement</w:t>
      </w:r>
      <w:del w:id="31" w:author="Travis Babola" w:date="2020-10-02T15:04:00Z">
        <w:r w:rsidR="00AA7AC8" w:rsidDel="00862068">
          <w:rPr>
            <w:rFonts w:ascii="Arial" w:hAnsi="Arial" w:cs="Arial"/>
          </w:rPr>
          <w:delText xml:space="preserve"> </w:delText>
        </w:r>
        <w:r w:rsidR="0057229C" w:rsidDel="00862068">
          <w:rPr>
            <w:rFonts w:ascii="Arial" w:hAnsi="Arial" w:cs="Arial"/>
          </w:rPr>
          <w:delText>in other</w:delText>
        </w:r>
        <w:r w:rsidR="00333B2C" w:rsidRPr="00306A40" w:rsidDel="00862068">
          <w:rPr>
            <w:rFonts w:ascii="Arial" w:hAnsi="Arial" w:cs="Arial"/>
          </w:rPr>
          <w:delText xml:space="preserve"> sensory systems</w:delText>
        </w:r>
      </w:del>
      <w:r w:rsidR="00657921" w:rsidRPr="00306A40">
        <w:rPr>
          <w:rFonts w:ascii="Arial" w:hAnsi="Arial" w:cs="Arial"/>
        </w:rPr>
        <w:t xml:space="preserve">, limiting our understanding of how </w:t>
      </w:r>
      <w:r w:rsidR="0002741B">
        <w:rPr>
          <w:rFonts w:ascii="Arial" w:hAnsi="Arial" w:cs="Arial"/>
        </w:rPr>
        <w:t>these</w:t>
      </w:r>
      <w:r w:rsidR="005D35A6" w:rsidRPr="00306A40">
        <w:rPr>
          <w:rFonts w:ascii="Arial" w:hAnsi="Arial" w:cs="Arial"/>
        </w:rPr>
        <w:t xml:space="preserve"> </w:t>
      </w:r>
      <w:r w:rsidR="00657921" w:rsidRPr="00306A40">
        <w:rPr>
          <w:rFonts w:ascii="Arial" w:hAnsi="Arial" w:cs="Arial"/>
        </w:rPr>
        <w:t xml:space="preserve">circuits </w:t>
      </w:r>
      <w:r w:rsidR="00461756">
        <w:rPr>
          <w:rFonts w:ascii="Arial" w:hAnsi="Arial" w:cs="Arial"/>
        </w:rPr>
        <w:t xml:space="preserve">use </w:t>
      </w:r>
      <w:r w:rsidR="007F4C1D">
        <w:rPr>
          <w:rFonts w:ascii="Arial" w:hAnsi="Arial" w:cs="Arial"/>
        </w:rPr>
        <w:t>intrinsically generated activity</w:t>
      </w:r>
      <w:r w:rsidR="00657921" w:rsidRPr="00306A40">
        <w:rPr>
          <w:rFonts w:ascii="Arial" w:hAnsi="Arial" w:cs="Arial"/>
        </w:rPr>
        <w:t xml:space="preserve"> to </w:t>
      </w:r>
      <w:r w:rsidR="007F4C1D">
        <w:rPr>
          <w:rFonts w:ascii="Arial" w:hAnsi="Arial" w:cs="Arial"/>
        </w:rPr>
        <w:t>induce maturation</w:t>
      </w:r>
      <w:del w:id="32" w:author="Travis Babola" w:date="2020-10-02T15:05:00Z">
        <w:r w:rsidR="007F4C1D" w:rsidDel="00862068">
          <w:rPr>
            <w:rFonts w:ascii="Arial" w:hAnsi="Arial" w:cs="Arial"/>
          </w:rPr>
          <w:delText xml:space="preserve"> and refinement</w:delText>
        </w:r>
      </w:del>
      <w:r w:rsidR="00333B2C" w:rsidRPr="00306A40">
        <w:rPr>
          <w:rFonts w:ascii="Arial" w:hAnsi="Arial" w:cs="Arial"/>
        </w:rPr>
        <w:t>.</w:t>
      </w:r>
    </w:p>
    <w:p w14:paraId="4C41A9DD" w14:textId="28392607" w:rsidR="00EF2793" w:rsidRPr="00306A40" w:rsidRDefault="00D53DE0" w:rsidP="00C8268C">
      <w:pPr>
        <w:spacing w:after="0" w:line="240" w:lineRule="auto"/>
        <w:ind w:firstLine="720"/>
        <w:contextualSpacing/>
        <w:rPr>
          <w:rFonts w:ascii="Arial" w:hAnsi="Arial" w:cs="Arial"/>
        </w:rPr>
      </w:pPr>
      <w:r w:rsidRPr="00306A40">
        <w:rPr>
          <w:rFonts w:ascii="Arial" w:hAnsi="Arial" w:cs="Arial"/>
        </w:rPr>
        <w:t>In the developing auditory system, p</w:t>
      </w:r>
      <w:r w:rsidR="00B76543" w:rsidRPr="00306A40">
        <w:rPr>
          <w:rFonts w:ascii="Arial" w:hAnsi="Arial" w:cs="Arial"/>
        </w:rPr>
        <w:t xml:space="preserve">eripheral and central neurons exhibit periodic bursts of action potentials </w:t>
      </w:r>
      <w:r w:rsidR="007F4C1D">
        <w:rPr>
          <w:rFonts w:ascii="Arial" w:hAnsi="Arial" w:cs="Arial"/>
        </w:rPr>
        <w:t>that</w:t>
      </w:r>
      <w:r w:rsidR="004C7F8B">
        <w:rPr>
          <w:rFonts w:ascii="Arial" w:hAnsi="Arial" w:cs="Arial"/>
        </w:rPr>
        <w:t xml:space="preserve"> </w:t>
      </w:r>
      <w:r w:rsidR="001F26BE">
        <w:rPr>
          <w:rFonts w:ascii="Arial" w:hAnsi="Arial" w:cs="Arial"/>
        </w:rPr>
        <w:t xml:space="preserve">originate </w:t>
      </w:r>
      <w:r w:rsidR="004C7F8B">
        <w:rPr>
          <w:rFonts w:ascii="Arial" w:hAnsi="Arial" w:cs="Arial"/>
        </w:rPr>
        <w:t>within the cochlea</w:t>
      </w:r>
      <w:r w:rsidR="00311417" w:rsidRPr="00306A40">
        <w:rPr>
          <w:rFonts w:ascii="Arial" w:hAnsi="Arial" w:cs="Arial"/>
        </w:rPr>
        <w:t xml:space="preserve"> </w:t>
      </w:r>
      <w:r w:rsidR="00311417" w:rsidRPr="00306A40">
        <w:rPr>
          <w:rFonts w:ascii="Arial" w:hAnsi="Arial" w:cs="Arial"/>
        </w:rPr>
        <w:fldChar w:fldCharType="begin" w:fldLock="1"/>
      </w:r>
      <w:r w:rsidR="00D14E92">
        <w:rPr>
          <w:rFonts w:ascii="Arial" w:hAnsi="Arial" w:cs="Arial"/>
        </w:rPr>
        <w:instrText>ADDIN CSL_CITATION {"citationItems":[{"id":"ITEM-1","itemData":{"author":[{"dropping-particle":"","family":"Lippe","given":"WR","non-dropping-particle":"","parse-names":false,"suffix":""}],"container-title":"Journal of Neuroscience","id":"ITEM-1","issue":"3","issued":{"date-parts":[["1994"]]},"page":"1486-1495","title":"Rhythmic spontaneous activity in the developing avian auditory system","type":"article-journal","volume":"14"},"uris":["http://www.mendeley.com/documents/?uuid=88149966-f362-4fc8-9ea8-d0f42564af5e"]},{"id":"ITEM-2","itemData":{"DOI":"10.1038/nature06233","ISSN":"1476-4687","PMID":"17972875","abstract":"Spontaneous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E.","non-dropping-particle":"","parse-names":false,"suffix":""}],"container-title":"Nature","id":"ITEM-2","issue":"7166","issued":{"date-parts":[["2007"]]},"page":"50-5","title":"The origin of spontaneous activity in the developing auditory system.","type":"article-journal","volume":"450"},"uris":["http://www.mendeley.com/documents/?uuid=998d4fe2-c02f-4ae8-80b6-dc054924ea21"]},{"id":"ITEM-3","itemData":{"DOI":"10.1038/nn.2604","ISSN":"1546-1726","PMID":"20676105","abstract":"We found rat central auditory neurons to fire action potentials in a precise sequence of mini-bursts before the age of hearing onset. This stereotyped pattern was initiated by hair cells in the cochlea, which trigger brief bursts of action potentials in auditory neurons each time they fire a Ca2+ spike. By generating theta-like activity, hair cells may limit the influence of synaptic depression in developing auditory circuits and promote consolidation of synapses.","author":[{"dropping-particle":"","family":"Tritsch","given":"Nicolas X","non-dropping-particle":"","parse-names":false,"suffix":""},{"dropping-particle":"","family":"Rodríguez-Contreras","given":"Adrián","non-dropping-particle":"","parse-names":false,"suffix":""},{"dropping-particle":"","family":"Crins","given":"Tom H","non-dropping-particle":"","parse-names":false,"suffix":""},{"dropping-particle":"","family":"Wang","given":"Han Chin","non-dropping-particle":"","parse-names":false,"suffix":""},{"dropping-particle":"","family":"Borst","given":"J. G. G.","non-dropping-particle":"","parse-names":false,"suffix":""},{"dropping-particle":"","family":"Bergles","given":"D. E.","non-dropping-particle":"","parse-names":false,"suffix":""}],"container-title":"Nature Neuroscience","id":"ITEM-3","issue":"9","issued":{"date-parts":[["2010"]]},"page":"1050-2","publisher":"Nature Publishing Group","title":"Calcium action potentials in hair cells pattern auditory neuron activity before hearing onset.","type":"article-journal","volume":"13"},"uris":["http://www.mendeley.com/documents/?uuid=28720110-ea3e-474f-96cd-09f77eccbe62"]}],"mendeley":{"formattedCitation":"(Lippe, 1994; Tritsch et al., 2007, 2010)","plainTextFormattedCitation":"(Lippe, 1994; Tritsch et al., 2007, 2010)","previouslyFormattedCitation":"(Lippe, 1994; Tritsch et al., 2007, 2010)"},"properties":{"noteIndex":0},"schema":"https://github.com/citation-style-language/schema/raw/master/csl-citation.json"}</w:instrText>
      </w:r>
      <w:r w:rsidR="00311417" w:rsidRPr="00306A40">
        <w:rPr>
          <w:rFonts w:ascii="Arial" w:hAnsi="Arial" w:cs="Arial"/>
        </w:rPr>
        <w:fldChar w:fldCharType="separate"/>
      </w:r>
      <w:r w:rsidR="005877BD" w:rsidRPr="005877BD">
        <w:rPr>
          <w:rFonts w:ascii="Arial" w:hAnsi="Arial" w:cs="Arial"/>
          <w:noProof/>
        </w:rPr>
        <w:t>(Lippe, 1994; Tritsch et al., 2007, 2010)</w:t>
      </w:r>
      <w:r w:rsidR="00311417" w:rsidRPr="00306A40">
        <w:rPr>
          <w:rFonts w:ascii="Arial" w:hAnsi="Arial" w:cs="Arial"/>
        </w:rPr>
        <w:fldChar w:fldCharType="end"/>
      </w:r>
      <w:r w:rsidR="004C7F8B">
        <w:rPr>
          <w:rFonts w:ascii="Arial" w:hAnsi="Arial" w:cs="Arial"/>
        </w:rPr>
        <w:t xml:space="preserve">. Prior to hearing onset, a </w:t>
      </w:r>
      <w:r w:rsidR="00B76543" w:rsidRPr="00306A40">
        <w:rPr>
          <w:rFonts w:ascii="Arial" w:hAnsi="Arial" w:cs="Arial"/>
        </w:rPr>
        <w:t xml:space="preserve">group of </w:t>
      </w:r>
      <w:r w:rsidR="00966161">
        <w:rPr>
          <w:rFonts w:ascii="Arial" w:hAnsi="Arial" w:cs="Arial"/>
        </w:rPr>
        <w:t xml:space="preserve">glial-like </w:t>
      </w:r>
      <w:r w:rsidR="00164BF1">
        <w:rPr>
          <w:rFonts w:ascii="Arial" w:hAnsi="Arial" w:cs="Arial"/>
        </w:rPr>
        <w:t xml:space="preserve">inner </w:t>
      </w:r>
      <w:r w:rsidR="004C7F8B">
        <w:rPr>
          <w:rFonts w:ascii="Arial" w:hAnsi="Arial" w:cs="Arial"/>
        </w:rPr>
        <w:t xml:space="preserve">supporting cells </w:t>
      </w:r>
      <w:r w:rsidR="00164BF1">
        <w:rPr>
          <w:rFonts w:ascii="Arial" w:hAnsi="Arial" w:cs="Arial"/>
        </w:rPr>
        <w:t xml:space="preserve">(ISCs) </w:t>
      </w:r>
      <w:r w:rsidR="00D52B3C">
        <w:rPr>
          <w:rFonts w:ascii="Arial" w:hAnsi="Arial" w:cs="Arial"/>
        </w:rPr>
        <w:t xml:space="preserve">located adjacent to inner hair cells (IHCs) spontaneously release ATP, </w:t>
      </w:r>
      <w:r w:rsidR="00966161">
        <w:rPr>
          <w:rFonts w:ascii="Arial" w:hAnsi="Arial" w:cs="Arial"/>
        </w:rPr>
        <w:t>activating a</w:t>
      </w:r>
      <w:r w:rsidR="00D52B3C">
        <w:rPr>
          <w:rFonts w:ascii="Arial" w:hAnsi="Arial" w:cs="Arial"/>
        </w:rPr>
        <w:t xml:space="preserve"> </w:t>
      </w:r>
      <w:r w:rsidR="001F26BE">
        <w:rPr>
          <w:rFonts w:ascii="Arial" w:hAnsi="Arial" w:cs="Arial"/>
        </w:rPr>
        <w:t xml:space="preserve">metabotropic </w:t>
      </w:r>
      <w:r w:rsidR="00D52B3C">
        <w:rPr>
          <w:rFonts w:ascii="Arial" w:hAnsi="Arial" w:cs="Arial"/>
        </w:rPr>
        <w:t>purinergic cascade that ultimately results in release of K</w:t>
      </w:r>
      <w:r w:rsidR="00D52B3C" w:rsidRPr="002B7778">
        <w:rPr>
          <w:rFonts w:ascii="Arial" w:hAnsi="Arial" w:cs="Arial"/>
          <w:vertAlign w:val="superscript"/>
        </w:rPr>
        <w:t>+</w:t>
      </w:r>
      <w:r w:rsidR="00D52B3C">
        <w:rPr>
          <w:rFonts w:ascii="Arial" w:hAnsi="Arial" w:cs="Arial"/>
        </w:rPr>
        <w:t xml:space="preserve">, IHC depolarization and subsequent burst firing of spiral ganglion </w:t>
      </w:r>
      <w:r w:rsidR="001F26BE">
        <w:rPr>
          <w:rFonts w:ascii="Arial" w:hAnsi="Arial" w:cs="Arial"/>
        </w:rPr>
        <w:t>(SGNs)</w:t>
      </w:r>
      <w:r w:rsidR="001F26BE" w:rsidRPr="00D52B3C">
        <w:rPr>
          <w:rFonts w:ascii="Arial" w:hAnsi="Arial" w:cs="Arial"/>
        </w:rPr>
        <w:t xml:space="preserve"> </w:t>
      </w:r>
      <w:r w:rsidR="001F26BE">
        <w:rPr>
          <w:rFonts w:ascii="Arial" w:hAnsi="Arial" w:cs="Arial"/>
        </w:rPr>
        <w:t xml:space="preserve">and central auditory </w:t>
      </w:r>
      <w:r w:rsidR="00D52B3C">
        <w:rPr>
          <w:rFonts w:ascii="Arial" w:hAnsi="Arial" w:cs="Arial"/>
        </w:rPr>
        <w:t xml:space="preserve">neurons </w:t>
      </w:r>
      <w:r w:rsidR="00D52B3C" w:rsidRPr="00306A40">
        <w:rPr>
          <w:rFonts w:ascii="Arial" w:hAnsi="Arial" w:cs="Arial"/>
        </w:rPr>
        <w:fldChar w:fldCharType="begin" w:fldLock="1"/>
      </w:r>
      <w:r w:rsidR="00614CCB">
        <w:rPr>
          <w:rFonts w:ascii="Arial"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system","type":"article-journal","volume":"99"},"uris":["http://www.mendeley.com/documents/?uuid=f728bf6d-36c3-4819-abaa-e8137ad41d0f"]},{"id":"ITEM-2","itemData":{"DOI":"10.1523/JNEUROSCI.1377-09.2009","abstract":"The calyx of Held synapse in the medial nucleus of the trapezoid body of the auditory brainstem has become an established in vitro model to study the development of fast glutamatergic transmission in the mammalian brain. However, we still lack in vivo data at this synapse on the maturation of spontaneous and sound-evoked discharge activity before and during the early phase of acoustically evoked signal processing (i.e., before and after hearing onset). Here we report in vivo single-unit recordings in mice from postnatal day 8 (P8) to P28 with a specific focus on developmental changes around hearing onset (P12). Data were obtained from two mouse strains commonly used in brain slice recordings: CBA/J and C57BL/6J. Spontaneous discharge rates progressively increased from P8 to P13, initially showing bursting patterns and large coefficients of variation (CVs), which changed to more continuous and random discharge activity accompanied by gradual decrease of CV around hearing onset. From P12 on, sound-evoked activity yielded phasic-tonic discharge patterns with discharge rates increasing up to P28. Response thresholds and shapes of tuning curves were adult-like by P14. A gradual shortening in response latencies was observed up to P18. The three-dimensional tonotopic organization of the medial nucleus of the trapezoid body yielded a high-to-low frequency gradient along the mediolateral and dorsoventral but not in the rostrocaudal axes. These data emphasize that models of signal transmission at the calyx of Held based on in vitro data have to take developmental changes in firing rates and response latencies up to the fourth postnatal week into account.","author":[{"dropping-particle":"","family":"Sonntag","given":"Mandy","non-dropping-particle":"","parse-names":false,"suffix":""},{"dropping-particle":"","family":"Englitz","given":"Bernhard","non-dropping-particle":"","parse-names":false,"suffix":""},{"dropping-particle":"","family":"Kopp-Scheinpflug","given":"Cornelia","non-dropping-particle":"","parse-names":false,"suffix":""},{"dropping-particle":"","family":"Rübsamen","given":"Rudolf","non-dropping-particle":"","parse-names":false,"suffix":""}],"container-title":"Journal of Neuroscience","id":"ITEM-2","issue":"30","issued":{"date-parts":[["2009"]]},"note":"From Duplicate 2 (Early postnatal development of spontaneous and acoustically evoked discharge activity of principal cells of the medial nucleus of the trapezoid body: an in vivo study in mice - Sonntag, Mandy; Englitz, Bernhard; Kopp-Scheinpflug, Cornelia; Rübsamen, Rudolf)\n\n10.1523/JNEUROSCI.1377-09.2009","page":"9510-9520","title":"Early postnatal development of spontaneous and acoustically evoked discharge activity of principal cells of the medial nucleus of the trapezoid body: an in vivo study in mice","type":"article-journal","volume":"29"},"uris":["http://www.mendeley.com/documents/?uuid=66ee4d0e-c692-4bad-8be8-eb8822414fec"]}],"mendeley":{"formattedCitation":"(Sonntag et al., 2009; Babola et al., 2018)","plainTextFormattedCitation":"(Sonntag et al., 2009; Babola et al., 2018)","previouslyFormattedCitation":"(Sonntag et al., 2009; Babola et al., 2018)"},"properties":{"noteIndex":0},"schema":"https://github.com/citation-style-language/schema/raw/master/csl-citation.json"}</w:instrText>
      </w:r>
      <w:r w:rsidR="00D52B3C" w:rsidRPr="00306A40">
        <w:rPr>
          <w:rFonts w:ascii="Arial" w:hAnsi="Arial" w:cs="Arial"/>
        </w:rPr>
        <w:fldChar w:fldCharType="separate"/>
      </w:r>
      <w:r w:rsidR="00D01812" w:rsidRPr="00D01812">
        <w:rPr>
          <w:rFonts w:ascii="Arial" w:hAnsi="Arial" w:cs="Arial"/>
          <w:noProof/>
        </w:rPr>
        <w:t>(Sonntag et al., 2009; Babola et al., 2018)</w:t>
      </w:r>
      <w:r w:rsidR="00D52B3C" w:rsidRPr="00306A40">
        <w:rPr>
          <w:rFonts w:ascii="Arial" w:hAnsi="Arial" w:cs="Arial"/>
        </w:rPr>
        <w:fldChar w:fldCharType="end"/>
      </w:r>
      <w:r w:rsidR="00D52B3C" w:rsidRPr="00306A40">
        <w:rPr>
          <w:rFonts w:ascii="Arial" w:hAnsi="Arial" w:cs="Arial"/>
        </w:rPr>
        <w:t>.</w:t>
      </w:r>
      <w:r w:rsidR="006F7F29" w:rsidRPr="00306A40">
        <w:rPr>
          <w:rFonts w:ascii="Arial" w:hAnsi="Arial" w:cs="Arial"/>
        </w:rPr>
        <w:t xml:space="preserve"> </w:t>
      </w:r>
      <w:r w:rsidR="00680050" w:rsidRPr="00306A40">
        <w:rPr>
          <w:rFonts w:ascii="Arial" w:hAnsi="Arial" w:cs="Arial"/>
        </w:rPr>
        <w:t xml:space="preserve">Recent </w:t>
      </w:r>
      <w:r w:rsidR="006F7F29" w:rsidRPr="00306A40">
        <w:rPr>
          <w:rFonts w:ascii="Arial" w:hAnsi="Arial" w:cs="Arial"/>
        </w:rPr>
        <w:t xml:space="preserve">mechanistic </w:t>
      </w:r>
      <w:r w:rsidR="00657921" w:rsidRPr="00306A40">
        <w:rPr>
          <w:rFonts w:ascii="Arial" w:hAnsi="Arial" w:cs="Arial"/>
        </w:rPr>
        <w:t xml:space="preserve">studies </w:t>
      </w:r>
      <w:r w:rsidR="006F7F29" w:rsidRPr="00306A40">
        <w:rPr>
          <w:rFonts w:ascii="Arial" w:hAnsi="Arial" w:cs="Arial"/>
        </w:rPr>
        <w:t xml:space="preserve">revealed </w:t>
      </w:r>
      <w:r w:rsidR="00680050" w:rsidRPr="00306A40">
        <w:rPr>
          <w:rFonts w:ascii="Arial" w:hAnsi="Arial" w:cs="Arial"/>
        </w:rPr>
        <w:t xml:space="preserve">that </w:t>
      </w:r>
      <w:r w:rsidR="00987C77" w:rsidRPr="00306A40">
        <w:rPr>
          <w:rFonts w:ascii="Arial" w:hAnsi="Arial" w:cs="Arial"/>
        </w:rPr>
        <w:t xml:space="preserve">activation of </w:t>
      </w:r>
      <w:r w:rsidR="0002741B">
        <w:rPr>
          <w:rFonts w:ascii="Arial" w:hAnsi="Arial" w:cs="Arial"/>
        </w:rPr>
        <w:t xml:space="preserve">purinergic </w:t>
      </w:r>
      <w:r w:rsidR="00987C77" w:rsidRPr="00306A40">
        <w:rPr>
          <w:rFonts w:ascii="Arial" w:hAnsi="Arial" w:cs="Arial"/>
        </w:rPr>
        <w:t>P2Y1</w:t>
      </w:r>
      <w:r w:rsidR="00680050" w:rsidRPr="00306A40">
        <w:rPr>
          <w:rFonts w:ascii="Arial" w:hAnsi="Arial" w:cs="Arial"/>
        </w:rPr>
        <w:t xml:space="preserve"> receptor</w:t>
      </w:r>
      <w:r w:rsidR="0002741B">
        <w:rPr>
          <w:rFonts w:ascii="Arial" w:hAnsi="Arial" w:cs="Arial"/>
        </w:rPr>
        <w:t>s</w:t>
      </w:r>
      <w:r w:rsidR="00680050" w:rsidRPr="00306A40">
        <w:rPr>
          <w:rFonts w:ascii="Arial" w:hAnsi="Arial" w:cs="Arial"/>
        </w:rPr>
        <w:t xml:space="preserve"> </w:t>
      </w:r>
      <w:r w:rsidR="00D35C37" w:rsidRPr="00306A40">
        <w:rPr>
          <w:rFonts w:ascii="Arial" w:hAnsi="Arial" w:cs="Arial"/>
        </w:rPr>
        <w:t xml:space="preserve">and </w:t>
      </w:r>
      <w:r w:rsidR="00987C77" w:rsidRPr="00306A40">
        <w:rPr>
          <w:rFonts w:ascii="Arial" w:hAnsi="Arial" w:cs="Arial"/>
        </w:rPr>
        <w:t>downstream gating</w:t>
      </w:r>
      <w:r w:rsidR="00D35C37" w:rsidRPr="00306A40">
        <w:rPr>
          <w:rFonts w:ascii="Arial" w:hAnsi="Arial" w:cs="Arial"/>
        </w:rPr>
        <w:t xml:space="preserve"> of Ca</w:t>
      </w:r>
      <w:r w:rsidR="00D35C37" w:rsidRPr="00306A40">
        <w:rPr>
          <w:rFonts w:ascii="Arial" w:hAnsi="Arial" w:cs="Arial"/>
          <w:vertAlign w:val="superscript"/>
        </w:rPr>
        <w:t>2+</w:t>
      </w:r>
      <w:r w:rsidR="00D35C37" w:rsidRPr="00306A40">
        <w:rPr>
          <w:rFonts w:ascii="Arial" w:hAnsi="Arial" w:cs="Arial"/>
        </w:rPr>
        <w:t>-activated chloride channel</w:t>
      </w:r>
      <w:r w:rsidR="007F4C1D">
        <w:rPr>
          <w:rFonts w:ascii="Arial" w:hAnsi="Arial" w:cs="Arial"/>
        </w:rPr>
        <w:t>s</w:t>
      </w:r>
      <w:r w:rsidR="00D35C37" w:rsidRPr="00306A40">
        <w:rPr>
          <w:rFonts w:ascii="Arial" w:hAnsi="Arial" w:cs="Arial"/>
        </w:rPr>
        <w:t xml:space="preserve"> (TMEM16A) </w:t>
      </w:r>
      <w:r w:rsidR="007F4C1D">
        <w:rPr>
          <w:rFonts w:ascii="Arial" w:hAnsi="Arial" w:cs="Arial"/>
        </w:rPr>
        <w:t>are required,</w:t>
      </w:r>
      <w:r w:rsidR="00680050" w:rsidRPr="00306A40">
        <w:rPr>
          <w:rFonts w:ascii="Arial" w:hAnsi="Arial" w:cs="Arial"/>
        </w:rPr>
        <w:t xml:space="preserve"> </w:t>
      </w:r>
      <w:r w:rsidR="000D4A2B">
        <w:rPr>
          <w:rFonts w:ascii="Arial" w:hAnsi="Arial" w:cs="Arial"/>
        </w:rPr>
        <w:t xml:space="preserve">and that correlated activity in central auditory circuits is sensitive to P2RY1 inhibition </w:t>
      </w:r>
      <w:r w:rsidR="000D4A2B" w:rsidRPr="002B7778">
        <w:rPr>
          <w:rFonts w:ascii="Arial" w:hAnsi="Arial" w:cs="Arial"/>
          <w:i/>
          <w:iCs/>
        </w:rPr>
        <w:t>in vivo</w:t>
      </w:r>
      <w:r w:rsidR="000D4A2B">
        <w:rPr>
          <w:rFonts w:ascii="Arial" w:hAnsi="Arial" w:cs="Arial"/>
          <w:i/>
          <w:iCs/>
        </w:rPr>
        <w:t xml:space="preserve"> </w:t>
      </w:r>
      <w:r w:rsidR="00B24953" w:rsidRPr="00B24953">
        <w:rPr>
          <w:rFonts w:ascii="Arial" w:hAnsi="Arial" w:cs="Arial"/>
        </w:rPr>
        <w:t>after the first postnatal week</w:t>
      </w:r>
      <w:r w:rsidR="00B24953">
        <w:rPr>
          <w:rFonts w:ascii="Arial" w:hAnsi="Arial" w:cs="Arial"/>
          <w:i/>
          <w:iCs/>
        </w:rPr>
        <w:t xml:space="preserve"> </w:t>
      </w:r>
      <w:r w:rsidR="000D4A2B" w:rsidRPr="00306A40">
        <w:rPr>
          <w:rFonts w:ascii="Arial" w:hAnsi="Arial" w:cs="Arial"/>
        </w:rPr>
        <w:fldChar w:fldCharType="begin" w:fldLock="1"/>
      </w:r>
      <w:r w:rsidR="000D4A2B" w:rsidRPr="00306A40">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space","type":"article-journal","volume":"9"},"uris":["http://www.mendeley.com/documents/?uuid=420f4be2-14db-4b6c-bf9f-28e5efdf903c"]},{"id":"ITEM-2","itemData":{"DOI":"10.1016/j.cell.2015.10.070","ISSN":"10974172","abstract":"Spontaneous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E.","non-dropping-particle":"","parse-names":false,"suffix":""}],"container-title":"Cell","id":"ITEM-2","issue":"6","issued":{"date-parts":[["2015"]]},"page":"1348-1359","publisher":"Elsevier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 Babola et al., 2020)","plainTextFormattedCitation":"(Wang et al., 2015; Babola et al., 2020)","previouslyFormattedCitation":"(Wang et al., 2015; Babola et al., 2020)"},"properties":{"noteIndex":0},"schema":"https://github.com/citation-style-language/schema/raw/master/csl-citation.json"}</w:instrText>
      </w:r>
      <w:r w:rsidR="000D4A2B" w:rsidRPr="00306A40">
        <w:rPr>
          <w:rFonts w:ascii="Arial" w:hAnsi="Arial" w:cs="Arial"/>
        </w:rPr>
        <w:fldChar w:fldCharType="separate"/>
      </w:r>
      <w:r w:rsidR="000D4A2B" w:rsidRPr="00306A40">
        <w:rPr>
          <w:rFonts w:ascii="Arial" w:hAnsi="Arial" w:cs="Arial"/>
          <w:noProof/>
        </w:rPr>
        <w:t>(Wang et al., 2015; Babola et al., 2020)</w:t>
      </w:r>
      <w:r w:rsidR="000D4A2B" w:rsidRPr="00306A40">
        <w:rPr>
          <w:rFonts w:ascii="Arial" w:hAnsi="Arial" w:cs="Arial"/>
        </w:rPr>
        <w:fldChar w:fldCharType="end"/>
      </w:r>
      <w:r w:rsidR="000D4A2B">
        <w:rPr>
          <w:rFonts w:ascii="Arial" w:hAnsi="Arial" w:cs="Arial"/>
        </w:rPr>
        <w:t>.</w:t>
      </w:r>
      <w:r w:rsidR="00E61ABE" w:rsidRPr="00306A40">
        <w:rPr>
          <w:rFonts w:ascii="Arial" w:hAnsi="Arial" w:cs="Arial"/>
        </w:rPr>
        <w:t xml:space="preserve"> </w:t>
      </w:r>
      <w:r w:rsidR="007F4C1D">
        <w:rPr>
          <w:rFonts w:ascii="Arial" w:hAnsi="Arial" w:cs="Arial"/>
        </w:rPr>
        <w:t>E</w:t>
      </w:r>
      <w:r w:rsidR="00787A6C">
        <w:rPr>
          <w:rFonts w:ascii="Arial" w:hAnsi="Arial" w:cs="Arial"/>
        </w:rPr>
        <w:t xml:space="preserve">fferent inhibition </w:t>
      </w:r>
      <w:r w:rsidR="007F4C1D">
        <w:rPr>
          <w:rFonts w:ascii="Arial" w:hAnsi="Arial" w:cs="Arial"/>
        </w:rPr>
        <w:t xml:space="preserve">of IHCs </w:t>
      </w:r>
      <w:r w:rsidR="0002741B">
        <w:rPr>
          <w:rFonts w:ascii="Arial" w:hAnsi="Arial" w:cs="Arial"/>
        </w:rPr>
        <w:t xml:space="preserve">through </w:t>
      </w:r>
      <w:r w:rsidR="007F4C1D">
        <w:rPr>
          <w:rFonts w:ascii="Arial" w:hAnsi="Arial" w:cs="Arial"/>
        </w:rPr>
        <w:t>activation of α</w:t>
      </w:r>
      <w:r w:rsidR="0002741B">
        <w:rPr>
          <w:rFonts w:ascii="Arial" w:hAnsi="Arial" w:cs="Arial"/>
        </w:rPr>
        <w:t>9</w:t>
      </w:r>
      <w:r w:rsidR="00787A6C">
        <w:rPr>
          <w:rFonts w:ascii="Arial" w:hAnsi="Arial" w:cs="Arial"/>
        </w:rPr>
        <w:t xml:space="preserve"> </w:t>
      </w:r>
      <w:r w:rsidR="007F4C1D">
        <w:rPr>
          <w:rFonts w:ascii="Arial" w:hAnsi="Arial" w:cs="Arial"/>
        </w:rPr>
        <w:t>subunit</w:t>
      </w:r>
      <w:r w:rsidR="00EB4016">
        <w:rPr>
          <w:rFonts w:ascii="Arial" w:hAnsi="Arial" w:cs="Arial"/>
        </w:rPr>
        <w:t>-</w:t>
      </w:r>
      <w:r w:rsidR="007F4C1D">
        <w:rPr>
          <w:rFonts w:ascii="Arial" w:hAnsi="Arial" w:cs="Arial"/>
        </w:rPr>
        <w:t xml:space="preserve">containing </w:t>
      </w:r>
      <w:r w:rsidR="00787A6C">
        <w:rPr>
          <w:rFonts w:ascii="Arial" w:hAnsi="Arial" w:cs="Arial"/>
        </w:rPr>
        <w:t xml:space="preserve">nicotinic </w:t>
      </w:r>
      <w:r w:rsidR="001F26BE">
        <w:rPr>
          <w:rFonts w:ascii="Arial" w:hAnsi="Arial" w:cs="Arial"/>
        </w:rPr>
        <w:t>acetylcholine receptor</w:t>
      </w:r>
      <w:r w:rsidR="007F4C1D">
        <w:rPr>
          <w:rFonts w:ascii="Arial" w:hAnsi="Arial" w:cs="Arial"/>
        </w:rPr>
        <w:t>s</w:t>
      </w:r>
      <w:r w:rsidR="001F26BE">
        <w:rPr>
          <w:rFonts w:ascii="Arial" w:hAnsi="Arial" w:cs="Arial"/>
        </w:rPr>
        <w:t xml:space="preserve"> </w:t>
      </w:r>
      <w:r w:rsidR="00787A6C">
        <w:rPr>
          <w:rFonts w:ascii="Arial" w:hAnsi="Arial" w:cs="Arial"/>
        </w:rPr>
        <w:t xml:space="preserve">has </w:t>
      </w:r>
      <w:r w:rsidR="007F4C1D">
        <w:rPr>
          <w:rFonts w:ascii="Arial" w:hAnsi="Arial" w:cs="Arial"/>
        </w:rPr>
        <w:t xml:space="preserve">also </w:t>
      </w:r>
      <w:r w:rsidR="00787A6C">
        <w:rPr>
          <w:rFonts w:ascii="Arial" w:hAnsi="Arial" w:cs="Arial"/>
        </w:rPr>
        <w:t xml:space="preserve">been </w:t>
      </w:r>
      <w:r w:rsidR="007F4C1D">
        <w:rPr>
          <w:rFonts w:ascii="Arial" w:hAnsi="Arial" w:cs="Arial"/>
        </w:rPr>
        <w:t xml:space="preserve">implicated in both </w:t>
      </w:r>
      <w:r w:rsidR="00787A6C">
        <w:rPr>
          <w:rFonts w:ascii="Arial" w:hAnsi="Arial" w:cs="Arial"/>
        </w:rPr>
        <w:t>initiat</w:t>
      </w:r>
      <w:r w:rsidR="007F4C1D">
        <w:rPr>
          <w:rFonts w:ascii="Arial" w:hAnsi="Arial" w:cs="Arial"/>
        </w:rPr>
        <w:t xml:space="preserve">ing </w:t>
      </w:r>
      <w:r w:rsidR="00787A6C">
        <w:rPr>
          <w:rFonts w:ascii="Arial" w:hAnsi="Arial" w:cs="Arial"/>
        </w:rPr>
        <w:fldChar w:fldCharType="begin" w:fldLock="1"/>
      </w:r>
      <w:r w:rsidR="00787A6C">
        <w:rPr>
          <w:rFonts w:ascii="Arial" w:hAnsi="Arial" w:cs="Arial"/>
        </w:rPr>
        <w:instrText>ADDIN CSL_CITATION {"citationItems":[{"id":"ITEM-1","itemData":{"DOI":"10.1523/JNEUROSCI.0803-12.2012","ISSN":"1529-2401","PMID":"22855797","abstract":"Spontaneous Ca(2+)-dependent electrical activity in the immature mammalian cochlea is thought to instruct the formation of the tonotopic map during the differentiation of sensory hair cells and the auditory pathway. This activity occurs in inner hair cells (IHCs) during the first postnatal week, and the pattern differs along the cochlea. During the second postnatal week, which is before the onset of hearing in most rodents, the resting membrane potential for IHCs is apparently more hyperpolarized (approximately -75 mV), and it remains unclear whether spontaneous action potentials continue to occur. We found that when mouse IHC hair bundles were exposed to the estimated in vivo endolymphatic Ca(2+) concentration (0.3 mm) present in the immature cochlea, the increased open probability of the mechanotransducer channels caused the cells to depolarize to around the action potential threshold (approximately -55 mV). We propose that, in vivo, spontaneous Ca(2+) action potentials are intrinsically generated by IHCs up to the onset of hearing and that they are likely to influence the final sensory-independent refinement of the developing cochlea.","author":[{"dropping-particle":"","family":"Johnson","given":"Stuart L","non-dropping-particle":"","parse-names":false,"suffix":""},{"dropping-particle":"","family":"Kennedy","given":"Helen J","non-dropping-particle":"","parse-names":false,"suffix":""},{"dropping-particle":"","family":"Holley","given":"Matthew C","non-dropping-particle":"","parse-names":false,"suffix":""},{"dropping-particle":"","family":"Fettiplace","given":"Robert","non-dropping-particle":"","parse-names":false,"suffix":""},{"dropping-particle":"","family":"Marcotti","given":"Walter","non-dropping-particle":"","parse-names":false,"suffix":""}],"container-title":"Journal of Neuroscience","id":"ITEM-1","issue":"31","issued":{"date-parts":[["2012"]]},"page":"10479-83","title":"The resting transducer current drives spontaneous activity in prehearing mammalian cochlear inner hair cells.","type":"article-journal","volume":"32"},"uris":["http://www.mendeley.com/documents/?uuid=a6886260-32f5-4492-bbac-2b0707cbeba4"]}],"mendeley":{"formattedCitation":"(Johnson et al., 2012)","plainTextFormattedCitation":"(Johnson et al., 2012)","previouslyFormattedCitation":"(Johnson et al., 2012)"},"properties":{"noteIndex":0},"schema":"https://github.com/citation-style-language/schema/raw/master/csl-citation.json"}</w:instrText>
      </w:r>
      <w:r w:rsidR="00787A6C">
        <w:rPr>
          <w:rFonts w:ascii="Arial" w:hAnsi="Arial" w:cs="Arial"/>
        </w:rPr>
        <w:fldChar w:fldCharType="separate"/>
      </w:r>
      <w:r w:rsidR="00787A6C" w:rsidRPr="00787A6C">
        <w:rPr>
          <w:rFonts w:ascii="Arial" w:hAnsi="Arial" w:cs="Arial"/>
          <w:noProof/>
        </w:rPr>
        <w:t>(Johnson et al., 2012)</w:t>
      </w:r>
      <w:r w:rsidR="00787A6C">
        <w:rPr>
          <w:rFonts w:ascii="Arial" w:hAnsi="Arial" w:cs="Arial"/>
        </w:rPr>
        <w:fldChar w:fldCharType="end"/>
      </w:r>
      <w:r w:rsidR="007F4C1D">
        <w:rPr>
          <w:rFonts w:ascii="Arial" w:hAnsi="Arial" w:cs="Arial"/>
        </w:rPr>
        <w:t xml:space="preserve"> and modulating</w:t>
      </w:r>
      <w:r w:rsidR="00787A6C">
        <w:rPr>
          <w:rFonts w:ascii="Arial" w:hAnsi="Arial" w:cs="Arial"/>
        </w:rPr>
        <w:t xml:space="preserve"> </w:t>
      </w:r>
      <w:r w:rsidR="00787A6C">
        <w:rPr>
          <w:rFonts w:ascii="Arial" w:hAnsi="Arial" w:cs="Arial"/>
        </w:rPr>
        <w:fldChar w:fldCharType="begin" w:fldLock="1"/>
      </w:r>
      <w:r w:rsidR="000D4A2B">
        <w:rPr>
          <w:rFonts w:ascii="Arial" w:hAnsi="Arial" w:cs="Arial"/>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00787A6C">
        <w:rPr>
          <w:rFonts w:ascii="Arial" w:hAnsi="Arial" w:cs="Arial"/>
        </w:rPr>
        <w:fldChar w:fldCharType="separate"/>
      </w:r>
      <w:r w:rsidR="00787A6C" w:rsidRPr="00787A6C">
        <w:rPr>
          <w:rFonts w:ascii="Arial" w:hAnsi="Arial" w:cs="Arial"/>
          <w:noProof/>
        </w:rPr>
        <w:t>(Clause et al., 2014)</w:t>
      </w:r>
      <w:r w:rsidR="00787A6C">
        <w:rPr>
          <w:rFonts w:ascii="Arial" w:hAnsi="Arial" w:cs="Arial"/>
        </w:rPr>
        <w:fldChar w:fldCharType="end"/>
      </w:r>
      <w:r w:rsidR="00787A6C">
        <w:rPr>
          <w:rFonts w:ascii="Arial" w:hAnsi="Arial" w:cs="Arial"/>
        </w:rPr>
        <w:t xml:space="preserve"> spontaneous activity during this period. </w:t>
      </w:r>
      <w:r w:rsidR="00EB4016">
        <w:rPr>
          <w:rFonts w:ascii="Arial" w:hAnsi="Arial" w:cs="Arial"/>
        </w:rPr>
        <w:t>Although</w:t>
      </w:r>
      <w:r w:rsidR="005877BD">
        <w:rPr>
          <w:rFonts w:ascii="Arial" w:hAnsi="Arial" w:cs="Arial"/>
        </w:rPr>
        <w:t xml:space="preserve"> SGNs can fire action potentials as early as E14.5 </w:t>
      </w:r>
      <w:r w:rsidR="005877BD">
        <w:rPr>
          <w:rFonts w:ascii="Arial" w:hAnsi="Arial" w:cs="Arial"/>
        </w:rPr>
        <w:fldChar w:fldCharType="begin" w:fldLock="1"/>
      </w:r>
      <w:r w:rsidR="005877BD">
        <w:rPr>
          <w:rFonts w:ascii="Arial" w:hAnsi="Arial" w:cs="Arial"/>
        </w:rPr>
        <w:instrText>ADDIN CSL_CITATION {"citationItems":[{"id":"ITEM-1","itemData":{"DOI":"10.1113/jphysiol.2011.226886","ISSN":"00223751","abstract":"During early development, peripheral sensory systems generate physiological activity prior to exposure to normal environmental stimuli. This activity is thought to facilitate maturation of these neurons and their connections, perhaps even promoting efficacy or modifying downstream circuitry. In the mammalian auditory system, initial connections form at embryonic ages, but the functional characteristics of these early neural connections have not been assayed. We investigated processes of embryonic auditory development using a whole-head slice preparation that preserved connectivity between peripheral and brainstem stations of the auditory pathway. Transgenic mice expressing fluorescent protein provided observation of spiral ganglion and cochlear nucleus neurons to facilitate targeted electrophysiological recording. Here we demonstrate an apparent peripheral-to-central order for circuit maturation. Spiral ganglion cells acquire action potential-generating capacity at embryonic day 14 (E14), the earliest age tested, and action potential waveforms begin to mature in advance of comparable states for neurons of the ventral cochlear nucleus (VCN) and medial nucleus of the trapezoid body (MNTB). In accordance, auditory nerve synapses in the VCN are functional at E15, prior to VCN connectivity with the MNTB, which occurs at least 1 day later. Spiral ganglion neurons exhibit spontaneous activity at least by E14 and are able to drive third-order auditory brainstem neurons by E17. This activity precedes cochlear-generated wave activity by 4 days and ear canal opening by at least 2 weeks. Together, these findings reveal a previously unknown initial developmental phase for auditory maturation, and further implicate the spiral ganglion as a potential controlling centre in this process. © 2012 The Authors. The Journal of Physiology © 2012 The Physiological Society.","author":[{"dropping-particle":"","family":"Marrs","given":"Glen S.","non-dropping-particle":"","parse-names":false,"suffix":""},{"dropping-particle":"","family":"Spirou","given":"George A.","non-dropping-particle":"","parse-names":false,"suffix":""}],"container-title":"Journal of Physiology","id":"ITEM-1","issue":"10","issued":{"date-parts":[["2012"]]},"page":"2391-2408","title":"Embryonic assembly of auditory circuits: Spiral ganglion and brainstem","type":"article-journal","volume":"590"},"uris":["http://www.mendeley.com/documents/?uuid=ee02d741-adf5-41cd-966b-254b6932237b"]}],"mendeley":{"formattedCitation":"(Marrs and Spirou, 2012)","plainTextFormattedCitation":"(Marrs and Spirou, 2012)","previouslyFormattedCitation":"(Marrs and Spirou, 2012)"},"properties":{"noteIndex":0},"schema":"https://github.com/citation-style-language/schema/raw/master/csl-citation.json"}</w:instrText>
      </w:r>
      <w:r w:rsidR="005877BD">
        <w:rPr>
          <w:rFonts w:ascii="Arial" w:hAnsi="Arial" w:cs="Arial"/>
        </w:rPr>
        <w:fldChar w:fldCharType="separate"/>
      </w:r>
      <w:r w:rsidR="005877BD" w:rsidRPr="005877BD">
        <w:rPr>
          <w:rFonts w:ascii="Arial" w:hAnsi="Arial" w:cs="Arial"/>
          <w:noProof/>
        </w:rPr>
        <w:t>(Marrs and Spirou, 2012)</w:t>
      </w:r>
      <w:r w:rsidR="005877BD">
        <w:rPr>
          <w:rFonts w:ascii="Arial" w:hAnsi="Arial" w:cs="Arial"/>
        </w:rPr>
        <w:fldChar w:fldCharType="end"/>
      </w:r>
      <w:del w:id="33" w:author="Travis Babola" w:date="2020-09-29T16:01:00Z">
        <w:r w:rsidR="005877BD" w:rsidDel="00B618AE">
          <w:rPr>
            <w:rFonts w:ascii="Arial" w:hAnsi="Arial" w:cs="Arial"/>
          </w:rPr>
          <w:delText>,</w:delText>
        </w:r>
      </w:del>
      <w:r w:rsidR="00D52B3C">
        <w:rPr>
          <w:rFonts w:ascii="Arial" w:hAnsi="Arial" w:cs="Arial"/>
        </w:rPr>
        <w:t>, it is not known</w:t>
      </w:r>
      <w:r w:rsidR="000D4A2B">
        <w:rPr>
          <w:rFonts w:ascii="Arial" w:hAnsi="Arial" w:cs="Arial"/>
        </w:rPr>
        <w:t xml:space="preserve"> </w:t>
      </w:r>
      <w:r w:rsidR="007F4C1D">
        <w:rPr>
          <w:rFonts w:ascii="Arial" w:hAnsi="Arial" w:cs="Arial"/>
        </w:rPr>
        <w:t xml:space="preserve">when </w:t>
      </w:r>
      <w:r w:rsidR="005877BD">
        <w:rPr>
          <w:rFonts w:ascii="Arial" w:hAnsi="Arial" w:cs="Arial"/>
        </w:rPr>
        <w:t>burst firing</w:t>
      </w:r>
      <w:r w:rsidR="007F4C1D">
        <w:rPr>
          <w:rFonts w:ascii="Arial" w:hAnsi="Arial" w:cs="Arial"/>
        </w:rPr>
        <w:t xml:space="preserve"> begins within the cochlea or </w:t>
      </w:r>
      <w:r w:rsidR="00680050" w:rsidRPr="00306A40">
        <w:rPr>
          <w:rFonts w:ascii="Arial" w:hAnsi="Arial" w:cs="Arial"/>
        </w:rPr>
        <w:t xml:space="preserve">what </w:t>
      </w:r>
      <w:r w:rsidR="0017726C" w:rsidRPr="00306A40">
        <w:rPr>
          <w:rFonts w:ascii="Arial" w:hAnsi="Arial" w:cs="Arial"/>
        </w:rPr>
        <w:t xml:space="preserve">specific </w:t>
      </w:r>
      <w:r w:rsidR="00680050" w:rsidRPr="00306A40">
        <w:rPr>
          <w:rFonts w:ascii="Arial" w:hAnsi="Arial" w:cs="Arial"/>
        </w:rPr>
        <w:t xml:space="preserve">mechanisms </w:t>
      </w:r>
      <w:r w:rsidR="00D52B3C">
        <w:rPr>
          <w:rFonts w:ascii="Arial" w:hAnsi="Arial" w:cs="Arial"/>
        </w:rPr>
        <w:t>initiate this a</w:t>
      </w:r>
      <w:r w:rsidR="00680050" w:rsidRPr="00306A40">
        <w:rPr>
          <w:rFonts w:ascii="Arial" w:hAnsi="Arial" w:cs="Arial"/>
        </w:rPr>
        <w:t>ctivity</w:t>
      </w:r>
      <w:r w:rsidR="007F4C1D">
        <w:rPr>
          <w:rFonts w:ascii="Arial" w:hAnsi="Arial" w:cs="Arial"/>
        </w:rPr>
        <w:t xml:space="preserve"> at each developmental stage</w:t>
      </w:r>
      <w:r w:rsidR="007E338D" w:rsidRPr="00306A40">
        <w:rPr>
          <w:rFonts w:ascii="Arial" w:hAnsi="Arial" w:cs="Arial"/>
        </w:rPr>
        <w:t>.</w:t>
      </w:r>
      <w:r w:rsidR="00963799" w:rsidRPr="00306A40">
        <w:rPr>
          <w:rFonts w:ascii="Arial" w:hAnsi="Arial" w:cs="Arial"/>
        </w:rPr>
        <w:t xml:space="preserve"> </w:t>
      </w:r>
      <w:r w:rsidR="006F7F29" w:rsidRPr="00306A40">
        <w:rPr>
          <w:rFonts w:ascii="Arial" w:hAnsi="Arial" w:cs="Arial"/>
        </w:rPr>
        <w:t xml:space="preserve">Understanding these processes </w:t>
      </w:r>
      <w:r w:rsidR="00D52B3C">
        <w:rPr>
          <w:rFonts w:ascii="Arial" w:hAnsi="Arial" w:cs="Arial"/>
        </w:rPr>
        <w:t xml:space="preserve">may help define the discrete steps </w:t>
      </w:r>
      <w:r w:rsidR="00440F83" w:rsidRPr="00306A40">
        <w:rPr>
          <w:rFonts w:ascii="Arial" w:hAnsi="Arial" w:cs="Arial"/>
        </w:rPr>
        <w:t xml:space="preserve">required for </w:t>
      </w:r>
      <w:r w:rsidR="0017726C" w:rsidRPr="00306A40">
        <w:rPr>
          <w:rFonts w:ascii="Arial" w:hAnsi="Arial" w:cs="Arial"/>
        </w:rPr>
        <w:t xml:space="preserve">maturation of precise </w:t>
      </w:r>
      <w:r w:rsidR="00963799" w:rsidRPr="00306A40">
        <w:rPr>
          <w:rFonts w:ascii="Arial" w:hAnsi="Arial" w:cs="Arial"/>
        </w:rPr>
        <w:t>auditory circuit</w:t>
      </w:r>
      <w:r w:rsidR="0017726C" w:rsidRPr="00306A40">
        <w:rPr>
          <w:rFonts w:ascii="Arial" w:hAnsi="Arial" w:cs="Arial"/>
        </w:rPr>
        <w:t>s and enhance our understanding of developmental auditory disorders.</w:t>
      </w:r>
    </w:p>
    <w:p w14:paraId="5ECCDC01" w14:textId="1C61A5FF" w:rsidR="0017726C" w:rsidRDefault="008D1101" w:rsidP="00C8268C">
      <w:pPr>
        <w:spacing w:after="0" w:line="240" w:lineRule="auto"/>
        <w:ind w:firstLine="720"/>
        <w:contextualSpacing/>
        <w:rPr>
          <w:rFonts w:ascii="Arial" w:hAnsi="Arial" w:cs="Arial"/>
          <w:b/>
          <w:bCs/>
        </w:rPr>
      </w:pPr>
      <w:r w:rsidRPr="00306A40">
        <w:rPr>
          <w:rFonts w:ascii="Arial" w:hAnsi="Arial" w:cs="Arial"/>
        </w:rPr>
        <w:t>Here, we examine</w:t>
      </w:r>
      <w:r w:rsidR="00164BF1">
        <w:rPr>
          <w:rFonts w:ascii="Arial" w:hAnsi="Arial" w:cs="Arial"/>
        </w:rPr>
        <w:t>d</w:t>
      </w:r>
      <w:r w:rsidRPr="00306A40">
        <w:rPr>
          <w:rFonts w:ascii="Arial" w:hAnsi="Arial" w:cs="Arial"/>
        </w:rPr>
        <w:t xml:space="preserve"> the mechanisms responsible for initiating spontaneous activity in </w:t>
      </w:r>
      <w:r w:rsidR="00440F83" w:rsidRPr="00306A40">
        <w:rPr>
          <w:rFonts w:ascii="Arial" w:hAnsi="Arial" w:cs="Arial"/>
        </w:rPr>
        <w:t xml:space="preserve">embryonic and postnatal </w:t>
      </w:r>
      <w:r w:rsidRPr="00306A40">
        <w:rPr>
          <w:rFonts w:ascii="Arial" w:hAnsi="Arial" w:cs="Arial"/>
        </w:rPr>
        <w:t>mouse cochlea</w:t>
      </w:r>
      <w:r w:rsidR="009D0D92">
        <w:rPr>
          <w:rFonts w:ascii="Arial" w:hAnsi="Arial" w:cs="Arial"/>
        </w:rPr>
        <w:t>e</w:t>
      </w:r>
      <w:r w:rsidR="00164BF1">
        <w:rPr>
          <w:rFonts w:ascii="Arial" w:hAnsi="Arial" w:cs="Arial"/>
        </w:rPr>
        <w:t xml:space="preserve"> prior to </w:t>
      </w:r>
      <w:r w:rsidR="00C8268C">
        <w:rPr>
          <w:rFonts w:ascii="Arial" w:hAnsi="Arial" w:cs="Arial"/>
        </w:rPr>
        <w:t>hearing onset</w:t>
      </w:r>
      <w:r w:rsidRPr="00306A40">
        <w:rPr>
          <w:rFonts w:ascii="Arial" w:hAnsi="Arial" w:cs="Arial"/>
        </w:rPr>
        <w:t xml:space="preserve">. </w:t>
      </w:r>
      <w:r w:rsidR="00164BF1">
        <w:rPr>
          <w:rFonts w:ascii="Arial" w:hAnsi="Arial" w:cs="Arial"/>
        </w:rPr>
        <w:t>O</w:t>
      </w:r>
      <w:r w:rsidRPr="00306A40">
        <w:rPr>
          <w:rFonts w:ascii="Arial" w:hAnsi="Arial" w:cs="Arial"/>
        </w:rPr>
        <w:t>ur results indicate that</w:t>
      </w:r>
      <w:r w:rsidR="008B5071" w:rsidRPr="00306A40">
        <w:rPr>
          <w:rFonts w:ascii="Arial" w:hAnsi="Arial" w:cs="Arial"/>
        </w:rPr>
        <w:t xml:space="preserve"> </w:t>
      </w:r>
      <w:r w:rsidR="0002741B">
        <w:rPr>
          <w:rFonts w:ascii="Arial" w:hAnsi="Arial" w:cs="Arial"/>
        </w:rPr>
        <w:t xml:space="preserve">ISC </w:t>
      </w:r>
      <w:r w:rsidR="00164BF1">
        <w:rPr>
          <w:rFonts w:ascii="Arial" w:hAnsi="Arial" w:cs="Arial"/>
        </w:rPr>
        <w:t xml:space="preserve">electrical activity </w:t>
      </w:r>
      <w:r w:rsidR="008B5071" w:rsidRPr="00306A40">
        <w:rPr>
          <w:rFonts w:ascii="Arial" w:hAnsi="Arial" w:cs="Arial"/>
        </w:rPr>
        <w:t xml:space="preserve">requires </w:t>
      </w:r>
      <w:r w:rsidRPr="00306A40">
        <w:rPr>
          <w:rFonts w:ascii="Arial" w:hAnsi="Arial" w:cs="Arial"/>
        </w:rPr>
        <w:t xml:space="preserve">release of ATP and activation of P2Y1 </w:t>
      </w:r>
      <w:proofErr w:type="spellStart"/>
      <w:r w:rsidRPr="00306A40">
        <w:rPr>
          <w:rFonts w:ascii="Arial" w:hAnsi="Arial" w:cs="Arial"/>
        </w:rPr>
        <w:t>autoreceptors</w:t>
      </w:r>
      <w:proofErr w:type="spellEnd"/>
      <w:r w:rsidR="003F250F">
        <w:rPr>
          <w:rFonts w:ascii="Arial" w:hAnsi="Arial" w:cs="Arial"/>
        </w:rPr>
        <w:t xml:space="preserve"> at</w:t>
      </w:r>
      <w:r w:rsidR="00164BF1">
        <w:rPr>
          <w:rFonts w:ascii="Arial" w:hAnsi="Arial" w:cs="Arial"/>
        </w:rPr>
        <w:t xml:space="preserve"> all developmental stages</w:t>
      </w:r>
      <w:r w:rsidR="003F250F">
        <w:rPr>
          <w:rFonts w:ascii="Arial" w:hAnsi="Arial" w:cs="Arial"/>
        </w:rPr>
        <w:t xml:space="preserve">. Consistent with the critical role of ISC activation in triggering periodic activation of IHCs and SGNs, </w:t>
      </w:r>
      <w:r w:rsidR="00164BF1">
        <w:rPr>
          <w:rFonts w:ascii="Arial" w:hAnsi="Arial" w:cs="Arial"/>
        </w:rPr>
        <w:t>a</w:t>
      </w:r>
      <w:r w:rsidR="007E338D" w:rsidRPr="00306A40">
        <w:rPr>
          <w:rFonts w:ascii="Arial" w:hAnsi="Arial" w:cs="Arial"/>
        </w:rPr>
        <w:t>cute p</w:t>
      </w:r>
      <w:r w:rsidR="00812A0D" w:rsidRPr="00306A40">
        <w:rPr>
          <w:rFonts w:ascii="Arial" w:hAnsi="Arial" w:cs="Arial"/>
        </w:rPr>
        <w:t>harmacological inhibition of P2RY</w:t>
      </w:r>
      <w:r w:rsidR="00EF2793" w:rsidRPr="00306A40">
        <w:rPr>
          <w:rFonts w:ascii="Arial" w:hAnsi="Arial" w:cs="Arial"/>
        </w:rPr>
        <w:t>1</w:t>
      </w:r>
      <w:r w:rsidR="003F250F">
        <w:rPr>
          <w:rFonts w:ascii="Arial" w:hAnsi="Arial" w:cs="Arial"/>
        </w:rPr>
        <w:t xml:space="preserve"> </w:t>
      </w:r>
      <w:r w:rsidR="007E338D" w:rsidRPr="00306A40">
        <w:rPr>
          <w:rFonts w:ascii="Arial" w:hAnsi="Arial" w:cs="Arial"/>
        </w:rPr>
        <w:t xml:space="preserve">disrupted </w:t>
      </w:r>
      <w:r w:rsidR="00EF2793" w:rsidRPr="00306A40">
        <w:rPr>
          <w:rFonts w:ascii="Arial" w:hAnsi="Arial" w:cs="Arial"/>
        </w:rPr>
        <w:t xml:space="preserve">correlated </w:t>
      </w:r>
      <w:r w:rsidR="008C1EBF" w:rsidRPr="00306A40">
        <w:rPr>
          <w:rFonts w:ascii="Arial" w:hAnsi="Arial" w:cs="Arial"/>
        </w:rPr>
        <w:t xml:space="preserve">activation </w:t>
      </w:r>
      <w:r w:rsidR="00EF2793" w:rsidRPr="00306A40">
        <w:rPr>
          <w:rFonts w:ascii="Arial" w:hAnsi="Arial" w:cs="Arial"/>
        </w:rPr>
        <w:t>of IHCs and SGNs</w:t>
      </w:r>
      <w:r w:rsidR="003F250F">
        <w:rPr>
          <w:rFonts w:ascii="Arial" w:hAnsi="Arial" w:cs="Arial"/>
        </w:rPr>
        <w:t xml:space="preserve"> during this period.</w:t>
      </w:r>
      <w:r w:rsidR="008C1EBF" w:rsidRPr="00306A40">
        <w:rPr>
          <w:rFonts w:ascii="Arial" w:hAnsi="Arial" w:cs="Arial"/>
        </w:rPr>
        <w:t xml:space="preserve"> </w:t>
      </w:r>
      <w:r w:rsidR="003F250F" w:rsidRPr="00C8268C">
        <w:rPr>
          <w:rFonts w:ascii="Arial" w:hAnsi="Arial" w:cs="Arial"/>
          <w:i/>
        </w:rPr>
        <w:t>I</w:t>
      </w:r>
      <w:r w:rsidR="008B5071" w:rsidRPr="00C8268C">
        <w:rPr>
          <w:rFonts w:ascii="Arial" w:hAnsi="Arial" w:cs="Arial"/>
          <w:i/>
        </w:rPr>
        <w:t>n vivo</w:t>
      </w:r>
      <w:r w:rsidR="008B5071" w:rsidRPr="00306A40">
        <w:rPr>
          <w:rFonts w:ascii="Arial" w:hAnsi="Arial" w:cs="Arial"/>
        </w:rPr>
        <w:t xml:space="preserve"> imaging of auditory midbrain</w:t>
      </w:r>
      <w:r w:rsidR="004460BC" w:rsidRPr="00306A40">
        <w:rPr>
          <w:rFonts w:ascii="Arial" w:hAnsi="Arial" w:cs="Arial"/>
        </w:rPr>
        <w:t xml:space="preserve"> neurons</w:t>
      </w:r>
      <w:r w:rsidR="007E338D" w:rsidRPr="00306A40">
        <w:rPr>
          <w:rFonts w:ascii="Arial" w:hAnsi="Arial" w:cs="Arial"/>
        </w:rPr>
        <w:t xml:space="preserve"> in neonatal </w:t>
      </w:r>
      <w:r w:rsidR="003F250F">
        <w:rPr>
          <w:rFonts w:ascii="Arial" w:hAnsi="Arial" w:cs="Arial"/>
        </w:rPr>
        <w:t xml:space="preserve">awake </w:t>
      </w:r>
      <w:r w:rsidR="007E338D" w:rsidRPr="00306A40">
        <w:rPr>
          <w:rFonts w:ascii="Arial" w:hAnsi="Arial" w:cs="Arial"/>
        </w:rPr>
        <w:t>mice revealed</w:t>
      </w:r>
      <w:r w:rsidR="008B5071" w:rsidRPr="00306A40">
        <w:rPr>
          <w:rFonts w:ascii="Arial" w:hAnsi="Arial" w:cs="Arial"/>
        </w:rPr>
        <w:t xml:space="preserve"> </w:t>
      </w:r>
      <w:r w:rsidR="003F250F">
        <w:rPr>
          <w:rFonts w:ascii="Arial" w:hAnsi="Arial" w:cs="Arial"/>
        </w:rPr>
        <w:t xml:space="preserve">that </w:t>
      </w:r>
      <w:r w:rsidR="00F166EC" w:rsidRPr="00306A40">
        <w:rPr>
          <w:rFonts w:ascii="Arial" w:hAnsi="Arial" w:cs="Arial"/>
        </w:rPr>
        <w:t xml:space="preserve">neurons within future </w:t>
      </w:r>
      <w:proofErr w:type="spellStart"/>
      <w:r w:rsidR="00F166EC" w:rsidRPr="00306A40">
        <w:rPr>
          <w:rFonts w:ascii="Arial" w:hAnsi="Arial" w:cs="Arial"/>
        </w:rPr>
        <w:t>isofrequency</w:t>
      </w:r>
      <w:proofErr w:type="spellEnd"/>
      <w:r w:rsidR="00F166EC" w:rsidRPr="00306A40">
        <w:rPr>
          <w:rFonts w:ascii="Arial" w:hAnsi="Arial" w:cs="Arial"/>
        </w:rPr>
        <w:t xml:space="preserve"> zones </w:t>
      </w:r>
      <w:r w:rsidR="0017726C" w:rsidRPr="00306A40">
        <w:rPr>
          <w:rFonts w:ascii="Arial" w:hAnsi="Arial" w:cs="Arial"/>
        </w:rPr>
        <w:t>exhibit</w:t>
      </w:r>
      <w:r w:rsidR="00F166EC" w:rsidRPr="00306A40">
        <w:rPr>
          <w:rFonts w:ascii="Arial" w:hAnsi="Arial" w:cs="Arial"/>
        </w:rPr>
        <w:t xml:space="preserve"> </w:t>
      </w:r>
      <w:r w:rsidR="003F250F">
        <w:rPr>
          <w:rFonts w:ascii="Arial" w:hAnsi="Arial" w:cs="Arial"/>
        </w:rPr>
        <w:t>correlated activity at birth</w:t>
      </w:r>
      <w:r w:rsidR="001B0651">
        <w:rPr>
          <w:rFonts w:ascii="Arial" w:hAnsi="Arial" w:cs="Arial"/>
        </w:rPr>
        <w:t xml:space="preserve">, providing a </w:t>
      </w:r>
      <w:r w:rsidR="0002741B">
        <w:rPr>
          <w:rFonts w:ascii="Arial" w:hAnsi="Arial" w:cs="Arial"/>
        </w:rPr>
        <w:t>two-week</w:t>
      </w:r>
      <w:r w:rsidR="001B0651">
        <w:rPr>
          <w:rFonts w:ascii="Arial" w:hAnsi="Arial" w:cs="Arial"/>
        </w:rPr>
        <w:t xml:space="preserve"> period of highly stereotyped activity with which to influence circuit maturation. The frequency of these events increased progressively ov</w:t>
      </w:r>
      <w:r w:rsidR="00F166EC" w:rsidRPr="00306A40">
        <w:rPr>
          <w:rFonts w:ascii="Arial" w:hAnsi="Arial" w:cs="Arial"/>
        </w:rPr>
        <w:t>er the first two postnatal weeks</w:t>
      </w:r>
      <w:r w:rsidR="001B0651">
        <w:rPr>
          <w:rFonts w:ascii="Arial" w:hAnsi="Arial" w:cs="Arial"/>
        </w:rPr>
        <w:t xml:space="preserve">, but remained dependent on </w:t>
      </w:r>
      <w:r w:rsidR="003F250F" w:rsidRPr="00306A40">
        <w:rPr>
          <w:rFonts w:ascii="Arial" w:hAnsi="Arial" w:cs="Arial"/>
        </w:rPr>
        <w:t>P2RY1</w:t>
      </w:r>
      <w:r w:rsidR="001B0651">
        <w:rPr>
          <w:rFonts w:ascii="Arial" w:hAnsi="Arial" w:cs="Arial"/>
        </w:rPr>
        <w:t>. Together, these studies suggest that</w:t>
      </w:r>
      <w:r w:rsidR="009D0D92">
        <w:rPr>
          <w:rFonts w:ascii="Arial" w:hAnsi="Arial" w:cs="Arial"/>
        </w:rPr>
        <w:t>,</w:t>
      </w:r>
      <w:r w:rsidR="001B0651">
        <w:rPr>
          <w:rFonts w:ascii="Arial" w:hAnsi="Arial" w:cs="Arial"/>
        </w:rPr>
        <w:t xml:space="preserve"> i</w:t>
      </w:r>
      <w:r w:rsidR="00B90A14" w:rsidRPr="00306A40">
        <w:rPr>
          <w:rFonts w:ascii="Arial" w:hAnsi="Arial" w:cs="Arial"/>
        </w:rPr>
        <w:t xml:space="preserve">n contrast to the developing visual system, </w:t>
      </w:r>
      <w:r w:rsidR="001B0651">
        <w:rPr>
          <w:rFonts w:ascii="Arial" w:hAnsi="Arial" w:cs="Arial"/>
        </w:rPr>
        <w:t xml:space="preserve">the auditory system uses a persistent mechanism involving </w:t>
      </w:r>
      <w:r w:rsidR="0002741B">
        <w:rPr>
          <w:rFonts w:ascii="Arial" w:hAnsi="Arial" w:cs="Arial"/>
        </w:rPr>
        <w:t xml:space="preserve">ISC </w:t>
      </w:r>
      <w:r w:rsidR="001B0651">
        <w:rPr>
          <w:rFonts w:ascii="Arial" w:hAnsi="Arial" w:cs="Arial"/>
        </w:rPr>
        <w:t xml:space="preserve">ATP release and activation of purinergic </w:t>
      </w:r>
      <w:proofErr w:type="spellStart"/>
      <w:r w:rsidR="001B0651">
        <w:rPr>
          <w:rFonts w:ascii="Arial" w:hAnsi="Arial" w:cs="Arial"/>
        </w:rPr>
        <w:t>autoreceptors</w:t>
      </w:r>
      <w:proofErr w:type="spellEnd"/>
      <w:r w:rsidR="001B0651">
        <w:rPr>
          <w:rFonts w:ascii="Arial" w:hAnsi="Arial" w:cs="Arial"/>
        </w:rPr>
        <w:t xml:space="preserve"> to elicit periodic bursts of activity in discrete groups of sensory neurons </w:t>
      </w:r>
      <w:r w:rsidR="004B7713">
        <w:rPr>
          <w:rFonts w:ascii="Arial" w:hAnsi="Arial" w:cs="Arial"/>
        </w:rPr>
        <w:t>that will process similar frequencies of sound.</w:t>
      </w:r>
    </w:p>
    <w:p w14:paraId="7290608C" w14:textId="3AB5A4FD" w:rsidR="00E8658C" w:rsidRDefault="00E8658C" w:rsidP="00C8268C">
      <w:pPr>
        <w:spacing w:after="0" w:line="240" w:lineRule="auto"/>
        <w:ind w:firstLine="720"/>
        <w:contextualSpacing/>
        <w:rPr>
          <w:rFonts w:ascii="Arial" w:hAnsi="Arial" w:cs="Arial"/>
          <w:b/>
          <w:bCs/>
        </w:rPr>
      </w:pPr>
    </w:p>
    <w:p w14:paraId="65873FFF" w14:textId="77777777" w:rsidR="00E8658C" w:rsidRPr="00306A40" w:rsidRDefault="00E8658C" w:rsidP="00C8268C">
      <w:pPr>
        <w:spacing w:after="0" w:line="240" w:lineRule="auto"/>
        <w:ind w:firstLine="720"/>
        <w:contextualSpacing/>
        <w:rPr>
          <w:rFonts w:ascii="Arial" w:hAnsi="Arial" w:cs="Arial"/>
          <w:b/>
          <w:bCs/>
        </w:rPr>
      </w:pPr>
    </w:p>
    <w:p w14:paraId="3B320563" w14:textId="4ACC6CEC" w:rsidR="00E41F05" w:rsidDel="00896DB2" w:rsidRDefault="00E41F05" w:rsidP="00C8268C">
      <w:pPr>
        <w:spacing w:after="0" w:line="240" w:lineRule="auto"/>
        <w:contextualSpacing/>
        <w:rPr>
          <w:del w:id="34" w:author="Travis Babola" w:date="2020-09-24T09:55:00Z"/>
          <w:rFonts w:ascii="Arial" w:hAnsi="Arial" w:cs="Arial"/>
        </w:rPr>
      </w:pPr>
      <w:r w:rsidRPr="00306A40">
        <w:rPr>
          <w:rFonts w:ascii="Arial" w:hAnsi="Arial" w:cs="Arial"/>
          <w:b/>
          <w:bCs/>
        </w:rPr>
        <w:t>MATERIALS AND METHODS</w:t>
      </w:r>
      <w:r w:rsidRPr="00306A40">
        <w:rPr>
          <w:rFonts w:ascii="Arial" w:hAnsi="Arial" w:cs="Arial"/>
        </w:rPr>
        <w:br/>
        <w:t xml:space="preserve">Both male and female </w:t>
      </w:r>
      <w:ins w:id="35" w:author="Travis Babola" w:date="2020-09-23T13:42:00Z">
        <w:r w:rsidR="00556864" w:rsidRPr="000A08A3">
          <w:rPr>
            <w:rFonts w:ascii="Arial" w:hAnsi="Arial" w:cs="Arial"/>
            <w:b/>
            <w:bCs/>
            <w:rPrChange w:id="36" w:author="Travis Babola" w:date="2020-09-23T13:42:00Z">
              <w:rPr>
                <w:rFonts w:ascii="Arial" w:hAnsi="Arial" w:cs="Arial"/>
              </w:rPr>
            </w:rPrChange>
          </w:rPr>
          <w:t>mice</w:t>
        </w:r>
        <w:r w:rsidR="00556864">
          <w:rPr>
            <w:rFonts w:ascii="Arial" w:hAnsi="Arial" w:cs="Arial"/>
          </w:rPr>
          <w:t xml:space="preserve"> </w:t>
        </w:r>
      </w:ins>
      <w:r w:rsidRPr="00306A40">
        <w:rPr>
          <w:rFonts w:ascii="Arial" w:hAnsi="Arial" w:cs="Arial"/>
        </w:rPr>
        <w:t xml:space="preserve">between embryonic day 14 (E14) and postnatal day 16 (P16) were used for all experiments and randomly allocated to experimental groups. All animals were healthy and were only used for experiments detailed in this study. Transgenic breeders were crossed to female FVB/NJ (Friend Virus B NIH Jackson; demonstrated low hearing thresholds at 28 weeks) mice to improve litter sizes and pup survival </w:t>
      </w:r>
      <w:r w:rsidRPr="00306A40">
        <w:rPr>
          <w:rFonts w:ascii="Arial" w:hAnsi="Arial" w:cs="Arial"/>
        </w:rPr>
        <w:fldChar w:fldCharType="begin" w:fldLock="1"/>
      </w:r>
      <w:r w:rsidR="00D730F5" w:rsidRPr="00306A40">
        <w:rPr>
          <w:rFonts w:ascii="Arial" w:hAnsi="Arial" w:cs="Arial"/>
        </w:rPr>
        <w:instrText>ADDIN CSL_CITATION {"citationItems":[{"id":"ITEM-1","itemData":{"DOI":"10.1016/S0378-5955(99)00003-9","ISSN":"03785955","PMID":"10320101","abstract":"The common occurrence of hearing loss in both humans and mice, and the anatomical and functional similarities of their inner ears, attest to the potential of mice being used as models to study inherited hearing loss. A large-scale, auditory screening project is being undertaken at The Jackson Laboratory (TJL) to identify mice with inherited hearing disorders. To assess hearing sensitivity, at least five mice from each inbred strain had auditory brainstem response (ABR) thresholds determined. Thus far, we have screened 80 inbred strains of mice; 60 of them exhibited homogeneous ABR threshold values not significantly different from those of the control strain CBA/CaJ. This large database establishes a reliable reference for normal hearing mouse strains. The following 16 inbred strains exhibited significantly elevated ABR thresholds before the age of 3 months: 129/J, 129/ReJ, 129/SvJ, A/J, ALR/LtJ, ALS/LtJ, BUB/BnJ, C57BLKS/J, C57BR/cdJ, C57L/J, DBA/2J, I/LnJ, MA/MyJ, NOD/LtJ, NOR/LtJ, and SKH2/J. These hearing impaired strains may serve as models for some forms of human non-syndromic hearing loss and aid in the identification of the underlying genes.","author":[{"dropping-particle":"","family":"Zheng","given":"Qing Yin","non-dropping-particle":"","parse-names":false,"suffix":""},{"dropping-particle":"","family":"Johnson","given":"Kenneth R.","non-dropping-particle":"","parse-names":false,"suffix":""},{"dropping-particle":"","family":"Erway","given":"Lawrence C.","non-dropping-particle":"","parse-names":false,"suffix":""}],"container-title":"Hearing Research","id":"ITEM-1","issue":"1-2","issued":{"date-parts":[["1999"]]},"page":"94-107","title":"Assessment of hearing in 80 inbred strains of mice by ABR threshold analyses","type":"article-journal","volume":"130"},"uris":["http://www.mendeley.com/documents/?uuid=abc81833-d51f-44d8-9a11-e7c6c17c5c30"]}],"mendeley":{"formattedCitation":"(Zheng et al., 1999)","plainTextFormattedCitation":"(Zheng et al., 1999)","previouslyFormattedCitation":"(Zheng et al., 1999)"},"properties":{"noteIndex":0},"schema":"https://github.com/citation-style-language/schema/raw/master/csl-citation.json"}</w:instrText>
      </w:r>
      <w:r w:rsidRPr="00306A40">
        <w:rPr>
          <w:rFonts w:ascii="Arial" w:hAnsi="Arial" w:cs="Arial"/>
        </w:rPr>
        <w:fldChar w:fldCharType="separate"/>
      </w:r>
      <w:r w:rsidR="00D730F5" w:rsidRPr="00306A40">
        <w:rPr>
          <w:rFonts w:ascii="Arial" w:hAnsi="Arial" w:cs="Arial"/>
          <w:noProof/>
        </w:rPr>
        <w:t>(Zheng et al., 1999)</w:t>
      </w:r>
      <w:r w:rsidRPr="00306A40">
        <w:rPr>
          <w:rFonts w:ascii="Arial" w:hAnsi="Arial" w:cs="Arial"/>
        </w:rPr>
        <w:fldChar w:fldCharType="end"/>
      </w:r>
      <w:r w:rsidRPr="00306A40">
        <w:rPr>
          <w:rFonts w:ascii="Arial" w:hAnsi="Arial" w:cs="Arial"/>
        </w:rPr>
        <w:t xml:space="preserve">. </w:t>
      </w:r>
      <w:r w:rsidR="00E44D31">
        <w:rPr>
          <w:rFonts w:ascii="Arial" w:hAnsi="Arial" w:cs="Arial"/>
        </w:rPr>
        <w:t xml:space="preserve">For these studies, all mouse lines were maintained on mixed backgrounds, except for </w:t>
      </w:r>
      <w:r w:rsidR="00E44D31" w:rsidRPr="0008076D">
        <w:rPr>
          <w:rFonts w:ascii="Arial" w:hAnsi="Arial" w:cs="Arial"/>
          <w:i/>
          <w:iCs/>
        </w:rPr>
        <w:t>Sna</w:t>
      </w:r>
      <w:r w:rsidR="00E44D31">
        <w:rPr>
          <w:rFonts w:ascii="Arial" w:hAnsi="Arial" w:cs="Arial"/>
          <w:i/>
          <w:iCs/>
        </w:rPr>
        <w:t>p</w:t>
      </w:r>
      <w:r w:rsidR="00E44D31" w:rsidRPr="0008076D">
        <w:rPr>
          <w:rFonts w:ascii="Arial" w:hAnsi="Arial" w:cs="Arial"/>
          <w:i/>
          <w:iCs/>
        </w:rPr>
        <w:t>25-T2A-GCaMP6s</w:t>
      </w:r>
      <w:r w:rsidR="00E44D31">
        <w:rPr>
          <w:rFonts w:ascii="Arial" w:hAnsi="Arial" w:cs="Arial"/>
        </w:rPr>
        <w:t xml:space="preserve"> mice used in Figure 7 and 8, which were maintained on </w:t>
      </w:r>
      <w:r w:rsidR="00EB4016">
        <w:rPr>
          <w:rFonts w:ascii="Arial" w:hAnsi="Arial" w:cs="Arial"/>
        </w:rPr>
        <w:t xml:space="preserve">a </w:t>
      </w:r>
      <w:r w:rsidR="00E44D31">
        <w:rPr>
          <w:rFonts w:ascii="Arial" w:hAnsi="Arial" w:cs="Arial"/>
        </w:rPr>
        <w:t xml:space="preserve">C57BL/6 background. </w:t>
      </w:r>
      <w:r w:rsidRPr="00306A40">
        <w:rPr>
          <w:rFonts w:ascii="Arial" w:hAnsi="Arial" w:cs="Arial"/>
        </w:rPr>
        <w:t xml:space="preserve">Mice were housed on a </w:t>
      </w:r>
      <w:del w:id="37" w:author="Travis Babola" w:date="2020-09-23T13:42:00Z">
        <w:r w:rsidRPr="00306A40" w:rsidDel="000A08A3">
          <w:rPr>
            <w:rFonts w:ascii="Arial" w:hAnsi="Arial" w:cs="Arial"/>
          </w:rPr>
          <w:delText>12 hour</w:delText>
        </w:r>
      </w:del>
      <w:ins w:id="38" w:author="Travis Babola" w:date="2020-09-23T13:42:00Z">
        <w:r w:rsidR="000A08A3" w:rsidRPr="00306A40">
          <w:rPr>
            <w:rFonts w:ascii="Arial" w:hAnsi="Arial" w:cs="Arial"/>
          </w:rPr>
          <w:t>12-hour</w:t>
        </w:r>
      </w:ins>
      <w:r w:rsidRPr="00306A40">
        <w:rPr>
          <w:rFonts w:ascii="Arial" w:hAnsi="Arial" w:cs="Arial"/>
        </w:rPr>
        <w:t xml:space="preserve"> light/dark cycle and were provided food ad libitum. This study was performed in accordance with recommendations provided in the Guide for the Care and Use of Laboratory Animals of the National Institutes of Health. All experiments and procedures were approved by the Johns Hopkins Institutional Care and Use Committee (protocol #: M018M330)</w:t>
      </w:r>
      <w:r w:rsidR="00E44D31">
        <w:rPr>
          <w:rFonts w:ascii="Arial" w:hAnsi="Arial" w:cs="Arial"/>
        </w:rPr>
        <w:t xml:space="preserve"> </w:t>
      </w:r>
      <w:r w:rsidR="00E44D31" w:rsidRPr="00E44D31">
        <w:rPr>
          <w:rFonts w:ascii="Arial" w:hAnsi="Arial" w:cs="Arial"/>
        </w:rPr>
        <w:t xml:space="preserve">and </w:t>
      </w:r>
      <w:r w:rsidR="00E44D31" w:rsidRPr="0008076D">
        <w:rPr>
          <w:rStyle w:val="fontstyle01"/>
          <w:rFonts w:ascii="Arial" w:hAnsi="Arial" w:cs="Arial"/>
          <w:sz w:val="22"/>
          <w:szCs w:val="22"/>
        </w:rPr>
        <w:t>the Georgetown University Institutional Animal Care</w:t>
      </w:r>
      <w:r w:rsidR="00E44D31" w:rsidRPr="00E44D31">
        <w:rPr>
          <w:rFonts w:ascii="Arial" w:hAnsi="Arial" w:cs="Arial"/>
          <w:color w:val="231F20"/>
        </w:rPr>
        <w:t xml:space="preserve"> </w:t>
      </w:r>
      <w:r w:rsidR="00E44D31" w:rsidRPr="0008076D">
        <w:rPr>
          <w:rStyle w:val="fontstyle01"/>
          <w:rFonts w:ascii="Arial" w:hAnsi="Arial" w:cs="Arial"/>
          <w:sz w:val="22"/>
          <w:szCs w:val="22"/>
        </w:rPr>
        <w:t>and Use Committee (protocol #1147)</w:t>
      </w:r>
      <w:r w:rsidR="00E44D31">
        <w:rPr>
          <w:rStyle w:val="fontstyle01"/>
          <w:rFonts w:ascii="Arial" w:hAnsi="Arial" w:cs="Arial"/>
          <w:sz w:val="22"/>
          <w:szCs w:val="22"/>
        </w:rPr>
        <w:t xml:space="preserve">. </w:t>
      </w:r>
      <w:r w:rsidRPr="00306A40">
        <w:rPr>
          <w:rFonts w:ascii="Arial" w:hAnsi="Arial" w:cs="Arial"/>
        </w:rPr>
        <w:lastRenderedPageBreak/>
        <w:t>Surgery was performed under isoflurane anesthesia and extensive effort was made to minimize animal suffering.</w:t>
      </w:r>
    </w:p>
    <w:p w14:paraId="55B781ED" w14:textId="1F7B73F3" w:rsidR="00E8658C" w:rsidRDefault="00E8658C" w:rsidP="00C8268C">
      <w:pPr>
        <w:spacing w:after="0" w:line="240" w:lineRule="auto"/>
        <w:contextualSpacing/>
        <w:rPr>
          <w:ins w:id="39" w:author="Travis Babola" w:date="2020-09-24T09:55:00Z"/>
          <w:rFonts w:ascii="Arial" w:hAnsi="Arial" w:cs="Arial"/>
        </w:rPr>
      </w:pPr>
    </w:p>
    <w:p w14:paraId="5E1BFF6D" w14:textId="7322E3BE" w:rsidR="00896DB2" w:rsidRDefault="00896DB2" w:rsidP="00C8268C">
      <w:pPr>
        <w:spacing w:after="0" w:line="240" w:lineRule="auto"/>
        <w:contextualSpacing/>
        <w:rPr>
          <w:ins w:id="40" w:author="Travis Babola" w:date="2020-09-24T09:55:00Z"/>
          <w:rFonts w:ascii="Arial" w:hAnsi="Arial" w:cs="Arial"/>
        </w:rPr>
      </w:pPr>
    </w:p>
    <w:p w14:paraId="24A203A2" w14:textId="77777777" w:rsidR="00896DB2" w:rsidRPr="007A59E1" w:rsidRDefault="00896DB2" w:rsidP="00896DB2">
      <w:pPr>
        <w:spacing w:after="0" w:line="240" w:lineRule="auto"/>
        <w:contextualSpacing/>
        <w:rPr>
          <w:ins w:id="41" w:author="Travis Babola" w:date="2020-09-24T09:55:00Z"/>
          <w:rFonts w:ascii="Arial" w:hAnsi="Arial" w:cs="Arial"/>
          <w:b/>
          <w:bCs/>
          <w:i/>
          <w:iCs/>
          <w:u w:val="single"/>
        </w:rPr>
      </w:pPr>
      <w:ins w:id="42" w:author="Travis Babola" w:date="2020-09-24T09:55:00Z">
        <w:r w:rsidRPr="007A59E1">
          <w:rPr>
            <w:rFonts w:ascii="Arial" w:hAnsi="Arial" w:cs="Arial"/>
            <w:b/>
            <w:bCs/>
            <w:i/>
            <w:iCs/>
            <w:u w:val="single"/>
          </w:rPr>
          <w:t>Isolation of embryonic cochlear tissue</w:t>
        </w:r>
      </w:ins>
    </w:p>
    <w:p w14:paraId="7672167F" w14:textId="77777777" w:rsidR="00896DB2" w:rsidRPr="007A59E1" w:rsidRDefault="00896DB2" w:rsidP="00896DB2">
      <w:pPr>
        <w:spacing w:after="0" w:line="240" w:lineRule="auto"/>
        <w:contextualSpacing/>
        <w:rPr>
          <w:ins w:id="43" w:author="Travis Babola" w:date="2020-09-24T09:55:00Z"/>
          <w:rFonts w:ascii="Arial" w:hAnsi="Arial" w:cs="Arial"/>
          <w:b/>
          <w:bCs/>
          <w:i/>
          <w:iCs/>
          <w:u w:val="single"/>
        </w:rPr>
      </w:pPr>
    </w:p>
    <w:p w14:paraId="412347EB" w14:textId="384F8645" w:rsidR="00923589" w:rsidRPr="00923589" w:rsidRDefault="00923589" w:rsidP="00923589">
      <w:pPr>
        <w:rPr>
          <w:ins w:id="44" w:author="Travis Babola" w:date="2020-10-01T09:58:00Z"/>
          <w:rFonts w:ascii="Arial" w:eastAsia="Times New Roman" w:hAnsi="Arial" w:cs="Arial"/>
          <w:b/>
          <w:bCs/>
          <w:color w:val="222222"/>
          <w:shd w:val="clear" w:color="auto" w:fill="FFFFFF"/>
          <w:rPrChange w:id="45" w:author="Travis Babola" w:date="2020-10-01T09:59:00Z">
            <w:rPr>
              <w:ins w:id="46" w:author="Travis Babola" w:date="2020-10-01T09:58:00Z"/>
              <w:rFonts w:eastAsiaTheme="minorEastAsia"/>
            </w:rPr>
          </w:rPrChange>
        </w:rPr>
      </w:pPr>
      <w:ins w:id="47" w:author="Travis Babola" w:date="2020-10-01T09:58:00Z">
        <w:r w:rsidRPr="00923589">
          <w:rPr>
            <w:rFonts w:ascii="ArialMT" w:hAnsi="ArialMT"/>
            <w:b/>
            <w:bCs/>
            <w:rPrChange w:id="48" w:author="Travis Babola" w:date="2020-10-01T09:59:00Z">
              <w:rPr>
                <w:rFonts w:ascii="ArialMT" w:hAnsi="ArialMT"/>
              </w:rPr>
            </w:rPrChange>
          </w:rPr>
          <w:t>For imaging embryonic and neonatal SGNs, we used a cochlear dissection and culture protocol that has been described previously</w:t>
        </w:r>
      </w:ins>
      <w:ins w:id="49" w:author="Travis Babola" w:date="2020-10-01T09:59:00Z">
        <w:r w:rsidRPr="00CD3DA9">
          <w:rPr>
            <w:rFonts w:ascii="ArialMT" w:hAnsi="ArialMT"/>
            <w:b/>
            <w:bCs/>
          </w:rPr>
          <w:t xml:space="preserve"> </w:t>
        </w:r>
        <w:r w:rsidRPr="00CD3DA9">
          <w:rPr>
            <w:rFonts w:ascii="ArialMT" w:hAnsi="ArialMT"/>
            <w:b/>
            <w:bCs/>
          </w:rPr>
          <w:fldChar w:fldCharType="begin" w:fldLock="1"/>
        </w:r>
      </w:ins>
      <w:r w:rsidR="00CD3DA9">
        <w:rPr>
          <w:rFonts w:ascii="ArialMT" w:hAnsi="ArialMT"/>
          <w:b/>
          <w:bCs/>
        </w:rPr>
        <w:instrText>ADDIN CSL_CITATION {"citationItems":[{"id":"ITEM-1","itemData":{"DOI":"10.1002/0471142301.ns0434s51","ISBN":"0471142301","ISSN":"19348584","PMID":"20373505","abstract":"The sensory epithelium of the mammalian inner ear, also referred to as the organ of Corti, is a remarkable structure comprised of highly ordered rows of mechanosensory hair cells and non-sensory supporting cells located within the coiled cochlea. This unit describes an in vitro explant culture technique that can be coupled with gene transfer via electroporation to study the effects of altering gene expression during development of the organ of Corti. While the protocol is largely focused on embryonic cochlea, the same basic protocol can be used on cochleae from mice as old as P5.","author":[{"dropping-particle":"","family":"Driver","given":"Elizabeth C.","non-dropping-particle":"","parse-names":false,"suffix":""},{"dropping-particle":"","family":"Kelley","given":"Matthew W.","non-dropping-particle":"","parse-names":false,"suffix":""}],"container-title":"Current Protocols in Neuroscience","id":"ITEM-1","issue":"SUPPL. 51","issued":{"date-parts":[["2010"]]},"page":"1-10","title":"Transfection of mouse cochlear explants by electroporation","type":"article-journal"},"uris":["http://www.mendeley.com/documents/?uuid=93fdbd3d-7221-46b4-a35c-9b735957296f"]}],"mendeley":{"formattedCitation":"(Driver and Kelley, 2010)","plainTextFormattedCitation":"(Driver and Kelley, 2010)","previouslyFormattedCitation":"(Driver and Kelley, 2010)"},"properties":{"noteIndex":0},"schema":"https://github.com/citation-style-language/schema/raw/master/csl-citation.json"}</w:instrText>
      </w:r>
      <w:r w:rsidRPr="00CD3DA9">
        <w:rPr>
          <w:rFonts w:ascii="ArialMT" w:hAnsi="ArialMT"/>
          <w:b/>
          <w:bCs/>
          <w:rPrChange w:id="50" w:author="Travis Babola" w:date="2020-10-01T09:59:00Z">
            <w:rPr>
              <w:rFonts w:ascii="ArialMT" w:hAnsi="ArialMT"/>
              <w:b/>
              <w:bCs/>
            </w:rPr>
          </w:rPrChange>
        </w:rPr>
        <w:fldChar w:fldCharType="separate"/>
      </w:r>
      <w:r w:rsidRPr="00923589">
        <w:rPr>
          <w:rFonts w:ascii="ArialMT" w:hAnsi="ArialMT"/>
          <w:b/>
          <w:bCs/>
          <w:noProof/>
          <w:rPrChange w:id="51" w:author="Travis Babola" w:date="2020-10-01T09:59:00Z">
            <w:rPr>
              <w:rFonts w:ascii="ArialMT" w:hAnsi="ArialMT"/>
              <w:bCs/>
              <w:noProof/>
            </w:rPr>
          </w:rPrChange>
        </w:rPr>
        <w:t>(Driver and Kelley, 2010)</w:t>
      </w:r>
      <w:ins w:id="52" w:author="Travis Babola" w:date="2020-10-01T09:59:00Z">
        <w:r w:rsidRPr="00CD3DA9">
          <w:rPr>
            <w:rFonts w:ascii="ArialMT" w:hAnsi="ArialMT"/>
            <w:b/>
            <w:bCs/>
          </w:rPr>
          <w:fldChar w:fldCharType="end"/>
        </w:r>
      </w:ins>
      <w:ins w:id="53" w:author="Travis Babola" w:date="2020-10-01T09:58:00Z">
        <w:r w:rsidRPr="00923589">
          <w:rPr>
            <w:rFonts w:ascii="ArialMT" w:hAnsi="ArialMT"/>
            <w:b/>
            <w:bCs/>
            <w:rPrChange w:id="54" w:author="Travis Babola" w:date="2020-10-01T09:59:00Z">
              <w:rPr>
                <w:rFonts w:ascii="ArialMT" w:hAnsi="ArialMT"/>
              </w:rPr>
            </w:rPrChange>
          </w:rPr>
          <w:t xml:space="preserve">, but with modifications. </w:t>
        </w:r>
        <w:r w:rsidRPr="00923589">
          <w:rPr>
            <w:rFonts w:ascii="Arial" w:hAnsi="Arial" w:cs="Arial"/>
            <w:b/>
            <w:bCs/>
            <w:color w:val="222222"/>
            <w:shd w:val="clear" w:color="auto" w:fill="FFFFFF"/>
            <w:rPrChange w:id="55" w:author="Travis Babola" w:date="2020-10-01T09:59:00Z">
              <w:rPr>
                <w:rFonts w:ascii="Arial" w:hAnsi="Arial" w:cs="Arial"/>
                <w:color w:val="222222"/>
                <w:shd w:val="clear" w:color="auto" w:fill="FFFFFF"/>
              </w:rPr>
            </w:rPrChange>
          </w:rPr>
          <w:t>Briefly, t</w:t>
        </w:r>
        <w:r w:rsidRPr="00923589">
          <w:rPr>
            <w:rFonts w:ascii="Arial" w:eastAsia="Times New Roman" w:hAnsi="Arial" w:cs="Arial"/>
            <w:b/>
            <w:bCs/>
            <w:color w:val="222222"/>
            <w:shd w:val="clear" w:color="auto" w:fill="FFFFFF"/>
            <w:rPrChange w:id="56" w:author="Travis Babola" w:date="2020-10-01T09:59:00Z">
              <w:rPr>
                <w:rFonts w:ascii="Arial" w:eastAsia="Times New Roman" w:hAnsi="Arial" w:cs="Arial"/>
                <w:color w:val="222222"/>
                <w:shd w:val="clear" w:color="auto" w:fill="FFFFFF"/>
              </w:rPr>
            </w:rPrChange>
          </w:rPr>
          <w:t>ime</w:t>
        </w:r>
        <w:r w:rsidRPr="00923589">
          <w:rPr>
            <w:rFonts w:ascii="Arial" w:hAnsi="Arial" w:cs="Arial"/>
            <w:b/>
            <w:bCs/>
            <w:color w:val="222222"/>
            <w:shd w:val="clear" w:color="auto" w:fill="FFFFFF"/>
            <w:rPrChange w:id="57" w:author="Travis Babola" w:date="2020-10-01T09:59:00Z">
              <w:rPr>
                <w:rFonts w:ascii="Arial" w:hAnsi="Arial" w:cs="Arial"/>
                <w:color w:val="222222"/>
                <w:shd w:val="clear" w:color="auto" w:fill="FFFFFF"/>
              </w:rPr>
            </w:rPrChange>
          </w:rPr>
          <w:t>d</w:t>
        </w:r>
        <w:r w:rsidRPr="00923589">
          <w:rPr>
            <w:rFonts w:ascii="Arial" w:eastAsia="Times New Roman" w:hAnsi="Arial" w:cs="Arial"/>
            <w:b/>
            <w:bCs/>
            <w:color w:val="222222"/>
            <w:shd w:val="clear" w:color="auto" w:fill="FFFFFF"/>
            <w:rPrChange w:id="58" w:author="Travis Babola" w:date="2020-10-01T09:59:00Z">
              <w:rPr>
                <w:rFonts w:ascii="Arial" w:eastAsia="Times New Roman" w:hAnsi="Arial" w:cs="Arial"/>
                <w:color w:val="222222"/>
                <w:shd w:val="clear" w:color="auto" w:fill="FFFFFF"/>
              </w:rPr>
            </w:rPrChange>
          </w:rPr>
          <w:t xml:space="preserve">-pregnant </w:t>
        </w:r>
        <w:r w:rsidRPr="00923589">
          <w:rPr>
            <w:rFonts w:ascii="Arial" w:hAnsi="Arial" w:cs="Arial"/>
            <w:b/>
            <w:bCs/>
            <w:color w:val="222222"/>
            <w:shd w:val="clear" w:color="auto" w:fill="FFFFFF"/>
            <w:rPrChange w:id="59" w:author="Travis Babola" w:date="2020-10-01T09:59:00Z">
              <w:rPr>
                <w:rFonts w:ascii="Arial" w:hAnsi="Arial" w:cs="Arial"/>
                <w:color w:val="222222"/>
                <w:shd w:val="clear" w:color="auto" w:fill="FFFFFF"/>
              </w:rPr>
            </w:rPrChange>
          </w:rPr>
          <w:t>females</w:t>
        </w:r>
        <w:r w:rsidRPr="00923589">
          <w:rPr>
            <w:rFonts w:ascii="Arial" w:eastAsia="Times New Roman" w:hAnsi="Arial" w:cs="Arial"/>
            <w:b/>
            <w:bCs/>
            <w:color w:val="222222"/>
            <w:shd w:val="clear" w:color="auto" w:fill="FFFFFF"/>
            <w:rPrChange w:id="60" w:author="Travis Babola" w:date="2020-10-01T09:59:00Z">
              <w:rPr>
                <w:rFonts w:ascii="Arial" w:eastAsia="Times New Roman" w:hAnsi="Arial" w:cs="Arial"/>
                <w:color w:val="222222"/>
                <w:shd w:val="clear" w:color="auto" w:fill="FFFFFF"/>
              </w:rPr>
            </w:rPrChange>
          </w:rPr>
          <w:t xml:space="preserve"> were euthanized</w:t>
        </w:r>
        <w:r w:rsidRPr="00923589">
          <w:rPr>
            <w:rFonts w:ascii="Arial" w:hAnsi="Arial" w:cs="Arial"/>
            <w:b/>
            <w:bCs/>
            <w:color w:val="222222"/>
            <w:shd w:val="clear" w:color="auto" w:fill="FFFFFF"/>
            <w:rPrChange w:id="61" w:author="Travis Babola" w:date="2020-10-01T09:59:00Z">
              <w:rPr>
                <w:rFonts w:ascii="Arial" w:hAnsi="Arial" w:cs="Arial"/>
                <w:color w:val="222222"/>
                <w:shd w:val="clear" w:color="auto" w:fill="FFFFFF"/>
              </w:rPr>
            </w:rPrChange>
          </w:rPr>
          <w:t xml:space="preserve"> by CO</w:t>
        </w:r>
        <w:r w:rsidRPr="00923589">
          <w:rPr>
            <w:rFonts w:ascii="Arial" w:hAnsi="Arial" w:cs="Arial"/>
            <w:b/>
            <w:bCs/>
            <w:color w:val="222222"/>
            <w:shd w:val="clear" w:color="auto" w:fill="FFFFFF"/>
            <w:vertAlign w:val="subscript"/>
            <w:rPrChange w:id="62" w:author="Travis Babola" w:date="2020-10-01T09:59:00Z">
              <w:rPr>
                <w:rFonts w:ascii="Arial" w:hAnsi="Arial" w:cs="Arial"/>
                <w:color w:val="222222"/>
                <w:shd w:val="clear" w:color="auto" w:fill="FFFFFF"/>
                <w:vertAlign w:val="subscript"/>
              </w:rPr>
            </w:rPrChange>
          </w:rPr>
          <w:t>2</w:t>
        </w:r>
        <w:r w:rsidRPr="00923589">
          <w:rPr>
            <w:rFonts w:ascii="Arial" w:hAnsi="Arial" w:cs="Arial"/>
            <w:b/>
            <w:bCs/>
            <w:color w:val="222222"/>
            <w:shd w:val="clear" w:color="auto" w:fill="FFFFFF"/>
            <w:rPrChange w:id="63" w:author="Travis Babola" w:date="2020-10-01T09:59:00Z">
              <w:rPr>
                <w:rFonts w:ascii="Arial" w:hAnsi="Arial" w:cs="Arial"/>
                <w:color w:val="222222"/>
                <w:shd w:val="clear" w:color="auto" w:fill="FFFFFF"/>
              </w:rPr>
            </w:rPrChange>
          </w:rPr>
          <w:t xml:space="preserve"> at gestation days</w:t>
        </w:r>
        <w:r w:rsidRPr="00923589">
          <w:rPr>
            <w:rFonts w:ascii="ArialMT" w:hAnsi="ArialMT"/>
            <w:b/>
            <w:bCs/>
            <w:rPrChange w:id="64" w:author="Travis Babola" w:date="2020-10-01T09:59:00Z">
              <w:rPr>
                <w:rFonts w:ascii="ArialMT" w:hAnsi="ArialMT"/>
              </w:rPr>
            </w:rPrChange>
          </w:rPr>
          <w:t xml:space="preserve"> E16.5 and P0. </w:t>
        </w:r>
        <w:r w:rsidRPr="00923589">
          <w:rPr>
            <w:rFonts w:ascii="Arial" w:eastAsia="Times New Roman" w:hAnsi="Arial" w:cs="Arial"/>
            <w:b/>
            <w:bCs/>
            <w:color w:val="222222"/>
            <w:shd w:val="clear" w:color="auto" w:fill="FFFFFF"/>
            <w:rPrChange w:id="65" w:author="Travis Babola" w:date="2020-10-01T09:59:00Z">
              <w:rPr>
                <w:rFonts w:ascii="Arial" w:eastAsia="Times New Roman" w:hAnsi="Arial" w:cs="Arial"/>
                <w:color w:val="222222"/>
                <w:shd w:val="clear" w:color="auto" w:fill="FFFFFF"/>
              </w:rPr>
            </w:rPrChange>
          </w:rPr>
          <w:t xml:space="preserve">Embryos were removed from the uterus immediately then kept </w:t>
        </w:r>
        <w:r w:rsidRPr="00923589">
          <w:rPr>
            <w:rFonts w:ascii="Arial" w:hAnsi="Arial" w:cs="Arial"/>
            <w:b/>
            <w:bCs/>
            <w:color w:val="222222"/>
            <w:shd w:val="clear" w:color="auto" w:fill="FFFFFF"/>
            <w:rPrChange w:id="66" w:author="Travis Babola" w:date="2020-10-01T09:59:00Z">
              <w:rPr>
                <w:rFonts w:ascii="Arial" w:hAnsi="Arial" w:cs="Arial"/>
                <w:color w:val="222222"/>
                <w:shd w:val="clear" w:color="auto" w:fill="FFFFFF"/>
              </w:rPr>
            </w:rPrChange>
          </w:rPr>
          <w:t xml:space="preserve">in </w:t>
        </w:r>
        <w:r w:rsidRPr="00923589">
          <w:rPr>
            <w:rFonts w:ascii="ArialMT" w:hAnsi="ArialMT"/>
            <w:b/>
            <w:bCs/>
            <w:rPrChange w:id="67" w:author="Travis Babola" w:date="2020-10-01T09:59:00Z">
              <w:rPr>
                <w:rFonts w:ascii="ArialMT" w:hAnsi="ArialMT"/>
              </w:rPr>
            </w:rPrChange>
          </w:rPr>
          <w:t>1X Hank</w:t>
        </w:r>
        <w:r w:rsidRPr="00923589">
          <w:rPr>
            <w:rFonts w:ascii="ArialMT" w:hAnsi="ArialMT" w:hint="eastAsia"/>
            <w:b/>
            <w:bCs/>
            <w:rPrChange w:id="68" w:author="Travis Babola" w:date="2020-10-01T09:59:00Z">
              <w:rPr>
                <w:rFonts w:ascii="ArialMT" w:hAnsi="ArialMT" w:hint="eastAsia"/>
              </w:rPr>
            </w:rPrChange>
          </w:rPr>
          <w:t>’</w:t>
        </w:r>
        <w:r w:rsidRPr="00923589">
          <w:rPr>
            <w:rFonts w:ascii="ArialMT" w:hAnsi="ArialMT"/>
            <w:b/>
            <w:bCs/>
            <w:rPrChange w:id="69" w:author="Travis Babola" w:date="2020-10-01T09:59:00Z">
              <w:rPr>
                <w:rFonts w:ascii="ArialMT" w:hAnsi="ArialMT"/>
              </w:rPr>
            </w:rPrChange>
          </w:rPr>
          <w:t xml:space="preserve">s buffered saline solution (HBSS)/HEPES on ice. </w:t>
        </w:r>
      </w:ins>
      <w:ins w:id="70" w:author="Travis Babola" w:date="2020-10-01T10:00:00Z">
        <w:r>
          <w:rPr>
            <w:rFonts w:ascii="ArialMT" w:hAnsi="ArialMT"/>
            <w:b/>
            <w:bCs/>
          </w:rPr>
          <w:t xml:space="preserve">For calcium imaging, </w:t>
        </w:r>
      </w:ins>
      <w:ins w:id="71" w:author="Travis Babola" w:date="2020-10-01T09:58:00Z">
        <w:r w:rsidRPr="00923589">
          <w:rPr>
            <w:rFonts w:ascii="Arial" w:eastAsia="Times New Roman" w:hAnsi="Arial" w:cs="Arial"/>
            <w:b/>
            <w:bCs/>
            <w:i/>
            <w:iCs/>
            <w:color w:val="222222"/>
            <w:shd w:val="clear" w:color="auto" w:fill="FFFFFF"/>
            <w:rPrChange w:id="72" w:author="Travis Babola" w:date="2020-10-01T09:59:00Z">
              <w:rPr>
                <w:rFonts w:ascii="Arial" w:eastAsia="Times New Roman" w:hAnsi="Arial" w:cs="Arial"/>
                <w:i/>
                <w:iCs/>
                <w:color w:val="222222"/>
                <w:shd w:val="clear" w:color="auto" w:fill="FFFFFF"/>
              </w:rPr>
            </w:rPrChange>
          </w:rPr>
          <w:t>Snap25-T2A-GCaMP6s</w:t>
        </w:r>
        <w:r w:rsidRPr="00923589">
          <w:rPr>
            <w:rFonts w:ascii="Arial" w:eastAsia="Times New Roman" w:hAnsi="Arial" w:cs="Arial"/>
            <w:b/>
            <w:bCs/>
            <w:color w:val="222222"/>
            <w:shd w:val="clear" w:color="auto" w:fill="FFFFFF"/>
            <w:rPrChange w:id="73" w:author="Travis Babola" w:date="2020-10-01T09:59:00Z">
              <w:rPr>
                <w:rFonts w:ascii="Arial" w:eastAsia="Times New Roman" w:hAnsi="Arial" w:cs="Arial"/>
                <w:color w:val="222222"/>
                <w:shd w:val="clear" w:color="auto" w:fill="FFFFFF"/>
              </w:rPr>
            </w:rPrChange>
          </w:rPr>
          <w:t>-positive pups were identified under epifluorescence</w:t>
        </w:r>
      </w:ins>
      <w:ins w:id="74" w:author="Travis Babola" w:date="2020-10-01T10:00:00Z">
        <w:r>
          <w:rPr>
            <w:rFonts w:ascii="Arial" w:eastAsia="Times New Roman" w:hAnsi="Arial" w:cs="Arial"/>
            <w:b/>
            <w:bCs/>
            <w:color w:val="222222"/>
            <w:shd w:val="clear" w:color="auto" w:fill="FFFFFF"/>
          </w:rPr>
          <w:t>.</w:t>
        </w:r>
      </w:ins>
      <w:ins w:id="75" w:author="Travis Babola" w:date="2020-10-01T09:58:00Z">
        <w:r w:rsidRPr="00923589">
          <w:rPr>
            <w:rFonts w:ascii="Arial" w:eastAsia="Times New Roman" w:hAnsi="Arial" w:cs="Arial"/>
            <w:b/>
            <w:bCs/>
            <w:color w:val="222222"/>
            <w:shd w:val="clear" w:color="auto" w:fill="FFFFFF"/>
            <w:rPrChange w:id="76" w:author="Travis Babola" w:date="2020-10-01T09:59:00Z">
              <w:rPr>
                <w:rFonts w:ascii="Arial" w:eastAsia="Times New Roman" w:hAnsi="Arial" w:cs="Arial"/>
                <w:color w:val="222222"/>
                <w:shd w:val="clear" w:color="auto" w:fill="FFFFFF"/>
              </w:rPr>
            </w:rPrChange>
          </w:rPr>
          <w:t xml:space="preserve"> </w:t>
        </w:r>
      </w:ins>
      <w:ins w:id="77" w:author="Travis Babola" w:date="2020-10-01T10:00:00Z">
        <w:r>
          <w:rPr>
            <w:rFonts w:ascii="Arial" w:eastAsia="Times New Roman" w:hAnsi="Arial" w:cs="Arial"/>
            <w:b/>
            <w:bCs/>
            <w:color w:val="222222"/>
            <w:shd w:val="clear" w:color="auto" w:fill="FFFFFF"/>
          </w:rPr>
          <w:t xml:space="preserve">Pup </w:t>
        </w:r>
      </w:ins>
      <w:ins w:id="78" w:author="Travis Babola" w:date="2020-10-01T09:58:00Z">
        <w:r w:rsidRPr="00923589">
          <w:rPr>
            <w:rFonts w:ascii="Arial" w:eastAsia="Times New Roman" w:hAnsi="Arial" w:cs="Arial"/>
            <w:b/>
            <w:bCs/>
            <w:color w:val="222222"/>
            <w:shd w:val="clear" w:color="auto" w:fill="FFFFFF"/>
            <w:rPrChange w:id="79" w:author="Travis Babola" w:date="2020-10-01T09:59:00Z">
              <w:rPr>
                <w:rFonts w:ascii="Arial" w:eastAsia="Times New Roman" w:hAnsi="Arial" w:cs="Arial"/>
                <w:color w:val="222222"/>
                <w:shd w:val="clear" w:color="auto" w:fill="FFFFFF"/>
              </w:rPr>
            </w:rPrChange>
          </w:rPr>
          <w:t>cochleae were removed and dissected. To isolate each cochlea for imaging, the cochlear capsule and stria were removed. Each cochlea was then</w:t>
        </w:r>
      </w:ins>
      <w:ins w:id="80" w:author="Travis Babola" w:date="2020-10-01T09:59:00Z">
        <w:r w:rsidRPr="00CD3DA9">
          <w:rPr>
            <w:rFonts w:ascii="Arial" w:eastAsia="Times New Roman" w:hAnsi="Arial" w:cs="Arial"/>
            <w:b/>
            <w:bCs/>
            <w:color w:val="222222"/>
            <w:shd w:val="clear" w:color="auto" w:fill="FFFFFF"/>
          </w:rPr>
          <w:t xml:space="preserve"> </w:t>
        </w:r>
      </w:ins>
      <w:ins w:id="81" w:author="Travis Babola" w:date="2020-10-01T09:58:00Z">
        <w:r w:rsidRPr="00923589">
          <w:rPr>
            <w:rFonts w:ascii="ArialMT" w:hAnsi="ArialMT"/>
            <w:b/>
            <w:bCs/>
            <w:rPrChange w:id="82" w:author="Travis Babola" w:date="2020-10-01T09:59:00Z">
              <w:rPr>
                <w:rFonts w:ascii="ArialMT" w:hAnsi="ArialMT"/>
              </w:rPr>
            </w:rPrChange>
          </w:rPr>
          <w:t>separated into apical and basal pieces, which were transferred onto polycarbonate membrane filters (</w:t>
        </w:r>
        <w:proofErr w:type="spellStart"/>
        <w:r w:rsidRPr="00923589">
          <w:rPr>
            <w:rFonts w:ascii="ArialMT" w:hAnsi="ArialMT"/>
            <w:b/>
            <w:bCs/>
            <w:rPrChange w:id="83" w:author="Travis Babola" w:date="2020-10-01T09:59:00Z">
              <w:rPr>
                <w:rFonts w:ascii="ArialMT" w:hAnsi="ArialMT"/>
              </w:rPr>
            </w:rPrChange>
          </w:rPr>
          <w:t>Sterlitech</w:t>
        </w:r>
        <w:proofErr w:type="spellEnd"/>
        <w:r w:rsidRPr="00923589">
          <w:rPr>
            <w:rFonts w:ascii="ArialMT" w:hAnsi="ArialMT"/>
            <w:b/>
            <w:bCs/>
            <w:rPrChange w:id="84" w:author="Travis Babola" w:date="2020-10-01T09:59:00Z">
              <w:rPr>
                <w:rFonts w:ascii="ArialMT" w:hAnsi="ArialMT"/>
              </w:rPr>
            </w:rPrChange>
          </w:rPr>
          <w:t xml:space="preserve"> PCT0213100) in a 14mm bottom well dish with #0 cover glass (In Vitro Scientific, D29-14-0-N) filled with 250 </w:t>
        </w:r>
        <w:proofErr w:type="spellStart"/>
        <w:r w:rsidRPr="00923589">
          <w:rPr>
            <w:rFonts w:ascii="ArialMT" w:hAnsi="ArialMT" w:hint="eastAsia"/>
            <w:b/>
            <w:bCs/>
            <w:rPrChange w:id="85" w:author="Travis Babola" w:date="2020-10-01T09:59:00Z">
              <w:rPr>
                <w:rFonts w:ascii="ArialMT" w:hAnsi="ArialMT" w:hint="eastAsia"/>
              </w:rPr>
            </w:rPrChange>
          </w:rPr>
          <w:t>μ</w:t>
        </w:r>
        <w:r w:rsidRPr="00923589">
          <w:rPr>
            <w:rFonts w:ascii="ArialMT" w:hAnsi="ArialMT"/>
            <w:b/>
            <w:bCs/>
            <w:rPrChange w:id="86" w:author="Travis Babola" w:date="2020-10-01T09:59:00Z">
              <w:rPr>
                <w:rFonts w:ascii="ArialMT" w:hAnsi="ArialMT"/>
              </w:rPr>
            </w:rPrChange>
          </w:rPr>
          <w:t>L</w:t>
        </w:r>
        <w:proofErr w:type="spellEnd"/>
        <w:r w:rsidRPr="00923589">
          <w:rPr>
            <w:rFonts w:ascii="ArialMT" w:hAnsi="ArialMT"/>
            <w:b/>
            <w:bCs/>
            <w:rPrChange w:id="87" w:author="Travis Babola" w:date="2020-10-01T09:59:00Z">
              <w:rPr>
                <w:rFonts w:ascii="ArialMT" w:hAnsi="ArialMT"/>
              </w:rPr>
            </w:rPrChange>
          </w:rPr>
          <w:t xml:space="preserve"> media containing L-15 media (Invitrogen, 21083027), 10% fetal bovine serum, 0.2% N2, 0.001% ciprofloxacin, and 0.1 mM Trolox. Cochlear pieces were flattened by surface tension and incubated at 37 degrees with 95% O</w:t>
        </w:r>
        <w:r w:rsidRPr="00923589">
          <w:rPr>
            <w:rFonts w:ascii="ArialMT" w:hAnsi="ArialMT"/>
            <w:b/>
            <w:bCs/>
            <w:position w:val="-2"/>
            <w:sz w:val="14"/>
            <w:szCs w:val="14"/>
            <w:rPrChange w:id="88" w:author="Travis Babola" w:date="2020-10-01T09:59:00Z">
              <w:rPr>
                <w:rFonts w:ascii="ArialMT" w:hAnsi="ArialMT"/>
                <w:position w:val="-2"/>
                <w:sz w:val="14"/>
                <w:szCs w:val="14"/>
              </w:rPr>
            </w:rPrChange>
          </w:rPr>
          <w:t>2</w:t>
        </w:r>
        <w:r w:rsidRPr="00923589">
          <w:rPr>
            <w:rFonts w:ascii="ArialMT" w:hAnsi="ArialMT"/>
            <w:b/>
            <w:bCs/>
            <w:rPrChange w:id="89" w:author="Travis Babola" w:date="2020-10-01T09:59:00Z">
              <w:rPr>
                <w:rFonts w:ascii="ArialMT" w:hAnsi="ArialMT"/>
              </w:rPr>
            </w:rPrChange>
          </w:rPr>
          <w:t>/5% CO</w:t>
        </w:r>
        <w:r w:rsidRPr="00923589">
          <w:rPr>
            <w:rFonts w:ascii="ArialMT" w:hAnsi="ArialMT"/>
            <w:b/>
            <w:bCs/>
            <w:position w:val="-2"/>
            <w:sz w:val="14"/>
            <w:szCs w:val="14"/>
            <w:rPrChange w:id="90" w:author="Travis Babola" w:date="2020-10-01T09:59:00Z">
              <w:rPr>
                <w:rFonts w:ascii="ArialMT" w:hAnsi="ArialMT"/>
                <w:position w:val="-2"/>
                <w:sz w:val="14"/>
                <w:szCs w:val="14"/>
              </w:rPr>
            </w:rPrChange>
          </w:rPr>
          <w:t xml:space="preserve">2 </w:t>
        </w:r>
        <w:r w:rsidRPr="00923589">
          <w:rPr>
            <w:rFonts w:ascii="ArialMT" w:hAnsi="ArialMT"/>
            <w:b/>
            <w:bCs/>
            <w:rPrChange w:id="91" w:author="Travis Babola" w:date="2020-10-01T09:59:00Z">
              <w:rPr>
                <w:rFonts w:ascii="ArialMT" w:hAnsi="ArialMT"/>
              </w:rPr>
            </w:rPrChange>
          </w:rPr>
          <w:t xml:space="preserve">for a minimum of 2 and maximum of 6 hours before imaging. </w:t>
        </w:r>
      </w:ins>
      <w:ins w:id="92" w:author="Travis Babola" w:date="2020-10-01T10:01:00Z">
        <w:r>
          <w:rPr>
            <w:rFonts w:ascii="ArialMT" w:hAnsi="ArialMT"/>
            <w:b/>
            <w:bCs/>
          </w:rPr>
          <w:t>For electrophysiology experiments, dissections of cochleae were performed acutely</w:t>
        </w:r>
      </w:ins>
      <w:ins w:id="93" w:author="Travis Babola" w:date="2020-10-01T10:02:00Z">
        <w:r>
          <w:rPr>
            <w:rFonts w:ascii="ArialMT" w:hAnsi="ArialMT"/>
            <w:b/>
            <w:bCs/>
          </w:rPr>
          <w:t xml:space="preserve">. Cochleae were placed immediately in the recording chamber </w:t>
        </w:r>
      </w:ins>
      <w:ins w:id="94" w:author="Travis Babola" w:date="2020-10-01T10:04:00Z">
        <w:r w:rsidR="00134A0F">
          <w:rPr>
            <w:rFonts w:ascii="ArialMT" w:hAnsi="ArialMT"/>
            <w:b/>
            <w:bCs/>
          </w:rPr>
          <w:t xml:space="preserve">and allowed to acclimate for 10 minutes in </w:t>
        </w:r>
      </w:ins>
      <w:ins w:id="95" w:author="Travis Babola" w:date="2020-10-01T10:03:00Z">
        <w:r w:rsidR="00134A0F" w:rsidRPr="00134A0F">
          <w:rPr>
            <w:rFonts w:ascii="Arial" w:hAnsi="Arial" w:cs="Arial"/>
            <w:b/>
            <w:bCs/>
            <w:rPrChange w:id="96" w:author="Travis Babola" w:date="2020-10-01T10:03:00Z">
              <w:rPr>
                <w:rFonts w:ascii="Arial" w:hAnsi="Arial" w:cs="Arial"/>
              </w:rPr>
            </w:rPrChange>
          </w:rPr>
          <w:t>solutions at</w:t>
        </w:r>
        <w:r w:rsidRPr="00CD3DA9">
          <w:rPr>
            <w:rFonts w:ascii="ArialMT" w:hAnsi="ArialMT"/>
            <w:b/>
            <w:bCs/>
          </w:rPr>
          <w:t xml:space="preserve"> </w:t>
        </w:r>
        <w:r w:rsidR="00134A0F">
          <w:rPr>
            <w:rFonts w:ascii="Arial" w:hAnsi="Arial" w:cs="Arial"/>
            <w:b/>
            <w:bCs/>
          </w:rPr>
          <w:t>n</w:t>
        </w:r>
        <w:r w:rsidRPr="00134A0F">
          <w:rPr>
            <w:rFonts w:ascii="Arial" w:hAnsi="Arial" w:cs="Arial"/>
            <w:b/>
            <w:bCs/>
            <w:rPrChange w:id="97" w:author="Travis Babola" w:date="2020-10-01T10:03:00Z">
              <w:rPr>
                <w:rFonts w:ascii="Arial" w:hAnsi="Arial" w:cs="Arial"/>
              </w:rPr>
            </w:rPrChange>
          </w:rPr>
          <w:t>ear physiological temperature (32-34°C</w:t>
        </w:r>
      </w:ins>
      <w:ins w:id="98" w:author="Travis Babola" w:date="2020-10-01T10:04:00Z">
        <w:r w:rsidR="00134A0F">
          <w:rPr>
            <w:rFonts w:ascii="Arial" w:hAnsi="Arial" w:cs="Arial"/>
            <w:b/>
            <w:bCs/>
          </w:rPr>
          <w:t>; see below</w:t>
        </w:r>
      </w:ins>
      <w:proofErr w:type="gramStart"/>
      <w:ins w:id="99" w:author="Travis Babola" w:date="2020-10-01T10:03:00Z">
        <w:r w:rsidRPr="00134A0F">
          <w:rPr>
            <w:rFonts w:ascii="Arial" w:hAnsi="Arial" w:cs="Arial"/>
            <w:b/>
            <w:bCs/>
            <w:rPrChange w:id="100" w:author="Travis Babola" w:date="2020-10-01T10:03:00Z">
              <w:rPr>
                <w:rFonts w:ascii="Arial" w:hAnsi="Arial" w:cs="Arial"/>
              </w:rPr>
            </w:rPrChange>
          </w:rPr>
          <w:t xml:space="preserve">) </w:t>
        </w:r>
      </w:ins>
      <w:ins w:id="101" w:author="Travis Babola" w:date="2020-10-01T10:04:00Z">
        <w:r w:rsidR="00134A0F">
          <w:rPr>
            <w:rFonts w:ascii="Arial" w:hAnsi="Arial" w:cs="Arial"/>
            <w:b/>
            <w:bCs/>
          </w:rPr>
          <w:t>.</w:t>
        </w:r>
      </w:ins>
      <w:proofErr w:type="gramEnd"/>
    </w:p>
    <w:p w14:paraId="1C87E67D" w14:textId="77777777" w:rsidR="00896DB2" w:rsidRPr="00306A40" w:rsidRDefault="00896DB2" w:rsidP="00C8268C">
      <w:pPr>
        <w:spacing w:after="0" w:line="240" w:lineRule="auto"/>
        <w:contextualSpacing/>
        <w:rPr>
          <w:rFonts w:ascii="Arial" w:hAnsi="Arial" w:cs="Arial"/>
          <w:b/>
          <w:bCs/>
        </w:rPr>
      </w:pPr>
    </w:p>
    <w:p w14:paraId="09057651" w14:textId="21E0556F" w:rsidR="00E41F05" w:rsidRPr="00306A40" w:rsidRDefault="00E41F05" w:rsidP="00C8268C">
      <w:pPr>
        <w:spacing w:after="0" w:line="240" w:lineRule="auto"/>
        <w:contextualSpacing/>
        <w:rPr>
          <w:rFonts w:ascii="Arial" w:hAnsi="Arial" w:cs="Arial"/>
        </w:rPr>
      </w:pPr>
      <w:r w:rsidRPr="00306A40">
        <w:rPr>
          <w:rFonts w:ascii="Arial" w:hAnsi="Arial" w:cs="Arial"/>
          <w:i/>
          <w:u w:val="single"/>
        </w:rPr>
        <w:t>Electrophysiology</w:t>
      </w:r>
      <w:r w:rsidRPr="00306A40">
        <w:rPr>
          <w:rFonts w:ascii="Arial" w:hAnsi="Arial" w:cs="Arial"/>
          <w:i/>
          <w:u w:val="single"/>
        </w:rPr>
        <w:br/>
      </w:r>
      <w:r w:rsidRPr="00306A40">
        <w:rPr>
          <w:rFonts w:ascii="Arial" w:hAnsi="Arial" w:cs="Arial"/>
        </w:rPr>
        <w:t xml:space="preserve">For inner supporting cell recordings, apical and basal segments of the cochlea were acutely isolated from mouse pups and used within 2 hours of the dissection. Cochleae were moved into a recording chamber and continuously </w:t>
      </w:r>
      <w:proofErr w:type="spellStart"/>
      <w:r w:rsidRPr="00306A40">
        <w:rPr>
          <w:rFonts w:ascii="Arial" w:hAnsi="Arial" w:cs="Arial"/>
        </w:rPr>
        <w:t>superfused</w:t>
      </w:r>
      <w:proofErr w:type="spellEnd"/>
      <w:r w:rsidRPr="00306A40">
        <w:rPr>
          <w:rFonts w:ascii="Arial" w:hAnsi="Arial" w:cs="Arial"/>
        </w:rPr>
        <w:t xml:space="preserve"> with bicarbonate-buffered artificial cerebrospinal fluid (</w:t>
      </w:r>
      <w:proofErr w:type="spellStart"/>
      <w:ins w:id="102" w:author="Travis Babola" w:date="2020-09-24T09:49:00Z">
        <w:r w:rsidR="00721B23">
          <w:rPr>
            <w:rFonts w:ascii="Arial" w:hAnsi="Arial" w:cs="Arial"/>
          </w:rPr>
          <w:t>aCSF</w:t>
        </w:r>
        <w:proofErr w:type="spellEnd"/>
        <w:r w:rsidR="00721B23">
          <w:rPr>
            <w:rFonts w:ascii="Arial" w:hAnsi="Arial" w:cs="Arial"/>
          </w:rPr>
          <w:t xml:space="preserve">; </w:t>
        </w:r>
      </w:ins>
      <w:r w:rsidRPr="00306A40">
        <w:rPr>
          <w:rFonts w:ascii="Arial" w:hAnsi="Arial" w:cs="Arial"/>
        </w:rPr>
        <w:t xml:space="preserve">1.5–2mL/min) consisting of the following (in mM): 119 NaCl, 2.5 </w:t>
      </w:r>
      <w:proofErr w:type="spellStart"/>
      <w:r w:rsidRPr="00306A40">
        <w:rPr>
          <w:rFonts w:ascii="Arial" w:hAnsi="Arial" w:cs="Arial"/>
        </w:rPr>
        <w:t>KCl</w:t>
      </w:r>
      <w:proofErr w:type="spellEnd"/>
      <w:r w:rsidRPr="00306A40">
        <w:rPr>
          <w:rFonts w:ascii="Arial" w:hAnsi="Arial" w:cs="Arial"/>
        </w:rPr>
        <w:t>, 1.3 MgCl</w:t>
      </w:r>
      <w:r w:rsidRPr="00306A40">
        <w:rPr>
          <w:rFonts w:ascii="Arial" w:hAnsi="Arial" w:cs="Arial"/>
          <w:vertAlign w:val="subscript"/>
        </w:rPr>
        <w:t>2</w:t>
      </w:r>
      <w:r w:rsidRPr="00306A40">
        <w:rPr>
          <w:rFonts w:ascii="Arial" w:hAnsi="Arial" w:cs="Arial"/>
        </w:rPr>
        <w:t>, 1.3 CaCl</w:t>
      </w:r>
      <w:r w:rsidRPr="00306A40">
        <w:rPr>
          <w:rFonts w:ascii="Arial" w:hAnsi="Arial" w:cs="Arial"/>
          <w:vertAlign w:val="subscript"/>
        </w:rPr>
        <w:t>2</w:t>
      </w:r>
      <w:r w:rsidRPr="00306A40">
        <w:rPr>
          <w:rFonts w:ascii="Arial" w:hAnsi="Arial" w:cs="Arial"/>
        </w:rPr>
        <w:t>, 1 NaH</w:t>
      </w:r>
      <w:r w:rsidRPr="00306A40">
        <w:rPr>
          <w:rFonts w:ascii="Arial" w:hAnsi="Arial" w:cs="Arial"/>
          <w:vertAlign w:val="subscript"/>
        </w:rPr>
        <w:t>2</w:t>
      </w:r>
      <w:r w:rsidRPr="00306A40">
        <w:rPr>
          <w:rFonts w:ascii="Arial" w:hAnsi="Arial" w:cs="Arial"/>
        </w:rPr>
        <w:t>PO</w:t>
      </w:r>
      <w:r w:rsidRPr="00306A40">
        <w:rPr>
          <w:rFonts w:ascii="Arial" w:hAnsi="Arial" w:cs="Arial"/>
          <w:vertAlign w:val="subscript"/>
        </w:rPr>
        <w:t>4</w:t>
      </w:r>
      <w:r w:rsidRPr="00306A40">
        <w:rPr>
          <w:rFonts w:ascii="Arial" w:hAnsi="Arial" w:cs="Arial"/>
        </w:rPr>
        <w:t>, 26.2 NaHCO</w:t>
      </w:r>
      <w:r w:rsidRPr="00306A40">
        <w:rPr>
          <w:rFonts w:ascii="Arial" w:hAnsi="Arial" w:cs="Arial"/>
          <w:vertAlign w:val="subscript"/>
        </w:rPr>
        <w:t>3</w:t>
      </w:r>
      <w:r w:rsidRPr="00306A40">
        <w:rPr>
          <w:rFonts w:ascii="Arial" w:hAnsi="Arial" w:cs="Arial"/>
        </w:rPr>
        <w:t>, 11 D-glucose and saturated with 95% O</w:t>
      </w:r>
      <w:r w:rsidRPr="00306A40">
        <w:rPr>
          <w:rFonts w:ascii="Arial" w:hAnsi="Arial" w:cs="Arial"/>
          <w:vertAlign w:val="subscript"/>
        </w:rPr>
        <w:t>2</w:t>
      </w:r>
      <w:r w:rsidRPr="00306A40">
        <w:rPr>
          <w:rFonts w:ascii="Arial" w:hAnsi="Arial" w:cs="Arial"/>
        </w:rPr>
        <w:t xml:space="preserve"> / 5% CO</w:t>
      </w:r>
      <w:r w:rsidRPr="00306A40">
        <w:rPr>
          <w:rFonts w:ascii="Arial" w:hAnsi="Arial" w:cs="Arial"/>
          <w:vertAlign w:val="subscript"/>
        </w:rPr>
        <w:t>2</w:t>
      </w:r>
      <w:r w:rsidRPr="00306A40">
        <w:rPr>
          <w:rFonts w:ascii="Arial" w:hAnsi="Arial" w:cs="Arial"/>
        </w:rPr>
        <w:t xml:space="preserve"> to maintain a pH of 7.4. Near phy</w:t>
      </w:r>
      <w:r w:rsidR="00E243D6" w:rsidRPr="00306A40">
        <w:rPr>
          <w:rFonts w:ascii="Arial" w:hAnsi="Arial" w:cs="Arial"/>
        </w:rPr>
        <w:t>s</w:t>
      </w:r>
      <w:r w:rsidRPr="00306A40">
        <w:rPr>
          <w:rFonts w:ascii="Arial" w:hAnsi="Arial" w:cs="Arial"/>
        </w:rPr>
        <w:t xml:space="preserve">iological temperature (32-34°C) solutions were </w:t>
      </w:r>
      <w:proofErr w:type="spellStart"/>
      <w:r w:rsidRPr="00306A40">
        <w:rPr>
          <w:rFonts w:ascii="Arial" w:hAnsi="Arial" w:cs="Arial"/>
        </w:rPr>
        <w:t>superfused</w:t>
      </w:r>
      <w:proofErr w:type="spellEnd"/>
      <w:r w:rsidRPr="00306A40">
        <w:rPr>
          <w:rFonts w:ascii="Arial" w:hAnsi="Arial" w:cs="Arial"/>
        </w:rPr>
        <w:t xml:space="preserve"> using a feedback-controlled in-line heater (Warner Instruments).  Whole-cell recordings of inner supporting cells (ISCs) were made under visual control using differential interference contrast microscopy (DIC). Electrodes had tip resistances between 3.5-4.5 M</w:t>
      </w:r>
      <w:r w:rsidRPr="00306A40">
        <w:rPr>
          <w:rStyle w:val="e24kjd"/>
          <w:rFonts w:ascii="Arial" w:hAnsi="Arial" w:cs="Arial"/>
        </w:rPr>
        <w:t>Ω</w:t>
      </w:r>
      <w:r w:rsidRPr="00306A40">
        <w:rPr>
          <w:rFonts w:ascii="Arial" w:hAnsi="Arial" w:cs="Arial"/>
        </w:rPr>
        <w:t xml:space="preserve"> when filled with internal</w:t>
      </w:r>
      <w:r w:rsidR="00E44D31">
        <w:rPr>
          <w:rFonts w:ascii="Arial" w:hAnsi="Arial" w:cs="Arial"/>
        </w:rPr>
        <w:t xml:space="preserve"> solution</w:t>
      </w:r>
      <w:r w:rsidRPr="00306A40">
        <w:rPr>
          <w:rFonts w:ascii="Arial" w:hAnsi="Arial" w:cs="Arial"/>
        </w:rPr>
        <w:t xml:space="preserve"> consisting of (in mM): 134 KCH</w:t>
      </w:r>
      <w:r w:rsidRPr="00306A40">
        <w:rPr>
          <w:rFonts w:ascii="Arial" w:hAnsi="Arial" w:cs="Arial"/>
          <w:vertAlign w:val="subscript"/>
        </w:rPr>
        <w:t>3</w:t>
      </w:r>
      <w:r w:rsidRPr="00306A40">
        <w:rPr>
          <w:rFonts w:ascii="Arial" w:hAnsi="Arial" w:cs="Arial"/>
        </w:rPr>
        <w:t>SO</w:t>
      </w:r>
      <w:r w:rsidRPr="00306A40">
        <w:rPr>
          <w:rFonts w:ascii="Arial" w:hAnsi="Arial" w:cs="Arial"/>
          <w:vertAlign w:val="subscript"/>
        </w:rPr>
        <w:t>3</w:t>
      </w:r>
      <w:r w:rsidRPr="00306A40">
        <w:rPr>
          <w:rFonts w:ascii="Arial" w:hAnsi="Arial" w:cs="Arial"/>
        </w:rPr>
        <w:t>, 20 HEPES, 10 EGTA, 1 MgCl</w:t>
      </w:r>
      <w:r w:rsidRPr="00306A40">
        <w:rPr>
          <w:rFonts w:ascii="Arial" w:hAnsi="Arial" w:cs="Arial"/>
          <w:vertAlign w:val="subscript"/>
        </w:rPr>
        <w:t>2</w:t>
      </w:r>
      <w:r w:rsidRPr="00306A40">
        <w:rPr>
          <w:rFonts w:ascii="Arial" w:hAnsi="Arial" w:cs="Arial"/>
        </w:rPr>
        <w:t xml:space="preserve">, 0.2 Na-GTP, pH 7.3. Spontaneous currents were recorded with ISCs held at -80 mV and </w:t>
      </w:r>
      <w:r w:rsidRPr="00306A40">
        <w:rPr>
          <w:rFonts w:ascii="Arial" w:eastAsia="TimesNewRoman" w:hAnsi="Arial" w:cs="Arial"/>
          <w:color w:val="000000"/>
        </w:rPr>
        <w:t xml:space="preserve">recorded for at least 5 minutes with pClamp10 software using a </w:t>
      </w:r>
      <w:proofErr w:type="spellStart"/>
      <w:r w:rsidRPr="00306A40">
        <w:rPr>
          <w:rFonts w:ascii="Arial" w:eastAsia="TimesNewRoman" w:hAnsi="Arial" w:cs="Arial"/>
          <w:color w:val="000000"/>
        </w:rPr>
        <w:t>Multiclamp</w:t>
      </w:r>
      <w:proofErr w:type="spellEnd"/>
      <w:r w:rsidRPr="00306A40">
        <w:rPr>
          <w:rFonts w:ascii="Arial" w:eastAsia="TimesNewRoman" w:hAnsi="Arial" w:cs="Arial"/>
          <w:color w:val="000000"/>
        </w:rPr>
        <w:t xml:space="preserve"> 700B amplifier, low pass filtered at 1kHz, and digitized at 5kHz with a </w:t>
      </w:r>
      <w:proofErr w:type="spellStart"/>
      <w:r w:rsidRPr="00306A40">
        <w:rPr>
          <w:rFonts w:ascii="Arial" w:eastAsia="TimesNewRoman" w:hAnsi="Arial" w:cs="Arial"/>
          <w:color w:val="000000"/>
        </w:rPr>
        <w:t>Digidata</w:t>
      </w:r>
      <w:proofErr w:type="spellEnd"/>
      <w:r w:rsidRPr="00306A40">
        <w:rPr>
          <w:rFonts w:ascii="Arial" w:eastAsia="TimesNewRoman" w:hAnsi="Arial" w:cs="Arial"/>
          <w:color w:val="000000"/>
        </w:rPr>
        <w:t xml:space="preserve"> 1322A analog-to-digital converter (Axon Instruments)</w:t>
      </w:r>
      <w:r w:rsidRPr="00306A40">
        <w:rPr>
          <w:rFonts w:ascii="Arial" w:hAnsi="Arial" w:cs="Arial"/>
        </w:rPr>
        <w:t>. Errors due to voltage drop across the series resistance and the liquid junction potential were left uncompensated for recordings of spontaneous activity.</w:t>
      </w:r>
    </w:p>
    <w:p w14:paraId="3198C29D" w14:textId="77777777" w:rsidR="00E41F05" w:rsidRPr="00306A40" w:rsidRDefault="00E41F05" w:rsidP="00C8268C">
      <w:pPr>
        <w:spacing w:after="0" w:line="240" w:lineRule="auto"/>
        <w:contextualSpacing/>
        <w:rPr>
          <w:rFonts w:ascii="Arial" w:hAnsi="Arial" w:cs="Arial"/>
        </w:rPr>
      </w:pPr>
      <w:r w:rsidRPr="00306A40">
        <w:rPr>
          <w:rFonts w:ascii="Arial" w:hAnsi="Arial" w:cs="Arial"/>
        </w:rPr>
        <w:t xml:space="preserve">For quantification of spontaneous events, traces were imported into MATLAB and baseline corrected using the </w:t>
      </w:r>
      <w:proofErr w:type="spellStart"/>
      <w:r w:rsidRPr="00306A40">
        <w:rPr>
          <w:rFonts w:ascii="Arial" w:hAnsi="Arial" w:cs="Arial"/>
        </w:rPr>
        <w:t>msbackadj</w:t>
      </w:r>
      <w:proofErr w:type="spellEnd"/>
      <w:r w:rsidRPr="00306A40">
        <w:rPr>
          <w:rFonts w:ascii="Arial" w:hAnsi="Arial" w:cs="Arial"/>
        </w:rPr>
        <w:t xml:space="preserve"> function (30 s window). Events were defined as peaks in the signal that exceed 20 </w:t>
      </w:r>
      <w:proofErr w:type="spellStart"/>
      <w:proofErr w:type="gramStart"/>
      <w:r w:rsidRPr="00306A40">
        <w:rPr>
          <w:rFonts w:ascii="Arial" w:hAnsi="Arial" w:cs="Arial"/>
        </w:rPr>
        <w:t>pA</w:t>
      </w:r>
      <w:proofErr w:type="spellEnd"/>
      <w:proofErr w:type="gramEnd"/>
      <w:r w:rsidRPr="00306A40">
        <w:rPr>
          <w:rFonts w:ascii="Arial" w:hAnsi="Arial" w:cs="Arial"/>
        </w:rPr>
        <w:t xml:space="preserve"> using the </w:t>
      </w:r>
      <w:proofErr w:type="spellStart"/>
      <w:r w:rsidRPr="00306A40">
        <w:rPr>
          <w:rFonts w:ascii="Arial" w:hAnsi="Arial" w:cs="Arial"/>
        </w:rPr>
        <w:t>findpeaks</w:t>
      </w:r>
      <w:proofErr w:type="spellEnd"/>
      <w:r w:rsidRPr="00306A40">
        <w:rPr>
          <w:rFonts w:ascii="Arial" w:hAnsi="Arial" w:cs="Arial"/>
        </w:rPr>
        <w:t xml:space="preserve"> function (</w:t>
      </w:r>
      <w:proofErr w:type="spellStart"/>
      <w:r w:rsidRPr="00306A40">
        <w:rPr>
          <w:rFonts w:ascii="Arial" w:hAnsi="Arial" w:cs="Arial"/>
        </w:rPr>
        <w:t>minPeakProminence</w:t>
      </w:r>
      <w:proofErr w:type="spellEnd"/>
      <w:r w:rsidRPr="00306A40">
        <w:rPr>
          <w:rFonts w:ascii="Arial" w:hAnsi="Arial" w:cs="Arial"/>
        </w:rPr>
        <w:t xml:space="preserve"> = 20). Amplitude is represented as the mean amplitude and integral as the average charge transfer per second (</w:t>
      </w:r>
      <w:proofErr w:type="spellStart"/>
      <w:r w:rsidRPr="00306A40">
        <w:rPr>
          <w:rFonts w:ascii="Arial" w:hAnsi="Arial" w:cs="Arial"/>
        </w:rPr>
        <w:t>pA</w:t>
      </w:r>
      <w:proofErr w:type="spellEnd"/>
      <w:r w:rsidRPr="00306A40">
        <w:rPr>
          <w:rFonts w:ascii="Arial" w:hAnsi="Arial" w:cs="Arial"/>
        </w:rPr>
        <w:t>/s). Input resistances were calculated by taking the change in voltage to a small negative current injection and dividing it by the amplitude of the current injection (</w:t>
      </w:r>
      <w:r w:rsidRPr="00306A40">
        <w:rPr>
          <w:rStyle w:val="st"/>
          <w:rFonts w:ascii="Arial" w:hAnsi="Arial" w:cs="Arial"/>
        </w:rPr>
        <w:t>–</w:t>
      </w:r>
      <w:r w:rsidRPr="00306A40">
        <w:rPr>
          <w:rFonts w:ascii="Arial" w:hAnsi="Arial" w:cs="Arial"/>
        </w:rPr>
        <w:t xml:space="preserve">100 </w:t>
      </w:r>
      <w:proofErr w:type="spellStart"/>
      <w:r w:rsidRPr="00306A40">
        <w:rPr>
          <w:rFonts w:ascii="Arial" w:hAnsi="Arial" w:cs="Arial"/>
        </w:rPr>
        <w:t>pA</w:t>
      </w:r>
      <w:proofErr w:type="spellEnd"/>
      <w:r w:rsidRPr="00306A40">
        <w:rPr>
          <w:rFonts w:ascii="Arial" w:hAnsi="Arial" w:cs="Arial"/>
        </w:rPr>
        <w:t>).</w:t>
      </w:r>
    </w:p>
    <w:p w14:paraId="4C6EDBEC" w14:textId="579481E7" w:rsidR="00E41F05" w:rsidRDefault="00E41F05" w:rsidP="00C8268C">
      <w:pPr>
        <w:spacing w:after="0" w:line="240" w:lineRule="auto"/>
        <w:contextualSpacing/>
        <w:rPr>
          <w:ins w:id="103" w:author="Travis Babola" w:date="2020-09-23T13:43:00Z"/>
          <w:rFonts w:ascii="Arial" w:hAnsi="Arial" w:cs="Arial"/>
        </w:rPr>
      </w:pPr>
      <w:r w:rsidRPr="00306A40">
        <w:rPr>
          <w:rFonts w:ascii="Arial" w:hAnsi="Arial" w:cs="Arial"/>
        </w:rPr>
        <w:t xml:space="preserve">For experiments with MRS2500 application, a 5-minute baseline was collected before beginning flow of MRS2500 (1 </w:t>
      </w:r>
      <w:proofErr w:type="spellStart"/>
      <w:r w:rsidRPr="00306A40">
        <w:rPr>
          <w:rFonts w:ascii="Arial" w:hAnsi="Arial" w:cs="Arial"/>
        </w:rPr>
        <w:t>uM</w:t>
      </w:r>
      <w:proofErr w:type="spellEnd"/>
      <w:r w:rsidRPr="00306A40">
        <w:rPr>
          <w:rFonts w:ascii="Arial" w:hAnsi="Arial" w:cs="Arial"/>
        </w:rPr>
        <w:t xml:space="preserve">). After a 3-minute wash in period, the following 5-minute period was used for MRS2500 analysis. </w:t>
      </w:r>
    </w:p>
    <w:p w14:paraId="1FCD3A22" w14:textId="634A4ED9" w:rsidR="000A08A3" w:rsidRPr="00896DB2" w:rsidDel="00896DB2" w:rsidRDefault="000A08A3" w:rsidP="00C8268C">
      <w:pPr>
        <w:spacing w:after="0" w:line="240" w:lineRule="auto"/>
        <w:contextualSpacing/>
        <w:rPr>
          <w:del w:id="104" w:author="Travis Babola" w:date="2020-09-24T09:55:00Z"/>
          <w:rFonts w:ascii="Arial" w:hAnsi="Arial" w:cs="Arial"/>
          <w:b/>
          <w:bCs/>
          <w:i/>
          <w:iCs/>
          <w:u w:val="single"/>
          <w:rPrChange w:id="105" w:author="Travis Babola" w:date="2020-09-24T09:54:00Z">
            <w:rPr>
              <w:del w:id="106" w:author="Travis Babola" w:date="2020-09-24T09:55:00Z"/>
              <w:rFonts w:ascii="Arial" w:hAnsi="Arial" w:cs="Arial"/>
            </w:rPr>
          </w:rPrChange>
        </w:rPr>
      </w:pPr>
    </w:p>
    <w:p w14:paraId="3837A32A" w14:textId="77777777" w:rsidR="00E8658C" w:rsidRPr="00306A40" w:rsidRDefault="00E8658C" w:rsidP="00C8268C">
      <w:pPr>
        <w:spacing w:after="0" w:line="240" w:lineRule="auto"/>
        <w:contextualSpacing/>
        <w:rPr>
          <w:rFonts w:ascii="Arial" w:hAnsi="Arial" w:cs="Arial"/>
          <w:i/>
          <w:u w:val="single"/>
        </w:rPr>
      </w:pPr>
    </w:p>
    <w:p w14:paraId="53F7D33C" w14:textId="5A16BDE1" w:rsidR="00E41F05" w:rsidRDefault="00E41F05" w:rsidP="00C8268C">
      <w:pPr>
        <w:spacing w:after="0" w:line="240" w:lineRule="auto"/>
        <w:contextualSpacing/>
        <w:rPr>
          <w:rFonts w:ascii="Arial" w:hAnsi="Arial" w:cs="Arial"/>
        </w:rPr>
      </w:pPr>
      <w:r w:rsidRPr="00306A40">
        <w:rPr>
          <w:rFonts w:ascii="Arial" w:hAnsi="Arial" w:cs="Arial"/>
          <w:i/>
          <w:u w:val="single"/>
        </w:rPr>
        <w:lastRenderedPageBreak/>
        <w:t>Immunohistochemistry</w:t>
      </w:r>
      <w:r w:rsidRPr="00306A40">
        <w:rPr>
          <w:rFonts w:ascii="Arial" w:hAnsi="Arial" w:cs="Arial"/>
          <w:i/>
          <w:u w:val="single"/>
        </w:rPr>
        <w:br/>
      </w:r>
      <w:r w:rsidRPr="00306A40">
        <w:rPr>
          <w:rFonts w:ascii="Arial" w:hAnsi="Arial" w:cs="Arial"/>
        </w:rPr>
        <w:t xml:space="preserve">Mice were deeply anesthetized with isoflurane and perfused with freshly prepared paraformaldehyde (4%) in 0.1 M phosphate buffer. Cochleae were post-fixed overnight at room temperature and stored at 4°C in PBS until processing. For immunohistochemistry, P0-P11 cochleae were removed from the temporal bone and washed 3 x 5 minutes with PBS. </w:t>
      </w:r>
      <w:r w:rsidR="00E243D6" w:rsidRPr="00306A40">
        <w:rPr>
          <w:rFonts w:ascii="Arial" w:hAnsi="Arial" w:cs="Arial"/>
        </w:rPr>
        <w:t xml:space="preserve">Cochleae </w:t>
      </w:r>
      <w:r w:rsidRPr="00306A40">
        <w:rPr>
          <w:rFonts w:ascii="Arial" w:hAnsi="Arial" w:cs="Arial"/>
        </w:rPr>
        <w:t xml:space="preserve">were incubated overnight with primary antibodies against β-gal (anti-Rabbit; 1:4000, </w:t>
      </w:r>
      <w:proofErr w:type="spellStart"/>
      <w:r w:rsidRPr="00306A40">
        <w:rPr>
          <w:rFonts w:ascii="Arial" w:hAnsi="Arial" w:cs="Arial"/>
        </w:rPr>
        <w:t>Sanes</w:t>
      </w:r>
      <w:proofErr w:type="spellEnd"/>
      <w:r w:rsidRPr="00306A40">
        <w:rPr>
          <w:rFonts w:ascii="Arial" w:hAnsi="Arial" w:cs="Arial"/>
        </w:rPr>
        <w:t xml:space="preserve"> laboratory) and calbindin (anti-goat; 1:500, Santa Cruz) for detection of β-gal and visualization of hair cells. Cochleae were then rinsed three times with PBS and incubated for two hours at room temperature with secondary antibodies raised in donkey (Alexa-488 and Alexa-546; 1:2000, Life Technologies). Slides were washed three times in PBS (second with PBS + 1:10,000 DAPI), allowed to dry, and sealed using Aqua </w:t>
      </w:r>
      <w:proofErr w:type="spellStart"/>
      <w:r w:rsidRPr="00306A40">
        <w:rPr>
          <w:rFonts w:ascii="Arial" w:hAnsi="Arial" w:cs="Arial"/>
        </w:rPr>
        <w:t>Polymount</w:t>
      </w:r>
      <w:proofErr w:type="spellEnd"/>
      <w:r w:rsidRPr="00306A40">
        <w:rPr>
          <w:rFonts w:ascii="Arial" w:hAnsi="Arial" w:cs="Arial"/>
        </w:rPr>
        <w:t xml:space="preserve"> (</w:t>
      </w:r>
      <w:proofErr w:type="spellStart"/>
      <w:r w:rsidRPr="00306A40">
        <w:rPr>
          <w:rFonts w:ascii="Arial" w:hAnsi="Arial" w:cs="Arial"/>
        </w:rPr>
        <w:t>Polysciences</w:t>
      </w:r>
      <w:proofErr w:type="spellEnd"/>
      <w:r w:rsidRPr="00306A40">
        <w:rPr>
          <w:rFonts w:ascii="Arial" w:hAnsi="Arial" w:cs="Arial"/>
        </w:rPr>
        <w:t>, Inc.). Images were captured using a laser scanning confocal microscope (LSM 880, Zeiss).</w:t>
      </w:r>
    </w:p>
    <w:p w14:paraId="357F53FB" w14:textId="77777777" w:rsidR="00E8658C" w:rsidRPr="00306A40" w:rsidRDefault="00E8658C" w:rsidP="00C8268C">
      <w:pPr>
        <w:spacing w:after="0" w:line="240" w:lineRule="auto"/>
        <w:contextualSpacing/>
        <w:rPr>
          <w:rFonts w:ascii="Arial" w:hAnsi="Arial" w:cs="Arial"/>
        </w:rPr>
      </w:pPr>
    </w:p>
    <w:p w14:paraId="656F9137" w14:textId="77777777" w:rsidR="00E41F05" w:rsidRPr="00306A40" w:rsidRDefault="00E41F05" w:rsidP="00C8268C">
      <w:pPr>
        <w:spacing w:after="0" w:line="240" w:lineRule="auto"/>
        <w:contextualSpacing/>
        <w:rPr>
          <w:rFonts w:ascii="Arial" w:hAnsi="Arial" w:cs="Arial"/>
        </w:rPr>
      </w:pPr>
      <w:r w:rsidRPr="00306A40">
        <w:rPr>
          <w:rFonts w:ascii="Arial" w:hAnsi="Arial" w:cs="Arial"/>
          <w:i/>
          <w:u w:val="single"/>
        </w:rPr>
        <w:t>Transmitted Light Imaging</w:t>
      </w:r>
      <w:r w:rsidRPr="00306A40">
        <w:rPr>
          <w:rFonts w:ascii="Arial" w:hAnsi="Arial" w:cs="Arial"/>
          <w:i/>
          <w:u w:val="single"/>
        </w:rPr>
        <w:br/>
      </w:r>
      <w:r w:rsidRPr="00306A40">
        <w:rPr>
          <w:rFonts w:ascii="Arial" w:hAnsi="Arial" w:cs="Arial"/>
        </w:rPr>
        <w:t>Cochlear segments were imaged with an Olympus 40x water immersion objective (</w:t>
      </w:r>
      <w:proofErr w:type="spellStart"/>
      <w:r w:rsidRPr="00306A40">
        <w:rPr>
          <w:rFonts w:ascii="Arial" w:hAnsi="Arial" w:cs="Arial"/>
        </w:rPr>
        <w:t>LUMPlanFl</w:t>
      </w:r>
      <w:proofErr w:type="spellEnd"/>
      <w:r w:rsidRPr="00306A40">
        <w:rPr>
          <w:rFonts w:ascii="Arial" w:hAnsi="Arial" w:cs="Arial"/>
        </w:rPr>
        <w:t xml:space="preserve">/IR) and recorded using MATLAB and a USB capture card (EZ Cap). Movies were generated by subtracting frames at time </w:t>
      </w:r>
      <w:proofErr w:type="spellStart"/>
      <w:r w:rsidRPr="00306A40">
        <w:rPr>
          <w:rFonts w:ascii="Arial" w:hAnsi="Arial" w:cs="Arial"/>
        </w:rPr>
        <w:t>t</w:t>
      </w:r>
      <w:r w:rsidRPr="00306A40">
        <w:rPr>
          <w:rFonts w:ascii="Arial" w:hAnsi="Arial" w:cs="Arial"/>
          <w:vertAlign w:val="subscript"/>
        </w:rPr>
        <w:softHyphen/>
        <w:t>n</w:t>
      </w:r>
      <w:proofErr w:type="spellEnd"/>
      <w:r w:rsidRPr="00306A40">
        <w:rPr>
          <w:rFonts w:ascii="Arial" w:hAnsi="Arial" w:cs="Arial"/>
        </w:rPr>
        <w:t xml:space="preserve"> and t</w:t>
      </w:r>
      <w:r w:rsidRPr="00306A40">
        <w:rPr>
          <w:rFonts w:ascii="Arial" w:hAnsi="Arial" w:cs="Arial"/>
        </w:rPr>
        <w:softHyphen/>
      </w:r>
      <w:r w:rsidRPr="00306A40">
        <w:rPr>
          <w:rFonts w:ascii="Arial" w:hAnsi="Arial" w:cs="Arial"/>
          <w:vertAlign w:val="subscript"/>
        </w:rPr>
        <w:t>n+5</w:t>
      </w:r>
      <w:r w:rsidRPr="00306A40">
        <w:rPr>
          <w:rFonts w:ascii="Arial" w:hAnsi="Arial" w:cs="Arial"/>
        </w:rPr>
        <w:t xml:space="preserve"> seconds using MATLAB. To quantify transmittance changes, a threshold of three standard deviations above the mean was applied to each pixel value over time. To calculate the frequency of these events, the whole field was taken as an ROI and peaks detected using MATLAB (</w:t>
      </w:r>
      <w:proofErr w:type="spellStart"/>
      <w:r w:rsidRPr="00306A40">
        <w:rPr>
          <w:rFonts w:ascii="Arial" w:hAnsi="Arial" w:cs="Arial"/>
        </w:rPr>
        <w:t>findpeaks</w:t>
      </w:r>
      <w:proofErr w:type="spellEnd"/>
      <w:r w:rsidRPr="00306A40">
        <w:rPr>
          <w:rFonts w:ascii="Arial" w:hAnsi="Arial" w:cs="Arial"/>
        </w:rPr>
        <w:t xml:space="preserve"> function). </w:t>
      </w:r>
    </w:p>
    <w:p w14:paraId="0422E4D1" w14:textId="6F20E539" w:rsidR="00E41F05" w:rsidRDefault="00E41F05" w:rsidP="00C8268C">
      <w:pPr>
        <w:spacing w:after="0" w:line="240" w:lineRule="auto"/>
        <w:contextualSpacing/>
        <w:rPr>
          <w:rFonts w:ascii="Arial" w:hAnsi="Arial" w:cs="Arial"/>
        </w:rPr>
      </w:pPr>
      <w:r w:rsidRPr="00306A40">
        <w:rPr>
          <w:rFonts w:ascii="Arial" w:hAnsi="Arial" w:cs="Arial"/>
        </w:rPr>
        <w:t xml:space="preserve">For experiments with MRS2500 application, a 10-minute baseline was collected before beginning flow of MRS2500 (1 </w:t>
      </w:r>
      <w:proofErr w:type="spellStart"/>
      <w:r w:rsidRPr="00306A40">
        <w:rPr>
          <w:rFonts w:ascii="Arial" w:hAnsi="Arial" w:cs="Arial"/>
        </w:rPr>
        <w:t>uM</w:t>
      </w:r>
      <w:proofErr w:type="spellEnd"/>
      <w:r w:rsidRPr="00306A40">
        <w:rPr>
          <w:rFonts w:ascii="Arial" w:hAnsi="Arial" w:cs="Arial"/>
        </w:rPr>
        <w:t>). After a 5-minute wash in period, the following 10-minute period was used for MRS2500 analysis. An additional washout period of 25 minutes was captured, with the final 10 minutes quantified as washout.</w:t>
      </w:r>
    </w:p>
    <w:p w14:paraId="5C06BBC2" w14:textId="77777777" w:rsidR="00E8658C" w:rsidRPr="00306A40" w:rsidRDefault="00E8658C" w:rsidP="00C8268C">
      <w:pPr>
        <w:spacing w:after="0" w:line="240" w:lineRule="auto"/>
        <w:contextualSpacing/>
        <w:rPr>
          <w:rFonts w:ascii="Arial" w:hAnsi="Arial" w:cs="Arial"/>
          <w:i/>
          <w:u w:val="single"/>
        </w:rPr>
      </w:pPr>
    </w:p>
    <w:p w14:paraId="49B0E6BD" w14:textId="77777777" w:rsidR="00E41F05" w:rsidRPr="00306A40" w:rsidRDefault="00E41F05" w:rsidP="00C8268C">
      <w:pPr>
        <w:spacing w:after="0" w:line="240" w:lineRule="auto"/>
        <w:contextualSpacing/>
        <w:rPr>
          <w:rFonts w:ascii="Arial" w:hAnsi="Arial" w:cs="Arial"/>
          <w:i/>
          <w:u w:val="single"/>
        </w:rPr>
      </w:pPr>
      <w:r w:rsidRPr="00306A40">
        <w:rPr>
          <w:rFonts w:ascii="Arial" w:hAnsi="Arial" w:cs="Arial"/>
          <w:i/>
          <w:u w:val="single"/>
        </w:rPr>
        <w:t xml:space="preserve">Cochlear explant culture </w:t>
      </w:r>
    </w:p>
    <w:p w14:paraId="2290BF12" w14:textId="77777777" w:rsidR="00E41F05" w:rsidRPr="00306A40" w:rsidRDefault="00E41F05" w:rsidP="00C8268C">
      <w:pPr>
        <w:spacing w:after="0" w:line="240" w:lineRule="auto"/>
        <w:contextualSpacing/>
        <w:rPr>
          <w:rFonts w:ascii="Arial" w:hAnsi="Arial" w:cs="Arial"/>
          <w:color w:val="000000"/>
        </w:rPr>
      </w:pPr>
      <w:r w:rsidRPr="00306A40">
        <w:rPr>
          <w:rFonts w:ascii="Arial" w:hAnsi="Arial" w:cs="Arial"/>
          <w:iCs/>
        </w:rPr>
        <w:t xml:space="preserve">For imaging of ISCs and IHCs, </w:t>
      </w:r>
      <w:r w:rsidRPr="00306A40">
        <w:rPr>
          <w:rFonts w:ascii="Arial" w:hAnsi="Arial" w:cs="Arial"/>
          <w:color w:val="000000"/>
        </w:rPr>
        <w:t xml:space="preserve">cochleae were dissected from postnatal day 0 </w:t>
      </w:r>
      <w:r w:rsidRPr="00306A40">
        <w:rPr>
          <w:rFonts w:ascii="Arial" w:hAnsi="Arial" w:cs="Arial"/>
          <w:i/>
        </w:rPr>
        <w:t>Pax2-</w:t>
      </w:r>
      <w:proofErr w:type="gramStart"/>
      <w:r w:rsidRPr="00306A40">
        <w:rPr>
          <w:rFonts w:ascii="Arial" w:hAnsi="Arial" w:cs="Arial"/>
          <w:i/>
        </w:rPr>
        <w:t>Cre;R</w:t>
      </w:r>
      <w:proofErr w:type="gramEnd"/>
      <w:r w:rsidRPr="00306A40">
        <w:rPr>
          <w:rFonts w:ascii="Arial" w:hAnsi="Arial" w:cs="Arial"/>
          <w:i/>
        </w:rPr>
        <w:t>26-lsl-GCaMP3</w:t>
      </w:r>
      <w:r w:rsidRPr="00306A40">
        <w:rPr>
          <w:rFonts w:ascii="Arial" w:hAnsi="Arial" w:cs="Arial"/>
        </w:rPr>
        <w:t xml:space="preserve"> mice</w:t>
      </w:r>
      <w:r w:rsidRPr="00306A40">
        <w:rPr>
          <w:rFonts w:ascii="Arial" w:hAnsi="Arial" w:cs="Arial"/>
          <w:i/>
          <w:color w:val="000000"/>
        </w:rPr>
        <w:t xml:space="preserve"> </w:t>
      </w:r>
      <w:r w:rsidRPr="00306A40">
        <w:rPr>
          <w:rFonts w:ascii="Arial" w:hAnsi="Arial" w:cs="Arial"/>
          <w:color w:val="000000"/>
        </w:rPr>
        <w:t>in ice-cold, sterile-filtered HEPES-buffered artificial cerebrospinal fluid (</w:t>
      </w:r>
      <w:proofErr w:type="spellStart"/>
      <w:r w:rsidRPr="00306A40">
        <w:rPr>
          <w:rFonts w:ascii="Arial" w:hAnsi="Arial" w:cs="Arial"/>
          <w:color w:val="000000"/>
        </w:rPr>
        <w:t>aCSF</w:t>
      </w:r>
      <w:proofErr w:type="spellEnd"/>
      <w:r w:rsidRPr="00306A40">
        <w:rPr>
          <w:rFonts w:ascii="Arial" w:hAnsi="Arial" w:cs="Arial"/>
          <w:color w:val="000000"/>
        </w:rPr>
        <w:t xml:space="preserve">) consisting of the following (in mM): 130 NaCl, 2.5 </w:t>
      </w:r>
      <w:proofErr w:type="spellStart"/>
      <w:r w:rsidRPr="00306A40">
        <w:rPr>
          <w:rFonts w:ascii="Arial" w:hAnsi="Arial" w:cs="Arial"/>
          <w:color w:val="000000"/>
        </w:rPr>
        <w:t>KCl</w:t>
      </w:r>
      <w:proofErr w:type="spellEnd"/>
      <w:r w:rsidRPr="00306A40">
        <w:rPr>
          <w:rFonts w:ascii="Arial" w:hAnsi="Arial" w:cs="Arial"/>
          <w:color w:val="000000"/>
        </w:rPr>
        <w:t>, 10 HEPES, 1 NaH</w:t>
      </w:r>
      <w:r w:rsidRPr="00306A40">
        <w:rPr>
          <w:rFonts w:ascii="Arial" w:hAnsi="Arial" w:cs="Arial"/>
          <w:color w:val="000000"/>
          <w:vertAlign w:val="subscript"/>
        </w:rPr>
        <w:t>2</w:t>
      </w:r>
      <w:r w:rsidRPr="00306A40">
        <w:rPr>
          <w:rFonts w:ascii="Arial" w:hAnsi="Arial" w:cs="Arial"/>
          <w:color w:val="000000"/>
        </w:rPr>
        <w:t>PO</w:t>
      </w:r>
      <w:r w:rsidRPr="00306A40">
        <w:rPr>
          <w:rFonts w:ascii="Arial" w:hAnsi="Arial" w:cs="Arial"/>
          <w:color w:val="000000"/>
          <w:vertAlign w:val="subscript"/>
        </w:rPr>
        <w:t>4</w:t>
      </w:r>
      <w:r w:rsidRPr="00306A40">
        <w:rPr>
          <w:rFonts w:ascii="Arial" w:hAnsi="Arial" w:cs="Arial"/>
          <w:color w:val="000000"/>
        </w:rPr>
        <w:t>, 1.3 MgCl</w:t>
      </w:r>
      <w:r w:rsidRPr="00306A40">
        <w:rPr>
          <w:rFonts w:ascii="Arial" w:hAnsi="Arial" w:cs="Arial"/>
          <w:color w:val="000000"/>
          <w:vertAlign w:val="subscript"/>
        </w:rPr>
        <w:t xml:space="preserve">2, </w:t>
      </w:r>
      <w:r w:rsidRPr="00306A40">
        <w:rPr>
          <w:rFonts w:ascii="Arial" w:hAnsi="Arial" w:cs="Arial"/>
          <w:color w:val="000000"/>
        </w:rPr>
        <w:t>2.5 CaCl</w:t>
      </w:r>
      <w:r w:rsidRPr="00306A40">
        <w:rPr>
          <w:rFonts w:ascii="Arial" w:hAnsi="Arial" w:cs="Arial"/>
          <w:color w:val="000000"/>
          <w:vertAlign w:val="subscript"/>
        </w:rPr>
        <w:t>2</w:t>
      </w:r>
      <w:r w:rsidRPr="00306A40">
        <w:rPr>
          <w:rFonts w:ascii="Arial" w:hAnsi="Arial" w:cs="Arial"/>
          <w:color w:val="000000"/>
        </w:rPr>
        <w:t>, and 11 D-Glucose. Explants were mounted onto Cell-</w:t>
      </w:r>
      <w:proofErr w:type="spellStart"/>
      <w:r w:rsidRPr="00306A40">
        <w:rPr>
          <w:rFonts w:ascii="Arial" w:hAnsi="Arial" w:cs="Arial"/>
          <w:color w:val="000000"/>
        </w:rPr>
        <w:t>Tak</w:t>
      </w:r>
      <w:proofErr w:type="spellEnd"/>
      <w:r w:rsidRPr="00306A40">
        <w:rPr>
          <w:rFonts w:ascii="Arial" w:hAnsi="Arial" w:cs="Arial"/>
          <w:color w:val="000000"/>
        </w:rPr>
        <w:t xml:space="preserve"> (Corning) treated coverslips and incubated at 37</w:t>
      </w:r>
      <w:r w:rsidRPr="00306A40">
        <w:rPr>
          <w:rFonts w:ascii="Arial" w:eastAsia="TimesNewRoman" w:hAnsi="Arial" w:cs="Arial"/>
          <w:color w:val="000000"/>
        </w:rPr>
        <w:t>ºC</w:t>
      </w:r>
      <w:r w:rsidRPr="00306A40">
        <w:rPr>
          <w:rFonts w:ascii="Arial" w:hAnsi="Arial" w:cs="Arial"/>
          <w:color w:val="000000"/>
        </w:rPr>
        <w:t xml:space="preserve"> for 2-6 hours in Dulbecco’s modified Eagle’s medium (F-12/DMEM; Invitrogen) supplemented with 1% fetal bovine serum (FBS) and 10U/mL penicillin (Sigma) prior to imaging. </w:t>
      </w:r>
    </w:p>
    <w:p w14:paraId="25FEEA49" w14:textId="5C22601C" w:rsidR="00E41F05" w:rsidRDefault="00E41F05" w:rsidP="00C8268C">
      <w:pPr>
        <w:spacing w:after="0" w:line="240" w:lineRule="auto"/>
        <w:ind w:firstLine="720"/>
        <w:contextualSpacing/>
        <w:rPr>
          <w:rFonts w:ascii="Arial" w:eastAsia="Times New Roman" w:hAnsi="Arial" w:cs="Arial"/>
          <w:color w:val="000000"/>
        </w:rPr>
      </w:pPr>
      <w:r w:rsidRPr="00306A40">
        <w:rPr>
          <w:rFonts w:ascii="Arial" w:eastAsia="Times New Roman" w:hAnsi="Arial" w:cs="Arial"/>
          <w:color w:val="000000"/>
        </w:rPr>
        <w:t xml:space="preserve">For imaging of SGNs, a detailed cochlear culture protocol has been described previously </w:t>
      </w:r>
      <w:r w:rsidRPr="00306A40">
        <w:rPr>
          <w:rFonts w:ascii="Arial" w:eastAsia="Times New Roman" w:hAnsi="Arial" w:cs="Arial"/>
          <w:color w:val="000000"/>
        </w:rPr>
        <w:fldChar w:fldCharType="begin" w:fldLock="1"/>
      </w:r>
      <w:r w:rsidR="00D730F5" w:rsidRPr="00306A40">
        <w:rPr>
          <w:rFonts w:ascii="Arial" w:eastAsia="Times New Roman" w:hAnsi="Arial" w:cs="Arial"/>
          <w:color w:val="000000"/>
        </w:rPr>
        <w:instrText>ADDIN CSL_CITATION {"citationItems":[{"id":"ITEM-1","itemData":{"DOI":"10.1002/0471142301.ns0434s51","ISBN":"0471142301","ISSN":"19348584","PMID":"20373505","abstract":"The sensory epithelium of the mammalian inner ear, also referred to as the organ of Corti, is a remarkable structure comprised of highly ordered rows of mechanosensory hair cells and non-sensory supporting cells located within the coiled cochlea. This unit describes an in vitro explant culture technique that can be coupled with gene transfer via electroporation to study the effects of altering gene expression during development of the organ of Corti. While the protocol is largely focused on embryonic cochlea, the same basic protocol can be used on cochleae from mice as old as P5.","author":[{"dropping-particle":"","family":"Driver","given":"Elizabeth C.","non-dropping-particle":"","parse-names":false,"suffix":""},{"dropping-particle":"","family":"Kelley","given":"Matthew W.","non-dropping-particle":"","parse-names":false,"suffix":""}],"container-title":"Current Protocols in Neuroscience","id":"ITEM-1","issue":"SUPPL. 51","issued":{"date-parts":[["2010"]]},"page":"1-10","title":"Transfection of mouse cochlear explants by electroporation","type":"article-journal"},"uris":["http://www.mendeley.com/documents/?uuid=d4a44d93-0413-4210-91f9-65f303d06909","http://www.mendeley.com/documents/?uuid=93fdbd3d-7221-46b4-a35c-9b735957296f"]}],"mendeley":{"formattedCitation":"(Driver and Kelley, 2010)","plainTextFormattedCitation":"(Driver and Kelley, 2010)","previouslyFormattedCitation":"(Driver and Kelley, 2010)"},"properties":{"noteIndex":0},"schema":"https://github.com/citation-style-language/schema/raw/master/csl-citation.json"}</w:instrText>
      </w:r>
      <w:r w:rsidRPr="00306A40">
        <w:rPr>
          <w:rFonts w:ascii="Arial" w:eastAsia="Times New Roman" w:hAnsi="Arial" w:cs="Arial"/>
          <w:color w:val="000000"/>
        </w:rPr>
        <w:fldChar w:fldCharType="separate"/>
      </w:r>
      <w:r w:rsidR="00D730F5" w:rsidRPr="00306A40">
        <w:rPr>
          <w:rFonts w:ascii="Arial" w:eastAsia="Times New Roman" w:hAnsi="Arial" w:cs="Arial"/>
          <w:noProof/>
          <w:color w:val="000000"/>
        </w:rPr>
        <w:t>(Driver and Kelley, 2010)</w:t>
      </w:r>
      <w:r w:rsidRPr="00306A40">
        <w:rPr>
          <w:rFonts w:ascii="Arial" w:eastAsia="Times New Roman" w:hAnsi="Arial" w:cs="Arial"/>
          <w:color w:val="000000"/>
        </w:rPr>
        <w:fldChar w:fldCharType="end"/>
      </w:r>
      <w:r w:rsidRPr="00306A40">
        <w:rPr>
          <w:rFonts w:ascii="Arial" w:eastAsia="Times New Roman" w:hAnsi="Arial" w:cs="Arial"/>
          <w:color w:val="000000"/>
        </w:rPr>
        <w:t xml:space="preserve">. Briefly, cochleae collected from </w:t>
      </w:r>
      <w:r w:rsidRPr="00306A40">
        <w:rPr>
          <w:rFonts w:ascii="Arial" w:eastAsia="Times New Roman" w:hAnsi="Arial" w:cs="Arial"/>
          <w:i/>
          <w:iCs/>
          <w:color w:val="000000"/>
        </w:rPr>
        <w:t>Snap25-T2A-GCaMP6s</w:t>
      </w:r>
      <w:r w:rsidRPr="00306A40">
        <w:rPr>
          <w:rFonts w:ascii="Arial" w:eastAsia="Times New Roman" w:hAnsi="Arial" w:cs="Arial"/>
          <w:color w:val="000000"/>
        </w:rPr>
        <w:t xml:space="preserve"> E16.5 </w:t>
      </w:r>
      <w:r w:rsidR="00E44D31">
        <w:rPr>
          <w:rFonts w:ascii="Arial" w:eastAsia="Times New Roman" w:hAnsi="Arial" w:cs="Arial"/>
          <w:color w:val="000000"/>
        </w:rPr>
        <w:t xml:space="preserve">and P0 </w:t>
      </w:r>
      <w:r w:rsidRPr="00306A40">
        <w:rPr>
          <w:rFonts w:ascii="Arial" w:eastAsia="Times New Roman" w:hAnsi="Arial" w:cs="Arial"/>
          <w:color w:val="000000"/>
        </w:rPr>
        <w:t>embryos were dissected in 1X Hank’s buffered saline solution (HBSS)/HEPES and separated into apical and basal pieces. Cochlear pieces were transferred onto polycarbonate membrane filters (</w:t>
      </w:r>
      <w:proofErr w:type="spellStart"/>
      <w:r w:rsidRPr="00306A40">
        <w:rPr>
          <w:rFonts w:ascii="Arial" w:eastAsia="Times New Roman" w:hAnsi="Arial" w:cs="Arial"/>
          <w:color w:val="000000"/>
        </w:rPr>
        <w:t>Sterlitech</w:t>
      </w:r>
      <w:proofErr w:type="spellEnd"/>
      <w:r w:rsidRPr="00306A40">
        <w:rPr>
          <w:rFonts w:ascii="Arial" w:eastAsia="Times New Roman" w:hAnsi="Arial" w:cs="Arial"/>
          <w:color w:val="000000"/>
        </w:rPr>
        <w:t xml:space="preserve"> PCT0213100) in a 14mm bottom well dish with #0 cover glass (In Vitro Scientific, D29-14-0-N) filled with 250 µL media containing L-15 media (Invitrogen, 21083027), 10% fetal bovine serum, 0.2% N2, 0.001% ciprofloxacin, and 0.1 mM Trolox. Cochlear pieces were flattened by surface tension and incubated at 37 degree with 95% O</w:t>
      </w:r>
      <w:r w:rsidRPr="00306A40">
        <w:rPr>
          <w:rFonts w:ascii="Arial" w:eastAsia="Times New Roman" w:hAnsi="Arial" w:cs="Arial"/>
          <w:color w:val="000000"/>
          <w:vertAlign w:val="subscript"/>
        </w:rPr>
        <w:t>2</w:t>
      </w:r>
      <w:r w:rsidRPr="00306A40">
        <w:rPr>
          <w:rFonts w:ascii="Arial" w:eastAsia="Times New Roman" w:hAnsi="Arial" w:cs="Arial"/>
          <w:color w:val="000000"/>
        </w:rPr>
        <w:t>/5% CO</w:t>
      </w:r>
      <w:r w:rsidRPr="00306A40">
        <w:rPr>
          <w:rFonts w:ascii="Arial" w:eastAsia="Times New Roman" w:hAnsi="Arial" w:cs="Arial"/>
          <w:color w:val="000000"/>
          <w:vertAlign w:val="subscript"/>
        </w:rPr>
        <w:t>2</w:t>
      </w:r>
      <w:r w:rsidRPr="00306A40">
        <w:rPr>
          <w:rFonts w:ascii="Arial" w:eastAsia="Times New Roman" w:hAnsi="Arial" w:cs="Arial"/>
          <w:color w:val="000000"/>
        </w:rPr>
        <w:t xml:space="preserve"> for a minimum of 2 and maximum of 6 hours before imaging.</w:t>
      </w:r>
    </w:p>
    <w:p w14:paraId="0F7F541E" w14:textId="77777777" w:rsidR="00E8658C" w:rsidRPr="00306A40" w:rsidRDefault="00E8658C" w:rsidP="00C8268C">
      <w:pPr>
        <w:spacing w:after="0" w:line="240" w:lineRule="auto"/>
        <w:ind w:firstLine="720"/>
        <w:contextualSpacing/>
        <w:rPr>
          <w:rFonts w:ascii="Arial" w:eastAsia="Times New Roman" w:hAnsi="Arial" w:cs="Arial"/>
          <w:color w:val="000000"/>
        </w:rPr>
      </w:pPr>
    </w:p>
    <w:p w14:paraId="3F6EB6B4" w14:textId="77777777" w:rsidR="00E41F05" w:rsidRPr="00306A40" w:rsidRDefault="00E41F05" w:rsidP="00C8268C">
      <w:pPr>
        <w:spacing w:after="0" w:line="240" w:lineRule="auto"/>
        <w:contextualSpacing/>
        <w:rPr>
          <w:rFonts w:ascii="Arial" w:hAnsi="Arial" w:cs="Arial"/>
        </w:rPr>
      </w:pPr>
      <w:r w:rsidRPr="00306A40">
        <w:rPr>
          <w:rFonts w:ascii="Arial" w:hAnsi="Arial" w:cs="Arial"/>
          <w:i/>
          <w:u w:val="single"/>
        </w:rPr>
        <w:t xml:space="preserve">Confocal imaging of explants </w:t>
      </w:r>
      <w:r w:rsidRPr="00306A40">
        <w:rPr>
          <w:rFonts w:ascii="Arial" w:hAnsi="Arial" w:cs="Arial"/>
          <w:i/>
          <w:u w:val="single"/>
        </w:rPr>
        <w:br/>
      </w:r>
      <w:r w:rsidRPr="00306A40">
        <w:rPr>
          <w:rFonts w:ascii="Arial" w:hAnsi="Arial" w:cs="Arial"/>
        </w:rPr>
        <w:t xml:space="preserve">For imaging of ISCs and IHCs, cochleae were moved into a recording chamber and continuously </w:t>
      </w:r>
      <w:proofErr w:type="spellStart"/>
      <w:r w:rsidRPr="00306A40">
        <w:rPr>
          <w:rFonts w:ascii="Arial" w:hAnsi="Arial" w:cs="Arial"/>
        </w:rPr>
        <w:t>superfused</w:t>
      </w:r>
      <w:proofErr w:type="spellEnd"/>
      <w:r w:rsidRPr="00306A40">
        <w:rPr>
          <w:rFonts w:ascii="Arial" w:hAnsi="Arial" w:cs="Arial"/>
        </w:rPr>
        <w:t xml:space="preserve"> with bicarbonate-buffered artificial cerebrospinal fluid (1.5 - 2 mL/min) consisting of the following (in mM): 115 NaCl, 6 </w:t>
      </w:r>
      <w:proofErr w:type="spellStart"/>
      <w:r w:rsidRPr="00306A40">
        <w:rPr>
          <w:rFonts w:ascii="Arial" w:hAnsi="Arial" w:cs="Arial"/>
        </w:rPr>
        <w:t>KCl</w:t>
      </w:r>
      <w:proofErr w:type="spellEnd"/>
      <w:r w:rsidRPr="00306A40">
        <w:rPr>
          <w:rFonts w:ascii="Arial" w:hAnsi="Arial" w:cs="Arial"/>
        </w:rPr>
        <w:t>, 1.3 MgCl</w:t>
      </w:r>
      <w:r w:rsidRPr="00306A40">
        <w:rPr>
          <w:rFonts w:ascii="Arial" w:hAnsi="Arial" w:cs="Arial"/>
          <w:vertAlign w:val="subscript"/>
        </w:rPr>
        <w:t>2</w:t>
      </w:r>
      <w:r w:rsidRPr="00306A40">
        <w:rPr>
          <w:rFonts w:ascii="Arial" w:hAnsi="Arial" w:cs="Arial"/>
        </w:rPr>
        <w:t>, 1.3 CaCl</w:t>
      </w:r>
      <w:r w:rsidRPr="00306A40">
        <w:rPr>
          <w:rFonts w:ascii="Arial" w:hAnsi="Arial" w:cs="Arial"/>
          <w:vertAlign w:val="subscript"/>
        </w:rPr>
        <w:t>2</w:t>
      </w:r>
      <w:r w:rsidRPr="00306A40">
        <w:rPr>
          <w:rFonts w:ascii="Arial" w:hAnsi="Arial" w:cs="Arial"/>
        </w:rPr>
        <w:t>, 1 NaH</w:t>
      </w:r>
      <w:r w:rsidRPr="00306A40">
        <w:rPr>
          <w:rFonts w:ascii="Arial" w:hAnsi="Arial" w:cs="Arial"/>
          <w:vertAlign w:val="subscript"/>
        </w:rPr>
        <w:t>2</w:t>
      </w:r>
      <w:r w:rsidRPr="00306A40">
        <w:rPr>
          <w:rFonts w:ascii="Arial" w:hAnsi="Arial" w:cs="Arial"/>
        </w:rPr>
        <w:t>PO</w:t>
      </w:r>
      <w:r w:rsidRPr="00306A40">
        <w:rPr>
          <w:rFonts w:ascii="Arial" w:hAnsi="Arial" w:cs="Arial"/>
          <w:vertAlign w:val="subscript"/>
        </w:rPr>
        <w:t>4</w:t>
      </w:r>
      <w:r w:rsidRPr="00306A40">
        <w:rPr>
          <w:rFonts w:ascii="Arial" w:hAnsi="Arial" w:cs="Arial"/>
        </w:rPr>
        <w:t>, 26.2 NaHCO</w:t>
      </w:r>
      <w:r w:rsidRPr="00306A40">
        <w:rPr>
          <w:rFonts w:ascii="Arial" w:hAnsi="Arial" w:cs="Arial"/>
          <w:vertAlign w:val="subscript"/>
        </w:rPr>
        <w:t>3</w:t>
      </w:r>
      <w:r w:rsidRPr="00306A40">
        <w:rPr>
          <w:rFonts w:ascii="Arial" w:hAnsi="Arial" w:cs="Arial"/>
        </w:rPr>
        <w:t>, 11 D-glucose, and saturated with 95% O</w:t>
      </w:r>
      <w:r w:rsidRPr="00306A40">
        <w:rPr>
          <w:rFonts w:ascii="Arial" w:hAnsi="Arial" w:cs="Arial"/>
          <w:vertAlign w:val="subscript"/>
        </w:rPr>
        <w:t>2</w:t>
      </w:r>
      <w:r w:rsidRPr="00306A40">
        <w:rPr>
          <w:rFonts w:ascii="Arial" w:hAnsi="Arial" w:cs="Arial"/>
        </w:rPr>
        <w:t xml:space="preserve"> / 5% CO</w:t>
      </w:r>
      <w:r w:rsidRPr="00306A40">
        <w:rPr>
          <w:rFonts w:ascii="Arial" w:hAnsi="Arial" w:cs="Arial"/>
          <w:vertAlign w:val="subscript"/>
        </w:rPr>
        <w:t>2</w:t>
      </w:r>
      <w:r w:rsidRPr="00306A40">
        <w:rPr>
          <w:rFonts w:ascii="Arial" w:hAnsi="Arial" w:cs="Arial"/>
        </w:rPr>
        <w:t xml:space="preserve"> to maintain a pH of 7.4. Images were captured at 2 frames per second using a Zeiss laser scanning confocal microscope (LSM 710, Zeiss) through a 20X objective (Plan APOCHROMAT 20x/1.0 NA) at 512 x 512 pixels (354 </w:t>
      </w:r>
      <w:r w:rsidRPr="00306A40">
        <w:rPr>
          <w:rFonts w:ascii="Arial" w:hAnsi="Arial" w:cs="Arial"/>
        </w:rPr>
        <w:lastRenderedPageBreak/>
        <w:t xml:space="preserve">x 354 µm; 16-bit depth) resolution. Sections were illuminated with a 488 nm laser (maximum 25 </w:t>
      </w:r>
      <w:proofErr w:type="spellStart"/>
      <w:r w:rsidRPr="00306A40">
        <w:rPr>
          <w:rFonts w:ascii="Arial" w:hAnsi="Arial" w:cs="Arial"/>
        </w:rPr>
        <w:t>mW</w:t>
      </w:r>
      <w:proofErr w:type="spellEnd"/>
      <w:r w:rsidRPr="00306A40">
        <w:rPr>
          <w:rFonts w:ascii="Arial" w:hAnsi="Arial" w:cs="Arial"/>
        </w:rPr>
        <w:t xml:space="preserve"> power). MRS2500 (1 µM, </w:t>
      </w:r>
      <w:proofErr w:type="spellStart"/>
      <w:r w:rsidRPr="00306A40">
        <w:rPr>
          <w:rFonts w:ascii="Arial" w:hAnsi="Arial" w:cs="Arial"/>
        </w:rPr>
        <w:t>Tocris</w:t>
      </w:r>
      <w:proofErr w:type="spellEnd"/>
      <w:r w:rsidRPr="00306A40">
        <w:rPr>
          <w:rFonts w:ascii="Arial" w:hAnsi="Arial" w:cs="Arial"/>
        </w:rPr>
        <w:t xml:space="preserve">) was applied by addition to </w:t>
      </w:r>
      <w:proofErr w:type="spellStart"/>
      <w:r w:rsidRPr="00306A40">
        <w:rPr>
          <w:rFonts w:ascii="Arial" w:hAnsi="Arial" w:cs="Arial"/>
        </w:rPr>
        <w:t>superfused</w:t>
      </w:r>
      <w:proofErr w:type="spellEnd"/>
      <w:r w:rsidRPr="00306A40">
        <w:rPr>
          <w:rFonts w:ascii="Arial" w:hAnsi="Arial" w:cs="Arial"/>
        </w:rPr>
        <w:t xml:space="preserve"> ACSF.</w:t>
      </w:r>
    </w:p>
    <w:p w14:paraId="1563FC79" w14:textId="3F714C56" w:rsidR="00E41F05" w:rsidRDefault="00E41F05" w:rsidP="00C8268C">
      <w:pPr>
        <w:spacing w:after="0" w:line="240" w:lineRule="auto"/>
        <w:ind w:firstLine="720"/>
        <w:contextualSpacing/>
        <w:rPr>
          <w:rFonts w:ascii="Arial" w:hAnsi="Arial" w:cs="Arial"/>
          <w:shd w:val="clear" w:color="auto" w:fill="FFFFFF"/>
        </w:rPr>
      </w:pPr>
      <w:r w:rsidRPr="00306A40">
        <w:rPr>
          <w:rFonts w:ascii="Arial" w:eastAsia="Times New Roman" w:hAnsi="Arial" w:cs="Arial"/>
          <w:color w:val="000000"/>
        </w:rPr>
        <w:t xml:space="preserve">For imaging of SGNs, cultured cochlear pieces were removed from the incubator and placed with SGNs/IHCs facing down. Cochlear pieces were stabilized with a platinum harp with nylon strings. The bottom of the well was filled with 250 </w:t>
      </w:r>
      <w:r w:rsidRPr="00306A40">
        <w:rPr>
          <w:rFonts w:ascii="Arial" w:hAnsi="Arial" w:cs="Arial"/>
          <w:shd w:val="clear" w:color="auto" w:fill="FFFFFF"/>
        </w:rPr>
        <w:t>µ</w:t>
      </w:r>
      <w:r w:rsidRPr="00306A40">
        <w:rPr>
          <w:rFonts w:ascii="Arial" w:eastAsia="Times New Roman" w:hAnsi="Arial" w:cs="Arial"/>
          <w:color w:val="000000"/>
        </w:rPr>
        <w:t xml:space="preserve">L static bath of artificial cerebrospinal fluid (ACSF) consisting of the following (in mM): 145 NaCl, 5 </w:t>
      </w:r>
      <w:proofErr w:type="spellStart"/>
      <w:r w:rsidRPr="00306A40">
        <w:rPr>
          <w:rFonts w:ascii="Arial" w:eastAsia="Times New Roman" w:hAnsi="Arial" w:cs="Arial"/>
          <w:color w:val="000000"/>
        </w:rPr>
        <w:t>KCl</w:t>
      </w:r>
      <w:proofErr w:type="spellEnd"/>
      <w:r w:rsidRPr="00306A40">
        <w:rPr>
          <w:rFonts w:ascii="Arial" w:eastAsia="Times New Roman" w:hAnsi="Arial" w:cs="Arial"/>
          <w:color w:val="000000"/>
        </w:rPr>
        <w:t>, 1 CaCl2, 1 MgCl2, 1 NaH2PO4, 5 HEPES, and 5 D-glucose with a pH of 7.4. Imaging was performed at room temperature (22 – 2</w:t>
      </w:r>
      <w:r w:rsidRPr="00306A40">
        <w:rPr>
          <w:rFonts w:ascii="Arial" w:eastAsia="TimesNewRoman" w:hAnsi="Arial" w:cs="Arial"/>
          <w:color w:val="000000"/>
        </w:rPr>
        <w:t>4ºC</w:t>
      </w:r>
      <w:r w:rsidRPr="00306A40">
        <w:rPr>
          <w:rFonts w:ascii="Arial" w:eastAsia="Times New Roman" w:hAnsi="Arial" w:cs="Arial"/>
          <w:color w:val="000000"/>
        </w:rPr>
        <w:t xml:space="preserve">). Images were captured at 1 frame per second using a Zeiss laser scanning confocal microscope (LSM 880, Zeiss) through a 20X objective (Plan-Apochromat 20x/0.8 M27) at 800 x 800 pixels (708 µm x 708 µm; 16-bit depth, 1.32 µs dwell time) resolution. Tissues were illuminated with a 488 nm Argon laser with emission ranging 500-540 nm and a </w:t>
      </w:r>
      <w:proofErr w:type="spellStart"/>
      <w:r w:rsidRPr="00306A40">
        <w:rPr>
          <w:rFonts w:ascii="Arial" w:eastAsia="Times New Roman" w:hAnsi="Arial" w:cs="Arial"/>
          <w:color w:val="000000"/>
        </w:rPr>
        <w:t>GaAsp</w:t>
      </w:r>
      <w:proofErr w:type="spellEnd"/>
      <w:r w:rsidRPr="00306A40">
        <w:rPr>
          <w:rFonts w:ascii="Arial" w:eastAsia="Times New Roman" w:hAnsi="Arial" w:cs="Arial"/>
          <w:color w:val="000000"/>
        </w:rPr>
        <w:t xml:space="preserve"> detector. Baseline imaging sessions consisted of 5 consecutive minutes of recording. Image acquisition was stopped and CNQX </w:t>
      </w:r>
      <w:r w:rsidRPr="00306A40">
        <w:rPr>
          <w:rFonts w:ascii="Arial" w:hAnsi="Arial" w:cs="Arial"/>
          <w:shd w:val="clear" w:color="auto" w:fill="FFFFFF"/>
        </w:rPr>
        <w:t>(50 µM; Sigma, C239) and</w:t>
      </w:r>
      <w:r w:rsidRPr="00306A40">
        <w:rPr>
          <w:rFonts w:ascii="Arial" w:eastAsia="Times New Roman" w:hAnsi="Arial" w:cs="Arial"/>
          <w:color w:val="000000"/>
        </w:rPr>
        <w:t xml:space="preserve"> </w:t>
      </w:r>
      <w:r w:rsidRPr="00306A40">
        <w:rPr>
          <w:rFonts w:ascii="Arial" w:hAnsi="Arial" w:cs="Arial"/>
          <w:shd w:val="clear" w:color="auto" w:fill="FFFFFF"/>
        </w:rPr>
        <w:t xml:space="preserve">CPP (100 µM; Abcam, ab120159) or MRS2500 (1 µM; </w:t>
      </w:r>
      <w:proofErr w:type="spellStart"/>
      <w:r w:rsidRPr="00306A40">
        <w:rPr>
          <w:rFonts w:ascii="Arial" w:hAnsi="Arial" w:cs="Arial"/>
          <w:shd w:val="clear" w:color="auto" w:fill="FFFFFF"/>
        </w:rPr>
        <w:t>Tocris</w:t>
      </w:r>
      <w:proofErr w:type="spellEnd"/>
      <w:r w:rsidRPr="00306A40">
        <w:rPr>
          <w:rFonts w:ascii="Arial" w:hAnsi="Arial" w:cs="Arial"/>
          <w:shd w:val="clear" w:color="auto" w:fill="FFFFFF"/>
        </w:rPr>
        <w:t>, 2154) were added directly to the bath and allowed to equilibrate for 5 minutes before capturing an additional 5-minutes used for analysis of pharmacological block.</w:t>
      </w:r>
    </w:p>
    <w:p w14:paraId="788A5E79" w14:textId="77777777" w:rsidR="00E8658C" w:rsidRPr="00306A40" w:rsidRDefault="00E8658C" w:rsidP="00C8268C">
      <w:pPr>
        <w:spacing w:after="0" w:line="240" w:lineRule="auto"/>
        <w:ind w:firstLine="720"/>
        <w:contextualSpacing/>
        <w:rPr>
          <w:rFonts w:ascii="Arial" w:hAnsi="Arial" w:cs="Arial"/>
          <w:shd w:val="clear" w:color="auto" w:fill="FFFFFF"/>
        </w:rPr>
      </w:pPr>
    </w:p>
    <w:p w14:paraId="37D962B5" w14:textId="1BB24522" w:rsidR="00E41F05" w:rsidRPr="00306A40" w:rsidRDefault="00E41F05" w:rsidP="00C8268C">
      <w:pPr>
        <w:spacing w:after="0" w:line="240" w:lineRule="auto"/>
        <w:contextualSpacing/>
        <w:rPr>
          <w:rFonts w:ascii="Arial" w:hAnsi="Arial" w:cs="Arial"/>
          <w:iCs/>
        </w:rPr>
      </w:pPr>
      <w:r w:rsidRPr="00306A40">
        <w:rPr>
          <w:rFonts w:ascii="Arial" w:hAnsi="Arial" w:cs="Arial"/>
          <w:i/>
          <w:u w:val="single"/>
        </w:rPr>
        <w:t>Analysis of in vitro Ca</w:t>
      </w:r>
      <w:r w:rsidRPr="00306A40">
        <w:rPr>
          <w:rFonts w:ascii="Arial" w:hAnsi="Arial" w:cs="Arial"/>
          <w:i/>
          <w:u w:val="single"/>
          <w:vertAlign w:val="superscript"/>
        </w:rPr>
        <w:t>2+</w:t>
      </w:r>
      <w:r w:rsidRPr="00306A40">
        <w:rPr>
          <w:rFonts w:ascii="Arial" w:hAnsi="Arial" w:cs="Arial"/>
          <w:i/>
          <w:u w:val="single"/>
        </w:rPr>
        <w:t xml:space="preserve"> transients </w:t>
      </w:r>
      <w:r w:rsidRPr="00306A40">
        <w:rPr>
          <w:rFonts w:ascii="Arial" w:hAnsi="Arial" w:cs="Arial"/>
          <w:iCs/>
          <w:u w:val="single"/>
        </w:rPr>
        <w:br/>
      </w:r>
      <w:r w:rsidRPr="00306A40">
        <w:rPr>
          <w:rFonts w:ascii="Arial" w:hAnsi="Arial" w:cs="Arial"/>
          <w:iCs/>
        </w:rPr>
        <w:t xml:space="preserve">For analysis of IHC and ISC activity, image stacks were imported into MATLAB where a region of interest was drawn around the ISC and IHCs. For ISCs, a 10 pixel by </w:t>
      </w:r>
      <w:proofErr w:type="gramStart"/>
      <w:r w:rsidRPr="00306A40">
        <w:rPr>
          <w:rFonts w:ascii="Arial" w:hAnsi="Arial" w:cs="Arial"/>
          <w:iCs/>
        </w:rPr>
        <w:t>10 pixel</w:t>
      </w:r>
      <w:proofErr w:type="gramEnd"/>
      <w:r w:rsidRPr="00306A40">
        <w:rPr>
          <w:rFonts w:ascii="Arial" w:hAnsi="Arial" w:cs="Arial"/>
          <w:iCs/>
        </w:rPr>
        <w:t xml:space="preserve"> grid was imposed across the entire image and only squares within the drawn ISC ROI region were analyzed. The signal-to-noise ratio was extremely high within individual ISC ROIs (Figure 5E) and ISC events were defined by contiguous activation of connected ISC ROIs (all 26 edges and vertices of each timepoint per ROI were considered; see Supplemental Video</w:t>
      </w:r>
      <w:r w:rsidR="004005E4" w:rsidRPr="00306A40">
        <w:rPr>
          <w:rFonts w:ascii="Arial" w:hAnsi="Arial" w:cs="Arial"/>
          <w:iCs/>
        </w:rPr>
        <w:t xml:space="preserve"> 2</w:t>
      </w:r>
      <w:r w:rsidRPr="00306A40">
        <w:rPr>
          <w:rFonts w:ascii="Arial" w:hAnsi="Arial" w:cs="Arial"/>
          <w:iCs/>
        </w:rPr>
        <w:t xml:space="preserve">). IHCs were semi-automatically detected by finding local minima within the IHC ROI and validated by the experimenters. Individual circular ROIs were drawn at the basal pole of each IHC. </w:t>
      </w:r>
      <w:r w:rsidRPr="00306A40">
        <w:rPr>
          <w:rFonts w:ascii="Arial" w:hAnsi="Arial" w:cs="Arial"/>
        </w:rPr>
        <w:t>Fluorescence changes were normalized as ΔF/</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values, where ΔF = F -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and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was defined as the fifth percentile value for each pixel. Peaks in the signals were detected in MATLAB using the built-in peak detection function (</w:t>
      </w:r>
      <w:proofErr w:type="spellStart"/>
      <w:r w:rsidRPr="00306A40">
        <w:rPr>
          <w:rFonts w:ascii="Arial" w:hAnsi="Arial" w:cs="Arial"/>
        </w:rPr>
        <w:t>findpeaks</w:t>
      </w:r>
      <w:proofErr w:type="spellEnd"/>
      <w:r w:rsidRPr="00306A40">
        <w:rPr>
          <w:rFonts w:ascii="Arial" w:hAnsi="Arial" w:cs="Arial"/>
        </w:rPr>
        <w:t xml:space="preserve">) with a fixed value threshold criterion (median + 3 SDs for ISCs and median + 4 SDs for IHCs). </w:t>
      </w:r>
      <w:r w:rsidRPr="00306A40">
        <w:rPr>
          <w:rFonts w:ascii="Arial" w:hAnsi="Arial" w:cs="Arial"/>
          <w:iCs/>
          <w:u w:val="single"/>
        </w:rPr>
        <w:t>I</w:t>
      </w:r>
      <w:r w:rsidRPr="00306A40">
        <w:rPr>
          <w:rFonts w:ascii="Arial" w:hAnsi="Arial" w:cs="Arial"/>
          <w:iCs/>
        </w:rPr>
        <w:t>HC activity was considered coincident if ISC and IHC were co-active in both space and time. IHC coordinated events were defined as anytime more than 3 adjacent IHCs were co-active at the same time. Correlation coefficients reported are the 80th percentile correlation coefficient. For analysis of the extent of IHC activation, ISC events were centered around the center of mass for each event. The IHC closest to the center of mass was designated as IHC 0 and the adjacent 20 IHCs on either side were examined. If the adjacent 20 IHCs included IHCs that were not within the imaging frame (i.e. if ISC event occurred near the edge), visible IHCs were averaged while out-of-frame IHCs were not.</w:t>
      </w:r>
    </w:p>
    <w:p w14:paraId="29AC8ECD" w14:textId="4AB231C5" w:rsidR="00E41F05" w:rsidRDefault="00E41F05" w:rsidP="00C8268C">
      <w:pPr>
        <w:spacing w:after="0" w:line="240" w:lineRule="auto"/>
        <w:contextualSpacing/>
        <w:rPr>
          <w:rFonts w:ascii="Arial" w:hAnsi="Arial" w:cs="Arial"/>
        </w:rPr>
      </w:pPr>
      <w:r w:rsidRPr="00306A40">
        <w:rPr>
          <w:rFonts w:ascii="Arial" w:hAnsi="Arial" w:cs="Arial"/>
          <w:iCs/>
        </w:rPr>
        <w:tab/>
        <w:t xml:space="preserve">For analysis of SGN signals, image stacks were imported into MATLAB where a region of interest was drawn around the SGNs. A 10 pixel by </w:t>
      </w:r>
      <w:proofErr w:type="gramStart"/>
      <w:r w:rsidRPr="00306A40">
        <w:rPr>
          <w:rFonts w:ascii="Arial" w:hAnsi="Arial" w:cs="Arial"/>
          <w:iCs/>
        </w:rPr>
        <w:t>10 pixel</w:t>
      </w:r>
      <w:proofErr w:type="gramEnd"/>
      <w:r w:rsidRPr="00306A40">
        <w:rPr>
          <w:rFonts w:ascii="Arial" w:hAnsi="Arial" w:cs="Arial"/>
          <w:iCs/>
        </w:rPr>
        <w:t xml:space="preserve"> grid was imposed across the entire image and only squares within the drawn SGN ROI region were analyzed. </w:t>
      </w:r>
      <w:r w:rsidRPr="00306A40">
        <w:rPr>
          <w:rFonts w:ascii="Arial" w:hAnsi="Arial" w:cs="Arial"/>
        </w:rPr>
        <w:t>Fluorescence changes were normalized as ΔF/</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values, where ΔF = F -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and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was defined as the fifth percentile value for each pixel. Peaks in the signals were detected in MATLAB using the built-in peak detection function (</w:t>
      </w:r>
      <w:proofErr w:type="spellStart"/>
      <w:r w:rsidRPr="00306A40">
        <w:rPr>
          <w:rFonts w:ascii="Arial" w:hAnsi="Arial" w:cs="Arial"/>
        </w:rPr>
        <w:t>findpeaks</w:t>
      </w:r>
      <w:proofErr w:type="spellEnd"/>
      <w:r w:rsidRPr="00306A40">
        <w:rPr>
          <w:rFonts w:ascii="Arial" w:hAnsi="Arial" w:cs="Arial"/>
        </w:rPr>
        <w:t>) with a fixed value threshold criterion (</w:t>
      </w:r>
      <w:r w:rsidR="00BC302F" w:rsidRPr="00306A40">
        <w:rPr>
          <w:rFonts w:ascii="Arial" w:hAnsi="Arial" w:cs="Arial"/>
        </w:rPr>
        <w:t>5</w:t>
      </w:r>
      <w:r w:rsidR="00BC302F" w:rsidRPr="00306A40">
        <w:rPr>
          <w:rFonts w:ascii="Arial" w:hAnsi="Arial" w:cs="Arial"/>
          <w:vertAlign w:val="superscript"/>
        </w:rPr>
        <w:t>th</w:t>
      </w:r>
      <w:r w:rsidR="00BC302F" w:rsidRPr="00306A40">
        <w:rPr>
          <w:rFonts w:ascii="Arial" w:hAnsi="Arial" w:cs="Arial"/>
        </w:rPr>
        <w:t xml:space="preserve"> percentile value </w:t>
      </w:r>
      <w:r w:rsidR="00BC302F" w:rsidRPr="00306A40">
        <w:rPr>
          <w:rStyle w:val="Strong"/>
          <w:rFonts w:ascii="Arial" w:hAnsi="Arial" w:cs="Arial"/>
          <w:b w:val="0"/>
          <w:bCs w:val="0"/>
        </w:rPr>
        <w:t>+ 5 SDs</w:t>
      </w:r>
      <w:r w:rsidRPr="00306A40">
        <w:rPr>
          <w:rFonts w:ascii="Arial" w:hAnsi="Arial" w:cs="Arial"/>
        </w:rPr>
        <w:t>). Active area is defined as the percentage of active ROIs (ROIs with at least 1 peak) within the drawn SGN region. Correlation coefficient was defined as the 80</w:t>
      </w:r>
      <w:r w:rsidRPr="00306A40">
        <w:rPr>
          <w:rFonts w:ascii="Arial" w:hAnsi="Arial" w:cs="Arial"/>
          <w:vertAlign w:val="superscript"/>
        </w:rPr>
        <w:t>th</w:t>
      </w:r>
      <w:r w:rsidRPr="00306A40">
        <w:rPr>
          <w:rFonts w:ascii="Arial" w:hAnsi="Arial" w:cs="Arial"/>
        </w:rPr>
        <w:t xml:space="preserve"> percentile correlation coefficient among active ROIs only. Correlated events were defined as coincident SGN activation of 35 SGN ROIs</w:t>
      </w:r>
      <w:r w:rsidR="00027E30">
        <w:rPr>
          <w:rFonts w:ascii="Arial" w:hAnsi="Arial" w:cs="Arial"/>
        </w:rPr>
        <w:t xml:space="preserve">. While this parameter (35 SGNs </w:t>
      </w:r>
      <w:r w:rsidR="00E44D31">
        <w:rPr>
          <w:rFonts w:ascii="Arial" w:hAnsi="Arial" w:cs="Arial"/>
        </w:rPr>
        <w:t>for</w:t>
      </w:r>
      <w:r w:rsidR="00027E30">
        <w:rPr>
          <w:rFonts w:ascii="Arial" w:hAnsi="Arial" w:cs="Arial"/>
        </w:rPr>
        <w:t xml:space="preserve"> a correlated event) was subjective,</w:t>
      </w:r>
      <w:r w:rsidRPr="00306A40">
        <w:rPr>
          <w:rFonts w:ascii="Arial" w:hAnsi="Arial" w:cs="Arial"/>
        </w:rPr>
        <w:t xml:space="preserve"> </w:t>
      </w:r>
      <w:r w:rsidR="00027E30">
        <w:rPr>
          <w:rFonts w:ascii="Arial" w:hAnsi="Arial" w:cs="Arial"/>
        </w:rPr>
        <w:t>re-analysis of the data where this parameter was varied (</w:t>
      </w:r>
      <w:r w:rsidRPr="00306A40">
        <w:rPr>
          <w:rFonts w:ascii="Arial" w:hAnsi="Arial" w:cs="Arial"/>
        </w:rPr>
        <w:t xml:space="preserve">down to 15 ROIs </w:t>
      </w:r>
      <w:r w:rsidR="00E44D31">
        <w:rPr>
          <w:rFonts w:ascii="Arial" w:hAnsi="Arial" w:cs="Arial"/>
        </w:rPr>
        <w:t>for a correlated event</w:t>
      </w:r>
      <w:r w:rsidR="00027E30">
        <w:rPr>
          <w:rFonts w:ascii="Arial" w:hAnsi="Arial" w:cs="Arial"/>
        </w:rPr>
        <w:t>) revealed that relative frequencies of correlated events were preserved</w:t>
      </w:r>
      <w:r w:rsidR="00E44D31">
        <w:rPr>
          <w:rFonts w:ascii="Arial" w:hAnsi="Arial" w:cs="Arial"/>
        </w:rPr>
        <w:t xml:space="preserve"> between conditions</w:t>
      </w:r>
      <w:r w:rsidRPr="00306A40">
        <w:rPr>
          <w:rFonts w:ascii="Arial" w:hAnsi="Arial" w:cs="Arial"/>
        </w:rPr>
        <w:t>. Active ROI frequency, amplitude, and half-widths were calculated using only active ROIs.</w:t>
      </w:r>
    </w:p>
    <w:p w14:paraId="1D92BBF2" w14:textId="77777777" w:rsidR="00E8658C" w:rsidRPr="00306A40" w:rsidRDefault="00E8658C" w:rsidP="00C8268C">
      <w:pPr>
        <w:spacing w:after="0" w:line="240" w:lineRule="auto"/>
        <w:contextualSpacing/>
        <w:rPr>
          <w:rFonts w:ascii="Arial" w:hAnsi="Arial" w:cs="Arial"/>
          <w:iCs/>
        </w:rPr>
      </w:pPr>
    </w:p>
    <w:p w14:paraId="5BEF082B" w14:textId="77777777" w:rsidR="00E41F05" w:rsidRPr="00306A40" w:rsidRDefault="00E41F05" w:rsidP="00C8268C">
      <w:pPr>
        <w:pStyle w:val="Heading3"/>
        <w:spacing w:before="0" w:beforeAutospacing="0" w:after="0" w:afterAutospacing="0"/>
        <w:contextualSpacing/>
        <w:rPr>
          <w:rFonts w:ascii="Arial" w:hAnsi="Arial" w:cs="Arial"/>
          <w:b w:val="0"/>
          <w:sz w:val="22"/>
          <w:szCs w:val="22"/>
        </w:rPr>
      </w:pPr>
      <w:r w:rsidRPr="00306A40">
        <w:rPr>
          <w:rFonts w:ascii="Arial" w:hAnsi="Arial" w:cs="Arial"/>
          <w:b w:val="0"/>
          <w:i/>
          <w:color w:val="000000" w:themeColor="text1"/>
          <w:sz w:val="22"/>
          <w:szCs w:val="22"/>
          <w:u w:val="single"/>
        </w:rPr>
        <w:t>Installation of cranial windows</w:t>
      </w:r>
    </w:p>
    <w:p w14:paraId="7C192E36" w14:textId="77777777" w:rsidR="00E41F05" w:rsidRPr="00306A40" w:rsidRDefault="00E41F05" w:rsidP="00C8268C">
      <w:pPr>
        <w:spacing w:after="0" w:line="240" w:lineRule="auto"/>
        <w:contextualSpacing/>
        <w:rPr>
          <w:rFonts w:ascii="Arial" w:hAnsi="Arial" w:cs="Arial"/>
        </w:rPr>
      </w:pPr>
      <w:r w:rsidRPr="00306A40">
        <w:rPr>
          <w:rFonts w:ascii="Arial" w:hAnsi="Arial" w:cs="Arial"/>
        </w:rPr>
        <w:t xml:space="preserve">Inhalation anesthesia was induced with vaporized isoflurane (4% for 5 minutes, or until mice are non-responsive to toe-pinch) and surgical plane maintained during the procedure (with 1-2% isoflurane) with a stable respiration rate of 80 breaths per minute. A midline incision beginning posterior to the ears and ending just anterior to the eyes was made. Two subsequent cuts were made to remove the dorsal surface of the scalp. A </w:t>
      </w:r>
      <w:proofErr w:type="spellStart"/>
      <w:r w:rsidRPr="00306A40">
        <w:rPr>
          <w:rFonts w:ascii="Arial" w:hAnsi="Arial" w:cs="Arial"/>
        </w:rPr>
        <w:t>headbar</w:t>
      </w:r>
      <w:proofErr w:type="spellEnd"/>
      <w:r w:rsidRPr="00306A40">
        <w:rPr>
          <w:rFonts w:ascii="Arial" w:hAnsi="Arial" w:cs="Arial"/>
        </w:rPr>
        <w:t xml:space="preserve"> was secured to the head using super glue (</w:t>
      </w:r>
      <w:proofErr w:type="spellStart"/>
      <w:r w:rsidRPr="00306A40">
        <w:rPr>
          <w:rFonts w:ascii="Arial" w:hAnsi="Arial" w:cs="Arial"/>
        </w:rPr>
        <w:t>Krazy</w:t>
      </w:r>
      <w:proofErr w:type="spellEnd"/>
      <w:r w:rsidRPr="00306A40">
        <w:rPr>
          <w:rFonts w:ascii="Arial" w:hAnsi="Arial" w:cs="Arial"/>
        </w:rPr>
        <w:t xml:space="preserve"> Glue). Fascia and neck muscles overlying the interparietal bone were resected and the area bathed in sterile, HEPES-buffered artificial cerebrospinal fluid that was replaced as necessary throughout the surgery. Using a 28G needle and microblade, the sutures circumscribing the interparietal bone were cut and removed to expose the midbrain. The dura mater was removed using fine scissors and forceps, exposing the colliculi and extensive vasculature. A 5 mm coverslip (CS-5R; Warner Instruments) was then placed over the craniotomy, the surrounding bone was dried using a Kimwipe, and super glue was placed along the outer edges of the coverslip for adhesion to the skull. Replacement 0.9% NaCl solution was injected IP and a local injection of lidocaine was given to the back of the neck. Animals were weaned off isoflurane, placed under a warming lamp, and allowed to recover for a minimum of 1 hour prior to imaging.</w:t>
      </w:r>
    </w:p>
    <w:p w14:paraId="6D0ED097" w14:textId="77777777" w:rsidR="00E41F05" w:rsidRPr="00306A40" w:rsidRDefault="00E41F05" w:rsidP="00C8268C">
      <w:pPr>
        <w:pStyle w:val="Heading4"/>
        <w:spacing w:before="0" w:line="240" w:lineRule="auto"/>
        <w:contextualSpacing/>
        <w:rPr>
          <w:rFonts w:ascii="Arial" w:eastAsia="Times New Roman" w:hAnsi="Arial" w:cs="Arial"/>
          <w:i w:val="0"/>
          <w:color w:val="000000" w:themeColor="text1"/>
          <w:u w:val="single"/>
        </w:rPr>
      </w:pPr>
      <w:r w:rsidRPr="00306A40">
        <w:rPr>
          <w:rFonts w:ascii="Arial" w:eastAsiaTheme="minorHAnsi" w:hAnsi="Arial" w:cs="Arial"/>
          <w:i w:val="0"/>
          <w:iCs w:val="0"/>
          <w:color w:val="auto"/>
        </w:rPr>
        <w:br/>
      </w:r>
      <w:r w:rsidRPr="00306A40">
        <w:rPr>
          <w:rFonts w:ascii="Arial" w:hAnsi="Arial" w:cs="Arial"/>
          <w:color w:val="000000" w:themeColor="text1"/>
          <w:u w:val="single"/>
        </w:rPr>
        <w:t>In vivo</w:t>
      </w:r>
      <w:r w:rsidRPr="00306A40">
        <w:rPr>
          <w:rFonts w:ascii="Arial" w:hAnsi="Arial" w:cs="Arial"/>
          <w:i w:val="0"/>
          <w:color w:val="000000" w:themeColor="text1"/>
          <w:u w:val="single"/>
        </w:rPr>
        <w:t xml:space="preserve"> calcium imaging</w:t>
      </w:r>
    </w:p>
    <w:p w14:paraId="6C651E2C" w14:textId="7F49FED8" w:rsidR="00E41F05" w:rsidRPr="00306A40" w:rsidRDefault="00E41F05" w:rsidP="00C8268C">
      <w:pPr>
        <w:spacing w:after="0" w:line="240" w:lineRule="auto"/>
        <w:contextualSpacing/>
        <w:jc w:val="both"/>
        <w:rPr>
          <w:rStyle w:val="st"/>
          <w:rFonts w:ascii="Arial" w:eastAsiaTheme="majorEastAsia" w:hAnsi="Arial" w:cs="Arial"/>
          <w:i/>
          <w:iCs/>
          <w:color w:val="2F5496" w:themeColor="accent1" w:themeShade="BF"/>
        </w:rPr>
      </w:pPr>
      <w:r w:rsidRPr="00306A40">
        <w:rPr>
          <w:rFonts w:ascii="Arial" w:hAnsi="Arial" w:cs="Arial"/>
          <w:color w:val="000000" w:themeColor="text1"/>
        </w:rPr>
        <w:t xml:space="preserve">After 1 hour of post-surgical recovery from anesthesia, pups were moved into a swaddling 15 mL conical centrifuge tube. The top half of this tube was removed to allow access to the </w:t>
      </w:r>
      <w:proofErr w:type="spellStart"/>
      <w:r w:rsidRPr="00306A40">
        <w:rPr>
          <w:rFonts w:ascii="Arial" w:hAnsi="Arial" w:cs="Arial"/>
          <w:color w:val="000000" w:themeColor="text1"/>
        </w:rPr>
        <w:t>headbar</w:t>
      </w:r>
      <w:proofErr w:type="spellEnd"/>
      <w:r w:rsidRPr="00306A40">
        <w:rPr>
          <w:rFonts w:ascii="Arial" w:hAnsi="Arial" w:cs="Arial"/>
          <w:color w:val="000000" w:themeColor="text1"/>
        </w:rPr>
        <w:t xml:space="preserve"> and visualization of the midbrain</w:t>
      </w:r>
      <w:r w:rsidR="002D5761" w:rsidRPr="00306A40">
        <w:rPr>
          <w:rFonts w:ascii="Arial" w:hAnsi="Arial" w:cs="Arial"/>
          <w:color w:val="000000" w:themeColor="text1"/>
        </w:rPr>
        <w:t xml:space="preserve"> or midbrain and caudal part of the cortex</w:t>
      </w:r>
      <w:r w:rsidRPr="00306A40">
        <w:rPr>
          <w:rFonts w:ascii="Arial" w:hAnsi="Arial" w:cs="Arial"/>
          <w:color w:val="000000" w:themeColor="text1"/>
        </w:rPr>
        <w:t>. Pups were head-fixed and maintained at 37</w:t>
      </w:r>
      <w:r w:rsidRPr="00306A40">
        <w:rPr>
          <w:rStyle w:val="st"/>
          <w:rFonts w:ascii="Arial" w:hAnsi="Arial" w:cs="Arial"/>
        </w:rPr>
        <w:t>°C using a heating pad and temperature controller (TC-1000; CWE). During the experiments, pups were generally immobile; however, occasional limb and tail twitching did occur.</w:t>
      </w:r>
    </w:p>
    <w:p w14:paraId="7E437EC8" w14:textId="7CF3ECBE" w:rsidR="00E41F05" w:rsidRPr="00306A40" w:rsidRDefault="00E41F05" w:rsidP="00C8268C">
      <w:pPr>
        <w:spacing w:after="0" w:line="240" w:lineRule="auto"/>
        <w:ind w:firstLine="720"/>
        <w:contextualSpacing/>
        <w:jc w:val="both"/>
        <w:rPr>
          <w:rStyle w:val="st"/>
          <w:rFonts w:ascii="Arial" w:hAnsi="Arial" w:cs="Arial"/>
        </w:rPr>
      </w:pPr>
      <w:r w:rsidRPr="00306A40">
        <w:rPr>
          <w:rStyle w:val="st"/>
          <w:rFonts w:ascii="Arial" w:hAnsi="Arial" w:cs="Arial"/>
        </w:rPr>
        <w:t xml:space="preserve">For wide field epifluorescence imaging, images were captured at 10 Hz using a Hamamatsu ORCA-Flash4.0 LT digital CMOS camera attached to a Zeiss </w:t>
      </w:r>
      <w:proofErr w:type="spellStart"/>
      <w:r w:rsidRPr="00306A40">
        <w:rPr>
          <w:rStyle w:val="st"/>
          <w:rFonts w:ascii="Arial" w:hAnsi="Arial" w:cs="Arial"/>
        </w:rPr>
        <w:t>Axio</w:t>
      </w:r>
      <w:proofErr w:type="spellEnd"/>
      <w:r w:rsidRPr="00306A40">
        <w:rPr>
          <w:rStyle w:val="st"/>
          <w:rFonts w:ascii="Arial" w:hAnsi="Arial" w:cs="Arial"/>
        </w:rPr>
        <w:t xml:space="preserve"> Zoom.V16 stereo zoom microscope. A 4 x 4 mm field of view was illuminated continuously with a mercury lamp (Zeiss Illuminator HXP 200C) and visualized through a 1X </w:t>
      </w:r>
      <w:proofErr w:type="spellStart"/>
      <w:r w:rsidRPr="00306A40">
        <w:rPr>
          <w:rStyle w:val="st"/>
          <w:rFonts w:ascii="Arial" w:hAnsi="Arial" w:cs="Arial"/>
        </w:rPr>
        <w:t>PlanNeoFluar</w:t>
      </w:r>
      <w:proofErr w:type="spellEnd"/>
      <w:r w:rsidRPr="00306A40">
        <w:rPr>
          <w:rStyle w:val="st"/>
          <w:rFonts w:ascii="Arial" w:hAnsi="Arial" w:cs="Arial"/>
        </w:rPr>
        <w:t xml:space="preserve"> Z 1.0x objective at 17x zoom. Images were captured at a resolution of 512 x 512 pixels (16-bit pixel depth) after 2 x 2 binning to increase sensitivity. Each recording consisted of uninterrupted acquisition over </w:t>
      </w:r>
      <w:r w:rsidR="002D5761" w:rsidRPr="00306A40">
        <w:rPr>
          <w:rStyle w:val="st"/>
          <w:rFonts w:ascii="Arial" w:hAnsi="Arial" w:cs="Arial"/>
        </w:rPr>
        <w:t xml:space="preserve">30 </w:t>
      </w:r>
      <w:r w:rsidRPr="00306A40">
        <w:rPr>
          <w:rStyle w:val="st"/>
          <w:rFonts w:ascii="Arial" w:hAnsi="Arial" w:cs="Arial"/>
        </w:rPr>
        <w:t xml:space="preserve">minutes or </w:t>
      </w:r>
      <w:r w:rsidR="002D5761" w:rsidRPr="00306A40">
        <w:rPr>
          <w:rStyle w:val="st"/>
          <w:rFonts w:ascii="Arial" w:hAnsi="Arial" w:cs="Arial"/>
        </w:rPr>
        <w:t xml:space="preserve">40 </w:t>
      </w:r>
      <w:r w:rsidRPr="00306A40">
        <w:rPr>
          <w:rStyle w:val="st"/>
          <w:rFonts w:ascii="Arial" w:hAnsi="Arial" w:cs="Arial"/>
        </w:rPr>
        <w:t>minutes if injected with pharmacological agents.</w:t>
      </w:r>
    </w:p>
    <w:p w14:paraId="7E63C825" w14:textId="77777777" w:rsidR="00E41F05" w:rsidRPr="00306A40" w:rsidRDefault="00E41F05" w:rsidP="00C8268C">
      <w:pPr>
        <w:spacing w:after="0" w:line="240" w:lineRule="auto"/>
        <w:ind w:firstLine="720"/>
        <w:contextualSpacing/>
        <w:jc w:val="both"/>
        <w:rPr>
          <w:rStyle w:val="st"/>
          <w:rFonts w:ascii="Arial" w:hAnsi="Arial" w:cs="Arial"/>
        </w:rPr>
      </w:pPr>
    </w:p>
    <w:p w14:paraId="64E03FD9" w14:textId="77777777" w:rsidR="002D5761" w:rsidRPr="00306A40" w:rsidRDefault="002D5761"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Catheterization of animals for in vivo imaging</w:t>
      </w:r>
    </w:p>
    <w:p w14:paraId="09FE5CCC" w14:textId="77777777" w:rsidR="002D5761" w:rsidRPr="00306A40" w:rsidRDefault="002D5761" w:rsidP="00C8268C">
      <w:pPr>
        <w:spacing w:after="0" w:line="240" w:lineRule="auto"/>
        <w:contextualSpacing/>
        <w:jc w:val="both"/>
        <w:rPr>
          <w:rStyle w:val="st"/>
          <w:rFonts w:ascii="Arial" w:hAnsi="Arial" w:cs="Arial"/>
        </w:rPr>
      </w:pPr>
      <w:r w:rsidRPr="00306A40">
        <w:rPr>
          <w:rStyle w:val="st"/>
          <w:rFonts w:ascii="Arial" w:hAnsi="Arial" w:cs="Arial"/>
        </w:rPr>
        <w:t xml:space="preserve">After induction of anesthesia and before installing the cranial window, a catheter was placed in the intraperitoneal (IP) space of neonatal mouse pups. A 24G needle was used to puncture the peritoneum and a small-diameter catheter (SAI Infusion Technologies, MIT-01) was placed. A small drop of </w:t>
      </w:r>
      <w:proofErr w:type="spellStart"/>
      <w:r w:rsidRPr="00306A40">
        <w:rPr>
          <w:rStyle w:val="st"/>
          <w:rFonts w:ascii="Arial" w:hAnsi="Arial" w:cs="Arial"/>
        </w:rPr>
        <w:t>Vetbond</w:t>
      </w:r>
      <w:proofErr w:type="spellEnd"/>
      <w:r w:rsidRPr="00306A40">
        <w:rPr>
          <w:rStyle w:val="st"/>
          <w:rFonts w:ascii="Arial" w:hAnsi="Arial" w:cs="Arial"/>
        </w:rPr>
        <w:t xml:space="preserve"> secured the catheter to the pup’s belly. Installation of cranial window proceeded as described above.</w:t>
      </w:r>
    </w:p>
    <w:p w14:paraId="7E3AC656" w14:textId="77777777" w:rsidR="002D5761" w:rsidRPr="00306A40" w:rsidRDefault="002D5761" w:rsidP="00C8268C">
      <w:pPr>
        <w:spacing w:after="0" w:line="240" w:lineRule="auto"/>
        <w:ind w:firstLine="720"/>
        <w:contextualSpacing/>
        <w:jc w:val="both"/>
        <w:rPr>
          <w:rStyle w:val="st"/>
          <w:rFonts w:ascii="Arial" w:hAnsi="Arial" w:cs="Arial"/>
        </w:rPr>
      </w:pPr>
      <w:r w:rsidRPr="00306A40">
        <w:rPr>
          <w:rStyle w:val="st"/>
          <w:rFonts w:ascii="Arial" w:hAnsi="Arial" w:cs="Arial"/>
        </w:rPr>
        <w:t xml:space="preserve">Imaging sessions consisted of 15 minutes of baseline activity measurements, followed by a slow push of either 50 </w:t>
      </w:r>
      <w:r w:rsidRPr="00306A40">
        <w:rPr>
          <w:rFonts w:ascii="Arial" w:hAnsi="Arial" w:cs="Arial"/>
        </w:rPr>
        <w:t>µ</w:t>
      </w:r>
      <w:r w:rsidRPr="00306A40">
        <w:rPr>
          <w:rStyle w:val="st"/>
          <w:rFonts w:ascii="Arial" w:hAnsi="Arial" w:cs="Arial"/>
        </w:rPr>
        <w:t xml:space="preserve">L of sham (5% mannitol solution) or MRS2500 solution (500 </w:t>
      </w:r>
      <w:r w:rsidRPr="00306A40">
        <w:rPr>
          <w:rFonts w:ascii="Arial" w:hAnsi="Arial" w:cs="Arial"/>
        </w:rPr>
        <w:t xml:space="preserve">µM </w:t>
      </w:r>
      <w:r w:rsidRPr="00306A40">
        <w:rPr>
          <w:rStyle w:val="st"/>
          <w:rFonts w:ascii="Arial" w:hAnsi="Arial" w:cs="Arial"/>
        </w:rPr>
        <w:t>in 5% mannitol solution). Imaging was continuous throughout and 45 minutes of activity total were collected. No discernable diminishment of activity was observed in sham animals.</w:t>
      </w:r>
    </w:p>
    <w:p w14:paraId="2FD7D558" w14:textId="77777777" w:rsidR="002D5761" w:rsidRPr="00306A40" w:rsidRDefault="002D5761" w:rsidP="00C8268C">
      <w:pPr>
        <w:spacing w:after="0" w:line="240" w:lineRule="auto"/>
        <w:ind w:firstLine="720"/>
        <w:contextualSpacing/>
        <w:jc w:val="both"/>
        <w:rPr>
          <w:rStyle w:val="st"/>
          <w:rFonts w:ascii="Arial" w:hAnsi="Arial" w:cs="Arial"/>
        </w:rPr>
      </w:pPr>
    </w:p>
    <w:p w14:paraId="06204D71" w14:textId="77777777" w:rsidR="002D5761" w:rsidRPr="00306A40" w:rsidRDefault="002D5761"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Image processing</w:t>
      </w:r>
    </w:p>
    <w:p w14:paraId="20478B92" w14:textId="08BC73D9" w:rsidR="002D5761" w:rsidRPr="00306A40" w:rsidRDefault="002D5761" w:rsidP="00C8268C">
      <w:pPr>
        <w:spacing w:after="0" w:line="240" w:lineRule="auto"/>
        <w:contextualSpacing/>
        <w:jc w:val="both"/>
        <w:rPr>
          <w:rStyle w:val="st"/>
          <w:rFonts w:ascii="Arial" w:hAnsi="Arial" w:cs="Arial"/>
        </w:rPr>
      </w:pPr>
      <w:r w:rsidRPr="00306A40">
        <w:rPr>
          <w:rStyle w:val="st"/>
          <w:rFonts w:ascii="Arial" w:hAnsi="Arial" w:cs="Arial"/>
        </w:rPr>
        <w:t>For wide field imaging, raw images were imported into the MATLAB environment and corrected for photobleaching by fitting a single exponential to the fluorescence decay and subtracting this component from the signal. Intensities were normalized as ΔF/</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values, where ΔF = F - </w:t>
      </w:r>
      <w:proofErr w:type="spellStart"/>
      <w:proofErr w:type="gram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vertAlign w:val="subscript"/>
        </w:rPr>
        <w:t xml:space="preserve">  </w:t>
      </w:r>
      <w:r w:rsidRPr="00306A40">
        <w:rPr>
          <w:rStyle w:val="st"/>
          <w:rFonts w:ascii="Arial" w:hAnsi="Arial" w:cs="Arial"/>
        </w:rPr>
        <w:t>and</w:t>
      </w:r>
      <w:proofErr w:type="gramEnd"/>
      <w:r w:rsidRPr="00306A40">
        <w:rPr>
          <w:rStyle w:val="st"/>
          <w:rFonts w:ascii="Arial" w:hAnsi="Arial" w:cs="Arial"/>
        </w:rPr>
        <w:t xml:space="preserve"> </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vertAlign w:val="subscript"/>
        </w:rPr>
        <w:t xml:space="preserve"> </w:t>
      </w:r>
      <w:r w:rsidRPr="00306A40">
        <w:rPr>
          <w:rStyle w:val="st"/>
          <w:rFonts w:ascii="Arial" w:hAnsi="Arial" w:cs="Arial"/>
        </w:rPr>
        <w:t>was defined as the fifth percentile value for each pixel. Ovoid regions of interest (ROIs) encompassing the entire left and right inferior colliculi were drawn. Across all conditions, the size of the ROIs was invariant</w:t>
      </w:r>
      <w:r w:rsidR="00E12955">
        <w:rPr>
          <w:rStyle w:val="st"/>
          <w:rFonts w:ascii="Arial" w:hAnsi="Arial" w:cs="Arial"/>
        </w:rPr>
        <w:t>. H</w:t>
      </w:r>
      <w:r w:rsidRPr="00306A40">
        <w:rPr>
          <w:rStyle w:val="st"/>
          <w:rFonts w:ascii="Arial" w:hAnsi="Arial" w:cs="Arial"/>
        </w:rPr>
        <w:t xml:space="preserve">owever, due to small differences in the imaging field between animals, </w:t>
      </w:r>
      <w:r w:rsidRPr="00306A40">
        <w:rPr>
          <w:rStyle w:val="st"/>
          <w:rFonts w:ascii="Arial" w:hAnsi="Arial" w:cs="Arial"/>
        </w:rPr>
        <w:lastRenderedPageBreak/>
        <w:t>the ROIs were placed manually for each imaging session. Peaks in the signals were detected in MATLAB using the built-in peak detection function (</w:t>
      </w:r>
      <w:proofErr w:type="spellStart"/>
      <w:r w:rsidRPr="00306A40">
        <w:rPr>
          <w:rStyle w:val="st"/>
          <w:rFonts w:ascii="Arial" w:hAnsi="Arial" w:cs="Arial"/>
        </w:rPr>
        <w:t>findpeaks</w:t>
      </w:r>
      <w:proofErr w:type="spellEnd"/>
      <w:r w:rsidRPr="00306A40">
        <w:rPr>
          <w:rStyle w:val="st"/>
          <w:rFonts w:ascii="Arial" w:hAnsi="Arial" w:cs="Arial"/>
        </w:rPr>
        <w:t>) using a fixed value threshold criterion; because fluorescence values were normalized, this threshold was fixed across conditions (2% ΔF/</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Occasionally, large events in the cortex or superior colliculus would result in detectable fluorescence increases in the IC. These events broadly activated the entire surface of the IC and did not exhibit the same spatially-confined characteristics as events driven by the periphery. These events were not included in the analysis. </w:t>
      </w:r>
    </w:p>
    <w:p w14:paraId="73C21742" w14:textId="77777777" w:rsidR="002D5761" w:rsidRPr="00306A40" w:rsidRDefault="002D5761" w:rsidP="00C8268C">
      <w:pPr>
        <w:spacing w:after="0" w:line="240" w:lineRule="auto"/>
        <w:contextualSpacing/>
        <w:jc w:val="both"/>
        <w:rPr>
          <w:rStyle w:val="st"/>
          <w:rFonts w:ascii="Arial" w:hAnsi="Arial" w:cs="Arial"/>
        </w:rPr>
      </w:pPr>
    </w:p>
    <w:p w14:paraId="78033A28" w14:textId="77777777" w:rsidR="002D5761" w:rsidRPr="00306A40" w:rsidRDefault="002D5761"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Analysis of retinal wave activity in the superior colliculus</w:t>
      </w:r>
    </w:p>
    <w:p w14:paraId="2EDB020D" w14:textId="77777777" w:rsidR="002D5761" w:rsidRPr="00306A40" w:rsidRDefault="002D5761" w:rsidP="00C8268C">
      <w:pPr>
        <w:spacing w:after="0" w:line="240" w:lineRule="auto"/>
        <w:contextualSpacing/>
        <w:jc w:val="both"/>
        <w:rPr>
          <w:rStyle w:val="st"/>
          <w:rFonts w:ascii="Arial" w:hAnsi="Arial" w:cs="Arial"/>
        </w:rPr>
      </w:pPr>
      <w:r w:rsidRPr="00306A40">
        <w:rPr>
          <w:rStyle w:val="st"/>
          <w:rFonts w:ascii="Arial" w:hAnsi="Arial" w:cs="Arial"/>
        </w:rPr>
        <w:t xml:space="preserve">ROIs (200 x 150 pixels) were placed over each lobe of the superior colliculus and </w:t>
      </w:r>
      <w:proofErr w:type="spellStart"/>
      <w:r w:rsidRPr="00306A40">
        <w:rPr>
          <w:rStyle w:val="st"/>
          <w:rFonts w:ascii="Arial" w:hAnsi="Arial" w:cs="Arial"/>
        </w:rPr>
        <w:t>downsampled</w:t>
      </w:r>
      <w:proofErr w:type="spellEnd"/>
      <w:r w:rsidRPr="00306A40">
        <w:rPr>
          <w:rStyle w:val="st"/>
          <w:rFonts w:ascii="Arial" w:hAnsi="Arial" w:cs="Arial"/>
        </w:rPr>
        <w:t xml:space="preserve"> by a factor of five. Signals were normalized as ΔF/</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values, where ΔF = F - </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and </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vertAlign w:val="subscript"/>
        </w:rPr>
        <w:t xml:space="preserve"> </w:t>
      </w:r>
      <w:r w:rsidRPr="00306A40">
        <w:rPr>
          <w:rStyle w:val="st"/>
          <w:rFonts w:ascii="Arial" w:hAnsi="Arial" w:cs="Arial"/>
        </w:rPr>
        <w:t xml:space="preserve">was defined as the fifth percentile value for each pixel. In order to eliminate periodic whole-sample increases in fluorescence, the mean intensity of all pixels was subtracted from each individual pixel. Following this, pixels were considered active if they exceeded the mean + 3 standard deviations. For each point in time, the number of active pixels was summed. Retinal waves were defined as prolonged periods (&gt; 1 second), where more than 5 pixels were active simultaneously. Retinal wave durations were defined as the total continuous amount of time that more than 5 pixels were active. </w:t>
      </w:r>
    </w:p>
    <w:p w14:paraId="1439CE40" w14:textId="77777777" w:rsidR="00E41F05" w:rsidRPr="00306A40" w:rsidRDefault="00E41F05" w:rsidP="00C8268C">
      <w:pPr>
        <w:spacing w:after="0" w:line="240" w:lineRule="auto"/>
        <w:contextualSpacing/>
        <w:rPr>
          <w:rFonts w:ascii="Arial" w:eastAsia="Times New Roman" w:hAnsi="Arial" w:cs="Arial"/>
        </w:rPr>
      </w:pPr>
    </w:p>
    <w:p w14:paraId="08AA1C89" w14:textId="77777777" w:rsidR="00E41F05" w:rsidRPr="00306A40" w:rsidRDefault="00E41F05"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Experimental design and statistical analysis</w:t>
      </w:r>
    </w:p>
    <w:p w14:paraId="0115587D" w14:textId="2C92F8BC" w:rsidR="00E41F05" w:rsidRPr="00306A40" w:rsidRDefault="00E41F05" w:rsidP="00C8268C">
      <w:pPr>
        <w:spacing w:after="0" w:line="240" w:lineRule="auto"/>
        <w:contextualSpacing/>
        <w:rPr>
          <w:rFonts w:ascii="Arial" w:eastAsia="Times New Roman" w:hAnsi="Arial" w:cs="Arial"/>
        </w:rPr>
      </w:pPr>
      <w:r w:rsidRPr="00306A40">
        <w:rPr>
          <w:rFonts w:ascii="Arial" w:eastAsia="Times New Roman" w:hAnsi="Arial" w:cs="Arial"/>
        </w:rPr>
        <w:t>All statistics were performed in the MATLAB (</w:t>
      </w:r>
      <w:proofErr w:type="spellStart"/>
      <w:r w:rsidRPr="00306A40">
        <w:rPr>
          <w:rFonts w:ascii="Arial" w:eastAsia="Times New Roman" w:hAnsi="Arial" w:cs="Arial"/>
        </w:rPr>
        <w:t>Mathworks</w:t>
      </w:r>
      <w:proofErr w:type="spellEnd"/>
      <w:r w:rsidRPr="00306A40">
        <w:rPr>
          <w:rFonts w:ascii="Arial" w:eastAsia="Times New Roman" w:hAnsi="Arial" w:cs="Arial"/>
        </w:rPr>
        <w:t>) programming environment. All statistical details, including the exact value of n, what n represents, and which statistical test was performed, can be found in the figure legends.</w:t>
      </w:r>
      <w:r w:rsidRPr="00306A40">
        <w:rPr>
          <w:rFonts w:ascii="Arial" w:hAnsi="Arial" w:cs="Arial"/>
        </w:rPr>
        <w:t xml:space="preserve"> To achieve statistical power of 0.8 with a 30% effect size with means and standard deviations similar to those observed in previous studies (Figure 1E of </w:t>
      </w:r>
      <w:r w:rsidRPr="00306A40">
        <w:rPr>
          <w:rFonts w:ascii="Arial" w:hAnsi="Arial" w:cs="Arial"/>
        </w:rPr>
        <w:fldChar w:fldCharType="begin" w:fldLock="1"/>
      </w:r>
      <w:r w:rsidR="00D730F5" w:rsidRPr="00306A40">
        <w:rPr>
          <w:rFonts w:ascii="Arial" w:hAnsi="Arial" w:cs="Arial"/>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system.","type":"article-journal","volume":"450"},"uris":["http://www.mendeley.com/documents/?uuid=998d4fe2-c02f-4ae8-80b6-dc054924ea21"]}],"mendeley":{"formattedCitation":"(Tritsch et al., 2007)","manualFormatting":"Tritsch et al., 2007","plainTextFormattedCitation":"(Tritsch et al., 2007)","previouslyFormattedCitation":"(Tritsch et al., 2007)"},"properties":{"noteIndex":0},"schema":"https://github.com/citation-style-language/schema/raw/master/csl-citation.json"}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et al., 2007</w:t>
      </w:r>
      <w:r w:rsidRPr="00306A40">
        <w:rPr>
          <w:rFonts w:ascii="Arial" w:hAnsi="Arial" w:cs="Arial"/>
        </w:rPr>
        <w:fldChar w:fldCharType="end"/>
      </w:r>
      <w:r w:rsidRPr="00306A40">
        <w:rPr>
          <w:rFonts w:ascii="Arial" w:hAnsi="Arial" w:cs="Arial"/>
        </w:rPr>
        <w:t xml:space="preserve"> and Figure 1B, 3D in </w:t>
      </w:r>
      <w:r w:rsidRPr="00306A40">
        <w:rPr>
          <w:rFonts w:ascii="Arial" w:hAnsi="Arial" w:cs="Arial"/>
        </w:rPr>
        <w:fldChar w:fldCharType="begin" w:fldLock="1"/>
      </w:r>
      <w:r w:rsidRPr="00306A40">
        <w:rPr>
          <w:rFonts w:ascii="Arial" w:hAnsi="Arial" w:cs="Arial"/>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2015)","manualFormatting":"Wang et al., 2015","plainTextFormattedCitation":"(Wang et al., 2015)","previouslyFormattedCitation":"(Wang et al., 2015)"},"properties":{"noteIndex":0},"schema":"https://github.com/citation-style-language/schema/raw/master/csl-citation.json"}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Wang et al., 2015</w:t>
      </w:r>
      <w:r w:rsidRPr="00306A40">
        <w:rPr>
          <w:rFonts w:ascii="Arial" w:hAnsi="Arial" w:cs="Arial"/>
        </w:rPr>
        <w:fldChar w:fldCharType="end"/>
      </w:r>
      <w:r w:rsidRPr="00306A40">
        <w:rPr>
          <w:rFonts w:ascii="Arial" w:hAnsi="Arial" w:cs="Arial"/>
        </w:rPr>
        <w:t>), power calculations indicated that 7 animals in each condition were necessary (µ</w:t>
      </w:r>
      <w:r w:rsidRPr="00306A40">
        <w:rPr>
          <w:rFonts w:ascii="Arial" w:hAnsi="Arial" w:cs="Arial"/>
          <w:vertAlign w:val="subscript"/>
        </w:rPr>
        <w:t>1</w:t>
      </w:r>
      <w:r w:rsidRPr="00306A40">
        <w:rPr>
          <w:rFonts w:ascii="Arial" w:hAnsi="Arial" w:cs="Arial"/>
        </w:rPr>
        <w:t xml:space="preserve"> = 10, µ</w:t>
      </w:r>
      <w:r w:rsidRPr="00306A40">
        <w:rPr>
          <w:rFonts w:ascii="Arial" w:hAnsi="Arial" w:cs="Arial"/>
          <w:vertAlign w:val="subscript"/>
        </w:rPr>
        <w:t>2</w:t>
      </w:r>
      <w:r w:rsidRPr="00306A40">
        <w:rPr>
          <w:rFonts w:ascii="Arial" w:hAnsi="Arial" w:cs="Arial"/>
        </w:rPr>
        <w:t xml:space="preserve"> = 7, </w:t>
      </w:r>
      <w:r w:rsidRPr="00306A40">
        <w:rPr>
          <w:rStyle w:val="mi"/>
          <w:rFonts w:ascii="Arial" w:hAnsi="Arial" w:cs="Arial"/>
          <w:iCs/>
        </w:rPr>
        <w:t>σ = 2, sampling ratio = 1)</w:t>
      </w:r>
      <w:r w:rsidRPr="00306A40">
        <w:rPr>
          <w:rFonts w:ascii="Arial" w:hAnsi="Arial" w:cs="Arial"/>
        </w:rPr>
        <w:t xml:space="preserve">. While this number was used as a guide, power calculations were not explicitly performed before each experiment; many experiments had much larger effect sizes and sample sizes were adjusted accordingly. For transparency, all individual data points are included in the figures. </w:t>
      </w:r>
      <w:r w:rsidRPr="00306A40">
        <w:rPr>
          <w:rFonts w:ascii="Arial" w:eastAsia="Times New Roman" w:hAnsi="Arial" w:cs="Arial"/>
        </w:rPr>
        <w:t>Data are presented as mean ± standard error of the mean (SEM). Because the main comparison between conditions was the mean, the SEM is displayed to highlight the dispersion of sample means around the population mean. All datasets were tested for Gaussian normality using the D’Agostino’s K</w:t>
      </w:r>
      <w:r w:rsidRPr="00306A40">
        <w:rPr>
          <w:rFonts w:ascii="Arial" w:eastAsia="Times New Roman" w:hAnsi="Arial" w:cs="Arial"/>
          <w:vertAlign w:val="superscript"/>
        </w:rPr>
        <w:t>2</w:t>
      </w:r>
      <w:r w:rsidRPr="00306A40">
        <w:rPr>
          <w:rFonts w:ascii="Arial" w:eastAsia="Times New Roman" w:hAnsi="Arial" w:cs="Arial"/>
        </w:rPr>
        <w:t xml:space="preserve"> test. For single comparisons, significance was defined as p &lt;= 0.05. When multiple comparisons were made, the </w:t>
      </w:r>
      <w:proofErr w:type="spellStart"/>
      <w:r w:rsidRPr="00306A40">
        <w:rPr>
          <w:rFonts w:ascii="Arial" w:eastAsia="Times New Roman" w:hAnsi="Arial" w:cs="Arial"/>
        </w:rPr>
        <w:t>Benjamini</w:t>
      </w:r>
      <w:proofErr w:type="spellEnd"/>
      <w:r w:rsidRPr="00306A40">
        <w:rPr>
          <w:rFonts w:ascii="Arial" w:eastAsia="Times New Roman" w:hAnsi="Arial" w:cs="Arial"/>
        </w:rPr>
        <w:t xml:space="preserve">-Hochberg </w:t>
      </w:r>
      <w:r w:rsidR="00F87041" w:rsidRPr="00306A40">
        <w:rPr>
          <w:rFonts w:ascii="Arial" w:eastAsia="Times New Roman" w:hAnsi="Arial" w:cs="Arial"/>
        </w:rPr>
        <w:t xml:space="preserve">or Bonferroni </w:t>
      </w:r>
      <w:r w:rsidRPr="00306A40">
        <w:rPr>
          <w:rFonts w:ascii="Arial" w:eastAsia="Times New Roman" w:hAnsi="Arial" w:cs="Arial"/>
        </w:rPr>
        <w:t>correction was used to adjust p-values accordingly to lower the probability of type I errors. For multiple condition datasets, one-way ANOVAs were used, followed by Tukey’s multiple comparison tests.</w:t>
      </w:r>
    </w:p>
    <w:p w14:paraId="2AF0670A" w14:textId="77777777" w:rsidR="00E41F05" w:rsidRPr="003D1B35" w:rsidRDefault="00E41F05" w:rsidP="00C8268C">
      <w:pPr>
        <w:spacing w:after="0" w:line="240" w:lineRule="auto"/>
        <w:contextualSpacing/>
        <w:rPr>
          <w:rFonts w:ascii="Arial" w:hAnsi="Arial"/>
          <w:b/>
        </w:rPr>
      </w:pPr>
    </w:p>
    <w:p w14:paraId="42225C0C" w14:textId="77777777" w:rsidR="00E41F05" w:rsidRPr="00306A40" w:rsidRDefault="00E41F05" w:rsidP="00C8268C">
      <w:pPr>
        <w:spacing w:after="0" w:line="240" w:lineRule="auto"/>
        <w:contextualSpacing/>
        <w:rPr>
          <w:rFonts w:ascii="Arial" w:hAnsi="Arial" w:cs="Arial"/>
          <w:b/>
          <w:bCs/>
        </w:rPr>
      </w:pPr>
    </w:p>
    <w:p w14:paraId="3B666541" w14:textId="20FB7FAA" w:rsidR="00B8691B" w:rsidRPr="00306A40" w:rsidRDefault="00B8691B" w:rsidP="00B8691B">
      <w:pPr>
        <w:spacing w:after="0" w:line="240" w:lineRule="auto"/>
        <w:contextualSpacing/>
        <w:rPr>
          <w:rFonts w:ascii="Arial" w:hAnsi="Arial" w:cs="Arial"/>
          <w:b/>
          <w:bCs/>
        </w:rPr>
      </w:pPr>
      <w:bookmarkStart w:id="107" w:name="_Hlk40113300"/>
      <w:r w:rsidRPr="00306A40">
        <w:rPr>
          <w:rFonts w:ascii="Arial" w:hAnsi="Arial" w:cs="Arial"/>
          <w:b/>
          <w:bCs/>
        </w:rPr>
        <w:t>RESULTS</w:t>
      </w:r>
    </w:p>
    <w:p w14:paraId="62474D79" w14:textId="4A7D8FA1" w:rsidR="00B8691B" w:rsidRPr="00306A40" w:rsidRDefault="00B8691B" w:rsidP="00B8691B">
      <w:pPr>
        <w:spacing w:after="0" w:line="240" w:lineRule="auto"/>
        <w:contextualSpacing/>
        <w:rPr>
          <w:rFonts w:ascii="Arial" w:hAnsi="Arial" w:cs="Arial"/>
          <w:b/>
          <w:bCs/>
        </w:rPr>
      </w:pPr>
      <w:r w:rsidRPr="00306A40">
        <w:rPr>
          <w:rFonts w:ascii="Arial" w:hAnsi="Arial" w:cs="Arial"/>
          <w:b/>
          <w:bCs/>
        </w:rPr>
        <w:t>Spontaneous electrical activity of inner supporting cells emerges before birth</w:t>
      </w:r>
      <w:r w:rsidRPr="00306A40">
        <w:rPr>
          <w:rFonts w:ascii="Arial" w:hAnsi="Arial" w:cs="Arial"/>
          <w:b/>
          <w:bCs/>
        </w:rPr>
        <w:br/>
      </w:r>
      <w:r w:rsidRPr="00306A40">
        <w:rPr>
          <w:rFonts w:ascii="Arial" w:hAnsi="Arial" w:cs="Arial"/>
        </w:rPr>
        <w:t xml:space="preserve">In the developing mammalian cochlea, supporting cells within </w:t>
      </w:r>
      <w:proofErr w:type="spellStart"/>
      <w:r w:rsidRPr="00306A40">
        <w:rPr>
          <w:rFonts w:ascii="Arial" w:hAnsi="Arial" w:cs="Arial"/>
        </w:rPr>
        <w:t>K</w:t>
      </w:r>
      <w:bookmarkStart w:id="108" w:name="_Hlk41301286"/>
      <w:r w:rsidRPr="00306A40">
        <w:rPr>
          <w:rFonts w:ascii="Arial" w:hAnsi="Arial" w:cs="Arial"/>
        </w:rPr>
        <w:t>ö</w:t>
      </w:r>
      <w:bookmarkEnd w:id="108"/>
      <w:r w:rsidRPr="00306A40">
        <w:rPr>
          <w:rFonts w:ascii="Arial" w:hAnsi="Arial" w:cs="Arial"/>
        </w:rPr>
        <w:t>lliker’s</w:t>
      </w:r>
      <w:proofErr w:type="spellEnd"/>
      <w:r w:rsidRPr="00306A40">
        <w:rPr>
          <w:rFonts w:ascii="Arial" w:hAnsi="Arial" w:cs="Arial"/>
        </w:rPr>
        <w:t xml:space="preserve"> organ spontaneously release ATP, initiating a purinergic signaling cascade that releases Ca</w:t>
      </w:r>
      <w:r w:rsidRPr="00306A40">
        <w:rPr>
          <w:rFonts w:ascii="Arial" w:hAnsi="Arial" w:cs="Arial"/>
          <w:vertAlign w:val="superscript"/>
        </w:rPr>
        <w:t>2+</w:t>
      </w:r>
      <w:r w:rsidRPr="00306A40">
        <w:rPr>
          <w:rFonts w:ascii="Arial" w:hAnsi="Arial" w:cs="Arial"/>
        </w:rPr>
        <w:t xml:space="preserve"> </w:t>
      </w:r>
      <w:r>
        <w:rPr>
          <w:rFonts w:ascii="Arial" w:hAnsi="Arial" w:cs="Arial"/>
        </w:rPr>
        <w:t xml:space="preserve">from intracellular </w:t>
      </w:r>
      <w:r w:rsidRPr="00306A40">
        <w:rPr>
          <w:rFonts w:ascii="Arial" w:hAnsi="Arial" w:cs="Arial"/>
        </w:rPr>
        <w:t>stores and activates TMEM16A, a Ca</w:t>
      </w:r>
      <w:r w:rsidRPr="00306A40">
        <w:rPr>
          <w:rFonts w:ascii="Arial" w:hAnsi="Arial" w:cs="Arial"/>
          <w:vertAlign w:val="superscript"/>
        </w:rPr>
        <w:t>2+</w:t>
      </w:r>
      <w:r w:rsidRPr="00306A40">
        <w:rPr>
          <w:rFonts w:ascii="Arial" w:hAnsi="Arial" w:cs="Arial"/>
        </w:rPr>
        <w:t>-activated Cl</w:t>
      </w:r>
      <w:r w:rsidRPr="00306A40">
        <w:rPr>
          <w:rFonts w:ascii="Arial" w:hAnsi="Arial" w:cs="Arial"/>
          <w:vertAlign w:val="superscript"/>
        </w:rPr>
        <w:t>–</w:t>
      </w:r>
      <w:r w:rsidRPr="00306A40">
        <w:rPr>
          <w:rFonts w:ascii="Arial" w:hAnsi="Arial" w:cs="Arial"/>
        </w:rPr>
        <w:t xml:space="preserve"> channel</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space","type":"article-journal","volume":"9"},"uris":["http://www.mendeley.com/documents/?uuid=420f4be2-14db-4b6c-bf9f-28e5efdf903c"]},{"id":"ITEM-2","itemData":{"DOI":"10.1016/j.cell.2015.10.070","ISSN":"10974172","abstract":"Spontaneous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E.","non-dropping-particle":"","parse-names":false,"suffix":""}],"container-title":"Cell","id":"ITEM-2","issue":"6","issued":{"date-parts":[["2015"]]},"page":"1348-1359","publisher":"Elsevier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 Babola et al., 2020)","plainTextFormattedCitation":"(Wang et al., 2015; Babola et al., 2020)","previouslyFormattedCitation":"(Wang et al., 2015; Babola et al., 2020)"},"properties":{"noteIndex":0},"schema":"https://github.com/citation-style-language/schema/raw/master/csl-citation.json"}</w:instrText>
      </w:r>
      <w:r>
        <w:rPr>
          <w:rFonts w:ascii="Arial" w:hAnsi="Arial" w:cs="Arial"/>
        </w:rPr>
        <w:fldChar w:fldCharType="separate"/>
      </w:r>
      <w:r w:rsidRPr="007E227D">
        <w:rPr>
          <w:rFonts w:ascii="Arial" w:hAnsi="Arial" w:cs="Arial"/>
          <w:noProof/>
        </w:rPr>
        <w:t>(Wang et al., 2015; Babola et al., 2020)</w:t>
      </w:r>
      <w:r>
        <w:rPr>
          <w:rFonts w:ascii="Arial" w:hAnsi="Arial" w:cs="Arial"/>
        </w:rPr>
        <w:fldChar w:fldCharType="end"/>
      </w:r>
      <w:r w:rsidRPr="00306A40">
        <w:rPr>
          <w:rFonts w:ascii="Arial" w:hAnsi="Arial" w:cs="Arial"/>
        </w:rPr>
        <w:t>. Efflux of Cl</w:t>
      </w:r>
      <w:r w:rsidRPr="00306A40">
        <w:rPr>
          <w:rFonts w:ascii="Arial" w:hAnsi="Arial" w:cs="Arial"/>
          <w:vertAlign w:val="superscript"/>
        </w:rPr>
        <w:t>–</w:t>
      </w:r>
      <w:r w:rsidRPr="00306A40">
        <w:rPr>
          <w:rFonts w:ascii="Arial" w:hAnsi="Arial" w:cs="Arial"/>
        </w:rPr>
        <w:t xml:space="preserve"> ions </w:t>
      </w:r>
      <w:proofErr w:type="gramStart"/>
      <w:r w:rsidRPr="00306A40">
        <w:rPr>
          <w:rFonts w:ascii="Arial" w:hAnsi="Arial" w:cs="Arial"/>
        </w:rPr>
        <w:t>draws</w:t>
      </w:r>
      <w:proofErr w:type="gramEnd"/>
      <w:r w:rsidRPr="00306A40">
        <w:rPr>
          <w:rFonts w:ascii="Arial" w:hAnsi="Arial" w:cs="Arial"/>
        </w:rPr>
        <w:t xml:space="preserve"> positive K</w:t>
      </w:r>
      <w:r w:rsidRPr="00306A40">
        <w:rPr>
          <w:rFonts w:ascii="Arial" w:hAnsi="Arial" w:cs="Arial"/>
          <w:vertAlign w:val="superscript"/>
        </w:rPr>
        <w:t>+</w:t>
      </w:r>
      <w:r w:rsidRPr="00306A40">
        <w:rPr>
          <w:rFonts w:ascii="Arial" w:hAnsi="Arial" w:cs="Arial"/>
        </w:rPr>
        <w:t xml:space="preserve"> ions into the extracellular space, producing a temporary osmotic gradient that draws water into the extracellular space. Because of extensive gap-junction coupling between ISCs, activation of these purinergic pathways induces large currents and cellular shrinkage (crenation) among groups of these cells. Local increases in extracellular K</w:t>
      </w:r>
      <w:r w:rsidRPr="00306A40">
        <w:rPr>
          <w:rFonts w:ascii="Arial" w:hAnsi="Arial" w:cs="Arial"/>
          <w:vertAlign w:val="superscript"/>
        </w:rPr>
        <w:t>+</w:t>
      </w:r>
      <w:r w:rsidRPr="00306A40">
        <w:rPr>
          <w:rFonts w:ascii="Arial" w:hAnsi="Arial" w:cs="Arial"/>
        </w:rPr>
        <w:t xml:space="preserve"> depolarize nearby IHCs, resulting in bursts of action potentials, glutamate release, and activation of AMPA and NMDA receptors on post-synaptic SGNs</w:t>
      </w:r>
      <w:r w:rsidR="0065574F">
        <w:rPr>
          <w:rFonts w:ascii="Arial" w:hAnsi="Arial" w:cs="Arial"/>
        </w:rPr>
        <w:t xml:space="preserve"> </w:t>
      </w:r>
      <w:r w:rsidR="0065574F">
        <w:rPr>
          <w:rFonts w:ascii="Arial" w:hAnsi="Arial" w:cs="Arial"/>
        </w:rPr>
        <w:fldChar w:fldCharType="begin" w:fldLock="1"/>
      </w:r>
      <w:r w:rsidR="0065574F">
        <w:rPr>
          <w:rFonts w:ascii="Arial" w:hAnsi="Arial" w:cs="Arial"/>
        </w:rPr>
        <w:instrText>ADDIN CSL_CITATION {"citationItems":[{"id":"ITEM-1","itemData":{"DOI":"10.1016/j.neuron.2015.12.016","ISBN":"1097-4199 (Electronic)\\r0896-6273 (Linking)","ISSN":"10974199","PMID":"26774161","abstract":"Spontaneous bursts of activity in developing sensory pathways promote maturation of neurons, refinement of neuronal connections, and assembly of appropriate functional networks. In the developing auditory system, inner hair cells (IHCs) spontaneously fire Ca2+ spikes, each of which is transformed into a mini-burst of action potentials in spiral ganglion neurons (SGNs). Here we show that NMDARs are expressed in SGN dendritic terminals and play a critical role during transmission of activity from IHCs to SGNs before hearing onset. NMDAR activation enhances glutamate-mediated Ca2+ influx at dendritic terminals, promotes repetitive firing of individual SGNs in response to each synaptic event, and enhances coincident activity of neighboring SGNs that will eventually encode similar frequencies of sound. Loss of NMDAR signaling from SGNs reduced their survival both in vivo and in vitro, revealing that spontaneous activity in the prehearing cochlea promotes maturation of auditory circuitry through periodic activation of NMDARs in SGNs. Zhang-Hooks et al. find that NMDARs play a crucial role in development of the cochlea. By prolonging synaptic excitation at IHC-SGN synapses, NMDARs enhance repetitive firing of SGNs, increase dendritic Ca2+ influx, and promote SGN integration into the auditory pathway.","author":[{"dropping-particle":"","family":"Zhang-Hooks","given":"Ying Xin","non-dropping-particle":"","parse-names":false,"suffix":""},{"dropping-particle":"","family":"Agarwal","given":"Amit","non-dropping-particle":"","parse-names":false,"suffix":""},{"dropping-particle":"","family":"Mishina","given":"Masayoshi","non-dropping-particle":"","parse-names":false,"suffix":""},{"dropping-particle":"","family":"Bergles","given":"Dwight E.","non-dropping-particle":"","parse-names":false,"suffix":""}],"container-title":"Neuron","id":"ITEM-1","issue":"2","issued":{"date-parts":[["2016"]]},"page":"337-350","publisher":"Elsevier Inc.","title":"NMDA receptors enhance spontaneous activity and promote neuronal survival in the developing cochlea","type":"article-journal","volume":"89"},"uris":["http://www.mendeley.com/documents/?uuid=313ced81-4854-4027-af1b-2aa94ae59a86"]}],"mendeley":{"formattedCitation":"(Zhang-Hooks et al., 2016)","plainTextFormattedCitation":"(Zhang-Hooks et al., 2016)","previouslyFormattedCitation":"(Zhang-Hooks et al., 2016)"},"properties":{"noteIndex":0},"schema":"https://github.com/citation-style-language/schema/raw/master/csl-citation.json"}</w:instrText>
      </w:r>
      <w:r w:rsidR="0065574F">
        <w:rPr>
          <w:rFonts w:ascii="Arial" w:hAnsi="Arial" w:cs="Arial"/>
        </w:rPr>
        <w:fldChar w:fldCharType="separate"/>
      </w:r>
      <w:r w:rsidR="0065574F" w:rsidRPr="0065574F">
        <w:rPr>
          <w:rFonts w:ascii="Arial" w:hAnsi="Arial" w:cs="Arial"/>
          <w:noProof/>
        </w:rPr>
        <w:t>(Zhang-Hooks et al., 2016)</w:t>
      </w:r>
      <w:r w:rsidR="0065574F">
        <w:rPr>
          <w:rFonts w:ascii="Arial" w:hAnsi="Arial" w:cs="Arial"/>
        </w:rPr>
        <w:fldChar w:fldCharType="end"/>
      </w:r>
      <w:r w:rsidR="0009396B">
        <w:rPr>
          <w:rFonts w:ascii="Arial" w:hAnsi="Arial" w:cs="Arial"/>
        </w:rPr>
        <w:t>; thus, u</w:t>
      </w:r>
      <w:r w:rsidRPr="00306A40">
        <w:rPr>
          <w:rFonts w:ascii="Arial" w:hAnsi="Arial" w:cs="Arial"/>
        </w:rPr>
        <w:t xml:space="preserve">nlike hearing, this electrical activity does not require activation of </w:t>
      </w:r>
      <w:proofErr w:type="spellStart"/>
      <w:r w:rsidRPr="00306A40">
        <w:rPr>
          <w:rFonts w:ascii="Arial" w:hAnsi="Arial" w:cs="Arial"/>
        </w:rPr>
        <w:t>mechanotransduction</w:t>
      </w:r>
      <w:proofErr w:type="spellEnd"/>
      <w:r w:rsidRPr="00306A40">
        <w:rPr>
          <w:rFonts w:ascii="Arial" w:hAnsi="Arial" w:cs="Arial"/>
        </w:rPr>
        <w:t xml:space="preserve"> </w:t>
      </w:r>
      <w:r w:rsidRPr="00306A40">
        <w:rPr>
          <w:rFonts w:ascii="Arial" w:hAnsi="Arial" w:cs="Arial"/>
        </w:rPr>
        <w:lastRenderedPageBreak/>
        <w:t>channels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{"citationItems":[{"id":"ITEM-1","itemData":{"DOI":"10.1016/j.cell.2018.07.008","ISSN":"00928674","abstract":"© 2018 Elsevier Inc. Type I spiral ganglion neurons (SGNs) transmit sound information from cochlear hair cells to the CNS. Using transcriptome analysis of thousands of single neurons, we demonstrate that murine type I SGNs consist of subclasses that are defined by the expression of subsets of transcription factors, cell adhesion molecules, ion channels, and neurotransmitter receptors. Subtype specification is initiated prior to the onset of hearing during the time period when auditory circuits mature. Gene mutations linked to deafness that disrupt hair cell mechanotransduction or glutamatergic signaling perturb the firing behavior of SGNs prior to hearing onset and disrupt SGN subtype specification. We thus conclude that an intact hair cell mechanotransduction machinery is critical during the pre-hearing period to regulate the firing behavior of SGNs and their segregation into subtypes. Because deafness is frequently caused by defects in hair cells, our findings have significant ramifications for the etiology of hearing loss and its treatment. Single-cell analyses of mouse type I spiral ganglion neurons characterize three functionally distinct subtypes, revealing insights into auditory processing with implications for treating congenital deafness.","author":[{"dropping-particle":"","family":"Sun","given":"Shuohao","non-dropping-particle":"","parse-names":false,"suffix":""},{"dropping-particle":"","family":"Babola","given":"Travis","non-dropping-particle":"","parse-names":false,"suffix":""},{"dropping-particle":"","family":"Pregernig","given":"Gabriela","non-dropping-particle":"","parse-names":false,"suffix":""},{"dropping-particle":"","family":"So","given":"K.S.","non-dropping-particle":"","parse-names":false,"suffix":""},{"dropping-particle":"","family":"Nguyen","given":"Matthew","non-dropping-particle":"","parse-names":false,"suffix":""},{"dropping-particle":"","family":"Su","given":"S. M.","non-dropping-particle":"","parse-names":false,"suffix":""},{"dropping-particle":"","family":"Palermo","given":"A. T.","non-dropping-particle":"","parse-names":false,"suffix":""},{"dropping-particle":"","family":"Bergles","given":"D. E.","non-dropping-particle":"","parse-names":false,"suffix":""},{"dropping-particle":"","family":"Burns","given":"Joseph C.","non-dropping-particle":"","parse-names":false,"suffix":""},{"dropping-particle":"","family":"Müller","given":"Ulrich","non-dropping-particle":"","parse-names":false,"suffix":""}],"container-title":"Cell","id":"ITEM-1","issue":"5","issued":{"date-parts":[["2018"]]},"page":"1-17","title":"Hair cell mechanotransduction regulates spontaneous activity and spiral ganglion subtype specification in the auditory system","type":"article-journal","volume":"174"},"uris":["http://www.mendeley.com/documents/?uuid=430894c1-4c72-4c41-bebe-2f855493b8e9"]}],"mendeley":{"formattedCitation":"(Sun et al., 2018)","plainTextFormattedCitation":"(Sun et al., 2018)","previouslyFormattedCitation":"(Sun et al., 2018)"},"properties":{"noteIndex":0},"schema":"https://github.com/citation-style-language/schema/raw/master/csl-citation.json"}</w:instrText>
      </w:r>
      <w:r>
        <w:rPr>
          <w:rFonts w:ascii="Arial" w:hAnsi="Arial" w:cs="Arial"/>
        </w:rPr>
        <w:fldChar w:fldCharType="separate"/>
      </w:r>
      <w:r w:rsidRPr="007E227D">
        <w:rPr>
          <w:rFonts w:ascii="Arial" w:hAnsi="Arial" w:cs="Arial"/>
          <w:noProof/>
        </w:rPr>
        <w:t>(Sun et al., 2018)</w:t>
      </w:r>
      <w:r>
        <w:rPr>
          <w:rFonts w:ascii="Arial" w:hAnsi="Arial" w:cs="Arial"/>
        </w:rPr>
        <w:fldChar w:fldCharType="end"/>
      </w:r>
      <w:r w:rsidRPr="00306A40">
        <w:rPr>
          <w:rFonts w:ascii="Arial" w:hAnsi="Arial" w:cs="Arial"/>
        </w:rPr>
        <w:t xml:space="preserve">. </w:t>
      </w:r>
      <w:r>
        <w:rPr>
          <w:rFonts w:ascii="Arial" w:hAnsi="Arial" w:cs="Arial"/>
        </w:rPr>
        <w:t xml:space="preserve">Spontaneous inward currents in </w:t>
      </w:r>
      <w:r w:rsidRPr="00306A40">
        <w:rPr>
          <w:rFonts w:ascii="Arial" w:hAnsi="Arial" w:cs="Arial"/>
        </w:rPr>
        <w:t>ISC</w:t>
      </w:r>
      <w:r>
        <w:rPr>
          <w:rFonts w:ascii="Arial" w:hAnsi="Arial" w:cs="Arial"/>
        </w:rPr>
        <w:t xml:space="preserve">s </w:t>
      </w:r>
      <w:r w:rsidRPr="00306A40">
        <w:rPr>
          <w:rFonts w:ascii="Arial" w:hAnsi="Arial" w:cs="Arial"/>
        </w:rPr>
        <w:t xml:space="preserve">are present from birth, but little is known about when this activity emerges </w:t>
      </w:r>
      <w:r w:rsidRPr="00306A40">
        <w:rPr>
          <w:rFonts w:ascii="Arial" w:hAnsi="Arial" w:cs="Arial"/>
        </w:rPr>
        <w:fldChar w:fldCharType="begin" w:fldLock="1"/>
      </w:r>
      <w:r w:rsidRPr="00306A40">
        <w:rPr>
          <w:rFonts w:ascii="Arial" w:hAnsi="Arial" w:cs="Arial"/>
        </w:rPr>
        <w:instrText>ADDIN CSL_CITATION {"citationItems":[{"id":"ITEM-1","itemData":{"DOI":"10.1523/JNEUROSCI.3875-09.2010","ISSN":"1529-2401","PMID":"20107081","abstract":"Neurons in the developing auditory system fire bursts of action potentials before the onset of hearing. This spontaneous activity promotes the survival and maturation of auditory neurons and the refinement of synaptic connections in auditory nuclei; however, the mechanisms responsible for initiating this activity remain uncertain. Previous studies indicate that inner supporting cells (ISCs) in the developing cochlea periodically release ATP, which depolarizes inner hair cells (IHCs), leading to bursts of action potentials in postsynaptic spiral ganglion neurons (SGNs). To determine when purinergic signaling appears in the developing cochlea and whether it is responsible for initiating auditory neuron activity throughout the prehearing period, we examined spontaneous activity from ISCs, IHCs, and SGNs in cochleae acutely isolated from rats during the first three postnatal weeks. We found that ATP was released from ISCs within the cochlea from birth until the onset of hearing, which led to periodic inward currents, Ca(2+) transients, and morphological changes in these supporting cells. This spontaneous release of ATP also depolarized IHCs and triggered bursts of action potentials in SGNs for most of the postnatal prehearing period, beginning a few days after birth as IHCs became responsive to ATP, until the onset of hearing when ATP was no longer released from ISCs. When IHCs were not subject to purinergic excitation, SGNs exhibited little or no activity. These results suggest that supporting cells in the cochlea provide the primary excitatory stimulus responsible for initiating bursts of action potentials in auditory nerve fibers before the onset of hearing.","author":[{"dropping-particle":"","family":"Tritsch","given":"Nicolas X","non-dropping-particle":"","parse-names":false,"suffix":""},{"dropping-particle":"","family":"Bergles","given":"Dwight E","non-dropping-particle":"","parse-names":false,"suffix":""}],"container-title":"Journal of Neuroscience","id":"ITEM-1","issue":"4","issued":{"date-parts":[["2010"]]},"page":"1539-50","title":"Developmental regulation of spontaneous activity in the mammalian cochlea.","type":"article-journal","volume":"30"},"uris":["http://www.mendeley.com/documents/?uuid=b9824ffc-2a78-4aa0-b02d-b87460814843"]},{"id":"ITEM-2","itemData":{"DOI":"10.1016/j.neuron.2015.12.016","ISBN":"1097-4199 (Electronic)\\r0896-6273 (Linking)","ISSN":"10974199","PMID":"26774161","abstract":"Spontaneous bursts of activity in developing sensory pathways promote maturation of neurons, refinement of neuronal connections, and assembly of appropriate functional networks. In the developing auditory system, inner hair cells (IHCs) spontaneously fire Ca2+ spikes, each of which is transformed into a mini-burst of action potentials in spiral ganglion neurons (SGNs). Here we show that NMDARs are expressed in SGN dendritic terminals and play a critical role during transmission of activity from IHCs to SGNs before hearing onset. NMDAR activation enhances glutamate-mediated Ca2+ influx at dendritic terminals, promotes repetitive firing of individual SGNs in response to each synaptic event, and enhances coincident activity of neighboring SGNs that will eventually encode similar frequencies of sound. Loss of NMDAR signaling from SGNs reduced their survival both in vivo and in vitro, revealing that spontaneous activity in the prehearing cochlea promotes maturation of auditory circuitry through periodic activation of NMDARs in SGNs. Zhang-Hooks et al. find that NMDARs play a crucial role in development of the cochlea. By prolonging synaptic excitation at IHC-SGN synapses, NMDARs enhance repetitive firing of SGNs, increase dendritic Ca2+ influx, and promote SGN integration into the auditory pathway.","author":[{"dropping-particle":"","family":"Zhang-Hooks","given":"Ying Xin","non-dropping-particle":"","parse-names":false,"suffix":""},{"dropping-particle":"","family":"Agarwal","given":"Amit","non-dropping-particle":"","parse-names":false,"suffix":""},{"dropping-particle":"","family":"Mishina","given":"Masayoshi","non-dropping-particle":"","parse-names":false,"suffix":""},{"dropping-particle":"","family":"Bergles","given":"Dwight E.","non-dropping-particle":"","parse-names":false,"suffix":""}],"container-title":"Neuron","id":"ITEM-2","issue":"2","issued":{"date-parts":[["2016"]]},"page":"337-350","publisher":"Elsevier Inc.","title":"NMDA receptors enhance spontaneous activity and promote neuronal survival in the developing cochlea","type":"article-journal","volume":"89"},"uris":["http://www.mendeley.com/documents/?uuid=313ced81-4854-4027-af1b-2aa94ae59a86"]},{"id":"ITEM-3","itemData":{"DOI":"10.1016/j.cell.2015.10.070","ISSN":"10974172","abstract":"Spontaneous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E.","non-dropping-particle":"","parse-names":false,"suffix":""}],"container-title":"Cell","id":"ITEM-3","issue":"6","issued":{"date-parts":[["2015"]]},"page":"1348-1359","publisher":"Elsevier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cells","type":"article-journal","volume":"163"},"uris":["http://www.mendeley.com/documents/?uuid=e2bb916f-78eb-421e-bbc8-a60e098dcd17"]}],"mendeley":{"formattedCitation":"(Tritsch and Bergles, 2010; Wang et al., 2015; Zhang-Hooks et al., 2016)","plainTextFormattedCitation":"(Tritsch and Bergles, 2010; Wang et al., 2015; Zhang-Hooks et al., 2016)","previouslyFormattedCitation":"(Tritsch and Bergles, 2010; Wang et al., 2015; Zhang-Hooks et al., 2016)"},"properties":{"noteIndex":0},"schema":"https://github.com/citation-style-language/schema/raw/master/csl-citation.json"}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and Bergles, 2010; Wang et al., 2015; Zhang-Hooks et al., 2016)</w:t>
      </w:r>
      <w:r w:rsidRPr="00306A40">
        <w:rPr>
          <w:rFonts w:ascii="Arial" w:hAnsi="Arial" w:cs="Arial"/>
        </w:rPr>
        <w:fldChar w:fldCharType="end"/>
      </w:r>
      <w:r w:rsidRPr="00306A40">
        <w:rPr>
          <w:rFonts w:ascii="Arial" w:hAnsi="Arial" w:cs="Arial"/>
        </w:rPr>
        <w:t xml:space="preserve">. To determine the onset of spontaneous ISC currents, we made whole-cell voltage clamp recordings from inner supporting cells (ISCs) in cochleae acutely isolated from embryonic day 14 to 16 (E14-16) mouse pups (Figure 1A), a developmental period characterized by basal to apical differentiation of inner and outer hair cells </w:t>
      </w:r>
      <w:r w:rsidRPr="00306A40">
        <w:rPr>
          <w:rFonts w:ascii="Arial" w:hAnsi="Arial" w:cs="Arial"/>
        </w:rPr>
        <w:fldChar w:fldCharType="begin" w:fldLock="1"/>
      </w:r>
      <w:r w:rsidRPr="00306A40">
        <w:rPr>
          <w:rFonts w:ascii="Arial" w:hAnsi="Arial" w:cs="Arial"/>
        </w:rPr>
        <w:instrText>ADDIN CSL_CITATION {"citationItems":[{"id":"ITEM-1","itemData":{"ISSN":"09501991","PMID":"11973280","abstract":"During embryonic development of the inner ear, the sensory primordium that gives rise to the organ of Corti from within the cochlear epithelium is patterned into a stereotyped array of inner and outer sensory hair cells separated from each other by non-sensory supporting cells. Math1, a close homolog of the Drosophila proneural gene atonal, has been found to be both necessary and sufficient for the production of hair cells in the mouse inner ear. Our results indicate that Math1 is not required to establish the postmitotic sensory primordium from which the cells of the organ of Corti arise, but instead is limited to a role in the selection and/or differentiation of sensory hair cells from within the established primordium. This is based on the observation that Math1 is only expressed after the appearance of a zone of non-proliferating cells that delineates the sensory primordium within the cochlear anlage. The expression of Math1 is limited to a subpopulation of cells within the sensory primordium that appear to differentiate exclusively into hair cells as the sensory epithelium matures and elongates through a process that probably involves radial intercalation of cells. Furthermore, mutation of Math1 does not affect the establishment of this postmitotic sensory primordium, even though the subsequent generation of hair cells is blocked in these mutants. Finally, in Math1 mutant embryos, a subpopulation of the cells within the sensory epithelium undergo apoptosis in a temporal gradient similar to the basal-to-apical gradient of hair cell differentiation that occurs in the cochlea of wild-type animals.","author":[{"dropping-particle":"","family":"Chen","given":"Ping","non-dropping-particle":"","parse-names":false,"suffix":""},{"dropping-particle":"","family":"Johnson","given":"Jane E.","non-dropping-particle":"","parse-names":false,"suffix":""},{"dropping-particle":"","family":"Zoghbi","given":"Huda Y.","non-dropping-particle":"","parse-names":false,"suffix":""},{"dropping-particle":"","family":"Segil","given":"Neil","non-dropping-particle":"","parse-names":false,"suffix":""}],"container-title":"Development","id":"ITEM-1","issue":"10","issued":{"date-parts":[["2002"]]},"page":"2495-2505","title":"The role of Math1 in inner ear development: Uncoupling the establishment of the sensory primordium from hair cell fate determination","type":"article-journal","volume":"129"},"uris":["http://www.mendeley.com/documents/?uuid=3fffdae7-27cb-4920-8122-2cac0e8a3fc2"]}],"mendeley":{"formattedCitation":"(Chen et al., 2002)","plainTextFormattedCitation":"(Chen et al., 2002)","previouslyFormattedCitation":"(Chen et al., 2002)"},"properties":{"noteIndex":0},"schema":"https://github.com/citation-style-language/schema/raw/master/csl-citation.json"}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(Chen et al., 2002)</w:t>
      </w:r>
      <w:r w:rsidRPr="00306A40">
        <w:rPr>
          <w:rFonts w:ascii="Arial" w:hAnsi="Arial" w:cs="Arial"/>
        </w:rPr>
        <w:fldChar w:fldCharType="end"/>
      </w:r>
      <w:r w:rsidRPr="00306A40">
        <w:rPr>
          <w:rFonts w:ascii="Arial" w:hAnsi="Arial" w:cs="Arial"/>
        </w:rPr>
        <w:t xml:space="preserve">. Recordings from ISCs in the apical </w:t>
      </w:r>
      <w:r>
        <w:rPr>
          <w:rFonts w:ascii="Arial" w:hAnsi="Arial" w:cs="Arial"/>
        </w:rPr>
        <w:t>region</w:t>
      </w:r>
      <w:r w:rsidRPr="00306A40">
        <w:rPr>
          <w:rFonts w:ascii="Arial" w:hAnsi="Arial" w:cs="Arial"/>
        </w:rPr>
        <w:t xml:space="preserve"> of the cochleae revealed no discernable spontaneous currents (6/6 cochleae; Figure 1B). </w:t>
      </w:r>
      <w:r w:rsidR="009D2241">
        <w:rPr>
          <w:rFonts w:ascii="Arial" w:hAnsi="Arial" w:cs="Arial"/>
        </w:rPr>
        <w:t xml:space="preserve">In contrast, </w:t>
      </w:r>
      <w:r w:rsidRPr="00306A40">
        <w:rPr>
          <w:rFonts w:ascii="Arial" w:hAnsi="Arial" w:cs="Arial"/>
        </w:rPr>
        <w:t xml:space="preserve">large spontaneous currents were observed in most cochleae </w:t>
      </w:r>
      <w:r w:rsidR="009D2241" w:rsidRPr="00306A40">
        <w:rPr>
          <w:rFonts w:ascii="Arial" w:hAnsi="Arial" w:cs="Arial"/>
        </w:rPr>
        <w:t xml:space="preserve">in the basal </w:t>
      </w:r>
      <w:r w:rsidR="009D2241">
        <w:rPr>
          <w:rFonts w:ascii="Arial" w:hAnsi="Arial" w:cs="Arial"/>
        </w:rPr>
        <w:t>region</w:t>
      </w:r>
      <w:r w:rsidR="009D2241" w:rsidRPr="00306A40">
        <w:rPr>
          <w:rFonts w:ascii="Arial" w:hAnsi="Arial" w:cs="Arial"/>
        </w:rPr>
        <w:t xml:space="preserve"> </w:t>
      </w:r>
      <w:r w:rsidRPr="00306A40">
        <w:rPr>
          <w:rFonts w:ascii="Arial" w:hAnsi="Arial" w:cs="Arial"/>
        </w:rPr>
        <w:t>(3/3 cochleae at E16 and 1/3 cochleae at E14).</w:t>
      </w:r>
      <w:r>
        <w:rPr>
          <w:rFonts w:ascii="Arial" w:hAnsi="Arial" w:cs="Arial"/>
        </w:rPr>
        <w:t xml:space="preserve"> After birth, </w:t>
      </w:r>
      <w:r w:rsidRPr="00306A40">
        <w:rPr>
          <w:rFonts w:ascii="Arial" w:hAnsi="Arial" w:cs="Arial"/>
        </w:rPr>
        <w:t xml:space="preserve">spontaneous inward currents were observed in apical </w:t>
      </w:r>
      <w:r>
        <w:rPr>
          <w:rFonts w:ascii="Arial" w:hAnsi="Arial" w:cs="Arial"/>
        </w:rPr>
        <w:t xml:space="preserve">and </w:t>
      </w:r>
      <w:r w:rsidRPr="0036617E">
        <w:rPr>
          <w:rFonts w:ascii="Arial" w:hAnsi="Arial" w:cs="Arial"/>
          <w:b/>
          <w:bCs/>
          <w:rPrChange w:id="109" w:author="Travis Babola" w:date="2020-10-12T17:42:00Z">
            <w:rPr>
              <w:rFonts w:ascii="Arial" w:hAnsi="Arial" w:cs="Arial"/>
            </w:rPr>
          </w:rPrChange>
        </w:rPr>
        <w:t>basal ISCs</w:t>
      </w:r>
      <w:r>
        <w:rPr>
          <w:rFonts w:ascii="Arial" w:hAnsi="Arial" w:cs="Arial"/>
        </w:rPr>
        <w:t xml:space="preserve"> t</w:t>
      </w:r>
      <w:r w:rsidRPr="00306A40">
        <w:rPr>
          <w:rFonts w:ascii="Arial" w:hAnsi="Arial" w:cs="Arial"/>
        </w:rPr>
        <w:t>hroughout the early postnatal period (Figure 1C)</w:t>
      </w:r>
      <w:r>
        <w:rPr>
          <w:rFonts w:ascii="Arial" w:hAnsi="Arial" w:cs="Arial"/>
        </w:rPr>
        <w:t>, c</w:t>
      </w:r>
      <w:r w:rsidRPr="00306A40">
        <w:rPr>
          <w:rFonts w:ascii="Arial" w:hAnsi="Arial" w:cs="Arial"/>
        </w:rPr>
        <w:t>onsistent with previous observations (</w:t>
      </w:r>
      <w:proofErr w:type="spellStart"/>
      <w:r w:rsidRPr="00306A40">
        <w:rPr>
          <w:rFonts w:ascii="Arial" w:hAnsi="Arial" w:cs="Arial"/>
        </w:rPr>
        <w:t>Tritsch</w:t>
      </w:r>
      <w:proofErr w:type="spellEnd"/>
      <w:r w:rsidRPr="00306A40">
        <w:rPr>
          <w:rFonts w:ascii="Arial" w:hAnsi="Arial" w:cs="Arial"/>
        </w:rPr>
        <w:t xml:space="preserve"> et al., 2007, </w:t>
      </w:r>
      <w:proofErr w:type="spellStart"/>
      <w:r w:rsidRPr="00306A40">
        <w:rPr>
          <w:rFonts w:ascii="Arial" w:hAnsi="Arial" w:cs="Arial"/>
        </w:rPr>
        <w:t>Tritsch</w:t>
      </w:r>
      <w:proofErr w:type="spellEnd"/>
      <w:r w:rsidRPr="00306A40">
        <w:rPr>
          <w:rFonts w:ascii="Arial" w:hAnsi="Arial" w:cs="Arial"/>
        </w:rPr>
        <w:t xml:space="preserve"> et al., 2010)</w:t>
      </w:r>
      <w:r>
        <w:rPr>
          <w:rFonts w:ascii="Arial" w:hAnsi="Arial" w:cs="Arial"/>
        </w:rPr>
        <w:t xml:space="preserve">. </w:t>
      </w:r>
      <w:r w:rsidRPr="00306A40">
        <w:rPr>
          <w:rFonts w:ascii="Arial" w:hAnsi="Arial" w:cs="Arial"/>
        </w:rPr>
        <w:t xml:space="preserve">At P0, </w:t>
      </w:r>
      <w:del w:id="110" w:author="Travis Babola" w:date="2020-10-12T17:46:00Z">
        <w:r w:rsidRPr="00306A40" w:rsidDel="00A951DA">
          <w:rPr>
            <w:rFonts w:ascii="Arial" w:hAnsi="Arial" w:cs="Arial"/>
          </w:rPr>
          <w:delText xml:space="preserve">these </w:delText>
        </w:r>
      </w:del>
      <w:r w:rsidRPr="00306A40">
        <w:rPr>
          <w:rFonts w:ascii="Arial" w:hAnsi="Arial" w:cs="Arial"/>
        </w:rPr>
        <w:t>currents</w:t>
      </w:r>
      <w:ins w:id="111" w:author="Travis Babola" w:date="2020-10-12T17:46:00Z">
        <w:r w:rsidR="00A951DA">
          <w:rPr>
            <w:rFonts w:ascii="Arial" w:hAnsi="Arial" w:cs="Arial"/>
          </w:rPr>
          <w:t xml:space="preserve"> in apical ISCs</w:t>
        </w:r>
      </w:ins>
      <w:r w:rsidRPr="00306A40">
        <w:rPr>
          <w:rFonts w:ascii="Arial" w:hAnsi="Arial" w:cs="Arial"/>
        </w:rPr>
        <w:t xml:space="preserve"> were more frequent</w:t>
      </w:r>
      <w:r w:rsidR="00DC6903">
        <w:rPr>
          <w:rFonts w:ascii="Arial" w:hAnsi="Arial" w:cs="Arial"/>
        </w:rPr>
        <w:t xml:space="preserve"> (24 </w:t>
      </w:r>
      <w:r w:rsidR="00DC6903" w:rsidRPr="00306A40">
        <w:rPr>
          <w:rFonts w:ascii="Arial" w:hAnsi="Arial" w:cs="Arial"/>
        </w:rPr>
        <w:t xml:space="preserve">± </w:t>
      </w:r>
      <w:r w:rsidR="00DC6903">
        <w:rPr>
          <w:rFonts w:ascii="Arial" w:hAnsi="Arial" w:cs="Arial"/>
        </w:rPr>
        <w:t xml:space="preserve">2 versus 1 </w:t>
      </w:r>
      <w:r w:rsidR="00DC6903" w:rsidRPr="00306A40">
        <w:rPr>
          <w:rFonts w:ascii="Arial" w:hAnsi="Arial" w:cs="Arial"/>
        </w:rPr>
        <w:t xml:space="preserve">± </w:t>
      </w:r>
      <w:r w:rsidR="00DC6903">
        <w:rPr>
          <w:rFonts w:ascii="Arial" w:hAnsi="Arial" w:cs="Arial"/>
        </w:rPr>
        <w:t>1 events per minute; One-way ANOVA, F(</w:t>
      </w:r>
      <w:del w:id="112" w:author="Travis Babola" w:date="2020-10-12T18:00:00Z">
        <w:r w:rsidR="00DC6903" w:rsidDel="003F56A6">
          <w:rPr>
            <w:rFonts w:ascii="Arial" w:hAnsi="Arial" w:cs="Arial"/>
          </w:rPr>
          <w:delText>3</w:delText>
        </w:r>
      </w:del>
      <w:ins w:id="113" w:author="Travis Babola" w:date="2020-10-12T18:00:00Z">
        <w:r w:rsidR="003F56A6">
          <w:rPr>
            <w:rFonts w:ascii="Arial" w:hAnsi="Arial" w:cs="Arial"/>
          </w:rPr>
          <w:t>5</w:t>
        </w:r>
      </w:ins>
      <w:r w:rsidR="00DC6903">
        <w:rPr>
          <w:rFonts w:ascii="Arial" w:hAnsi="Arial" w:cs="Arial"/>
        </w:rPr>
        <w:t>,</w:t>
      </w:r>
      <w:del w:id="114" w:author="Travis Babola" w:date="2020-10-12T18:00:00Z">
        <w:r w:rsidR="00DC6903" w:rsidDel="003F56A6">
          <w:rPr>
            <w:rFonts w:ascii="Arial" w:hAnsi="Arial" w:cs="Arial"/>
          </w:rPr>
          <w:delText>32</w:delText>
        </w:r>
      </w:del>
      <w:ins w:id="115" w:author="Travis Babola" w:date="2020-10-12T18:00:00Z">
        <w:r w:rsidR="003F56A6">
          <w:rPr>
            <w:rFonts w:ascii="Arial" w:hAnsi="Arial" w:cs="Arial"/>
          </w:rPr>
          <w:t>42</w:t>
        </w:r>
      </w:ins>
      <w:r w:rsidR="00DC6903">
        <w:rPr>
          <w:rFonts w:ascii="Arial" w:hAnsi="Arial" w:cs="Arial"/>
        </w:rPr>
        <w:t>) = 2</w:t>
      </w:r>
      <w:del w:id="116" w:author="Travis Babola" w:date="2020-10-12T18:00:00Z">
        <w:r w:rsidR="00DC6903" w:rsidDel="003F56A6">
          <w:rPr>
            <w:rFonts w:ascii="Arial" w:hAnsi="Arial" w:cs="Arial"/>
          </w:rPr>
          <w:delText>7.11</w:delText>
        </w:r>
      </w:del>
      <w:ins w:id="117" w:author="Travis Babola" w:date="2020-10-12T18:00:00Z">
        <w:r w:rsidR="003F56A6">
          <w:rPr>
            <w:rFonts w:ascii="Arial" w:hAnsi="Arial" w:cs="Arial"/>
          </w:rPr>
          <w:t>4.95</w:t>
        </w:r>
      </w:ins>
      <w:r w:rsidR="00DC6903">
        <w:rPr>
          <w:rFonts w:ascii="Arial" w:hAnsi="Arial" w:cs="Arial"/>
        </w:rPr>
        <w:t xml:space="preserve">, </w:t>
      </w:r>
      <w:r w:rsidR="00DC6903" w:rsidRPr="00DC6903">
        <w:rPr>
          <w:rFonts w:ascii="Arial" w:hAnsi="Arial" w:cs="Arial"/>
        </w:rPr>
        <w:t>p</w:t>
      </w:r>
      <w:r w:rsidR="00DC6903">
        <w:rPr>
          <w:rFonts w:ascii="Arial" w:hAnsi="Arial" w:cs="Arial"/>
        </w:rPr>
        <w:t xml:space="preserve"> = 6e-9; Tukey HSD, p = </w:t>
      </w:r>
      <w:del w:id="118" w:author="Travis Babola" w:date="2020-10-12T18:02:00Z">
        <w:r w:rsidR="00DC6903" w:rsidDel="003F56A6">
          <w:rPr>
            <w:rFonts w:ascii="Arial" w:hAnsi="Arial" w:cs="Arial"/>
          </w:rPr>
          <w:delText>6e</w:delText>
        </w:r>
      </w:del>
      <w:ins w:id="119" w:author="Travis Babola" w:date="2020-10-12T18:02:00Z">
        <w:r w:rsidR="003F56A6">
          <w:rPr>
            <w:rFonts w:ascii="Arial" w:hAnsi="Arial" w:cs="Arial"/>
          </w:rPr>
          <w:t>2e</w:t>
        </w:r>
      </w:ins>
      <w:r w:rsidR="00DC6903">
        <w:rPr>
          <w:rFonts w:ascii="Arial" w:hAnsi="Arial" w:cs="Arial"/>
        </w:rPr>
        <w:t>-</w:t>
      </w:r>
      <w:del w:id="120" w:author="Travis Babola" w:date="2020-10-12T18:02:00Z">
        <w:r w:rsidR="00DC6903" w:rsidDel="003F56A6">
          <w:rPr>
            <w:rFonts w:ascii="Arial" w:hAnsi="Arial" w:cs="Arial"/>
          </w:rPr>
          <w:delText>9</w:delText>
        </w:r>
      </w:del>
      <w:ins w:id="121" w:author="Travis Babola" w:date="2020-10-12T18:02:00Z">
        <w:r w:rsidR="003F56A6">
          <w:rPr>
            <w:rFonts w:ascii="Arial" w:hAnsi="Arial" w:cs="Arial"/>
          </w:rPr>
          <w:t>8</w:t>
        </w:r>
      </w:ins>
      <w:r w:rsidR="00DC6903">
        <w:rPr>
          <w:rFonts w:ascii="Arial" w:hAnsi="Arial" w:cs="Arial"/>
        </w:rPr>
        <w:t>)</w:t>
      </w:r>
      <w:r w:rsidRPr="00306A40">
        <w:rPr>
          <w:rFonts w:ascii="Arial" w:hAnsi="Arial" w:cs="Arial"/>
        </w:rPr>
        <w:t>, larger in amplitude</w:t>
      </w:r>
      <w:r w:rsidR="00DC6903">
        <w:rPr>
          <w:rFonts w:ascii="Arial" w:hAnsi="Arial" w:cs="Arial"/>
        </w:rPr>
        <w:t xml:space="preserve"> (5</w:t>
      </w:r>
      <w:r w:rsidR="000B7184">
        <w:rPr>
          <w:rFonts w:ascii="Arial" w:hAnsi="Arial" w:cs="Arial"/>
        </w:rPr>
        <w:t>22</w:t>
      </w:r>
      <w:r w:rsidR="00DC6903">
        <w:rPr>
          <w:rFonts w:ascii="Arial" w:hAnsi="Arial" w:cs="Arial"/>
        </w:rPr>
        <w:t xml:space="preserve"> </w:t>
      </w:r>
      <w:r w:rsidR="00DC6903" w:rsidRPr="00306A40">
        <w:rPr>
          <w:rFonts w:ascii="Arial" w:hAnsi="Arial" w:cs="Arial"/>
        </w:rPr>
        <w:t>±</w:t>
      </w:r>
      <w:r w:rsidR="00DC6903">
        <w:rPr>
          <w:rFonts w:ascii="Arial" w:hAnsi="Arial" w:cs="Arial"/>
        </w:rPr>
        <w:t xml:space="preserve"> 100 versus </w:t>
      </w:r>
      <w:r w:rsidR="000B7184">
        <w:rPr>
          <w:rFonts w:ascii="Arial" w:hAnsi="Arial" w:cs="Arial"/>
        </w:rPr>
        <w:t xml:space="preserve">44 </w:t>
      </w:r>
      <w:r w:rsidR="000B7184" w:rsidRPr="00306A40">
        <w:rPr>
          <w:rFonts w:ascii="Arial" w:hAnsi="Arial" w:cs="Arial"/>
        </w:rPr>
        <w:t>±</w:t>
      </w:r>
      <w:r w:rsidR="000B7184">
        <w:rPr>
          <w:rFonts w:ascii="Arial" w:hAnsi="Arial" w:cs="Arial"/>
        </w:rPr>
        <w:t xml:space="preserve"> 10 </w:t>
      </w:r>
      <w:proofErr w:type="spellStart"/>
      <w:r w:rsidR="000B7184">
        <w:rPr>
          <w:rFonts w:ascii="Arial" w:hAnsi="Arial" w:cs="Arial"/>
        </w:rPr>
        <w:t>pA</w:t>
      </w:r>
      <w:proofErr w:type="spellEnd"/>
      <w:r w:rsidR="000B7184">
        <w:rPr>
          <w:rFonts w:ascii="Arial" w:hAnsi="Arial" w:cs="Arial"/>
        </w:rPr>
        <w:t xml:space="preserve">; One-way ANOVA, </w:t>
      </w:r>
      <w:ins w:id="122" w:author="Travis Babola" w:date="2020-10-12T18:00:00Z">
        <w:r w:rsidR="003F56A6">
          <w:rPr>
            <w:rFonts w:ascii="Arial" w:hAnsi="Arial" w:cs="Arial"/>
          </w:rPr>
          <w:t xml:space="preserve">F(5,42) </w:t>
        </w:r>
      </w:ins>
      <w:del w:id="123" w:author="Travis Babola" w:date="2020-10-12T18:00:00Z">
        <w:r w:rsidR="000B7184" w:rsidDel="003F56A6">
          <w:rPr>
            <w:rFonts w:ascii="Arial" w:hAnsi="Arial" w:cs="Arial"/>
          </w:rPr>
          <w:delText xml:space="preserve">F(3,32) </w:delText>
        </w:r>
      </w:del>
      <w:r w:rsidR="000B7184">
        <w:rPr>
          <w:rFonts w:ascii="Arial" w:hAnsi="Arial" w:cs="Arial"/>
        </w:rPr>
        <w:t xml:space="preserve">= </w:t>
      </w:r>
      <w:del w:id="124" w:author="Travis Babola" w:date="2020-10-12T18:01:00Z">
        <w:r w:rsidR="000B7184" w:rsidDel="003F56A6">
          <w:rPr>
            <w:rFonts w:ascii="Arial" w:hAnsi="Arial" w:cs="Arial"/>
          </w:rPr>
          <w:delText>4.14</w:delText>
        </w:r>
      </w:del>
      <w:ins w:id="125" w:author="Travis Babola" w:date="2020-10-12T18:01:00Z">
        <w:r w:rsidR="003F56A6">
          <w:rPr>
            <w:rFonts w:ascii="Arial" w:hAnsi="Arial" w:cs="Arial"/>
          </w:rPr>
          <w:t>3.55</w:t>
        </w:r>
      </w:ins>
      <w:r w:rsidR="000B7184">
        <w:rPr>
          <w:rFonts w:ascii="Arial" w:hAnsi="Arial" w:cs="Arial"/>
        </w:rPr>
        <w:t>, p = 0.013; Tukey HSD, p = 0.</w:t>
      </w:r>
      <w:del w:id="126" w:author="Travis Babola" w:date="2020-10-12T18:02:00Z">
        <w:r w:rsidR="000B7184" w:rsidDel="003F56A6">
          <w:rPr>
            <w:rFonts w:ascii="Arial" w:hAnsi="Arial" w:cs="Arial"/>
          </w:rPr>
          <w:delText>007</w:delText>
        </w:r>
      </w:del>
      <w:ins w:id="127" w:author="Travis Babola" w:date="2020-10-12T18:02:00Z">
        <w:r w:rsidR="003F56A6">
          <w:rPr>
            <w:rFonts w:ascii="Arial" w:hAnsi="Arial" w:cs="Arial"/>
          </w:rPr>
          <w:t>010</w:t>
        </w:r>
      </w:ins>
      <w:r w:rsidR="000B7184">
        <w:rPr>
          <w:rFonts w:ascii="Arial" w:hAnsi="Arial" w:cs="Arial"/>
        </w:rPr>
        <w:t xml:space="preserve">) </w:t>
      </w:r>
      <w:r w:rsidRPr="00306A40">
        <w:rPr>
          <w:rFonts w:ascii="Arial" w:hAnsi="Arial" w:cs="Arial"/>
        </w:rPr>
        <w:t>, and carried more charge per second (integral</w:t>
      </w:r>
      <w:r w:rsidR="000B7184">
        <w:rPr>
          <w:rFonts w:ascii="Arial" w:hAnsi="Arial" w:cs="Arial"/>
        </w:rPr>
        <w:t xml:space="preserve">; 320 </w:t>
      </w:r>
      <w:r w:rsidR="000B7184" w:rsidRPr="00306A40">
        <w:rPr>
          <w:rFonts w:ascii="Arial" w:hAnsi="Arial" w:cs="Arial"/>
        </w:rPr>
        <w:t>±</w:t>
      </w:r>
      <w:r w:rsidR="000B7184">
        <w:rPr>
          <w:rFonts w:ascii="Arial" w:hAnsi="Arial" w:cs="Arial"/>
        </w:rPr>
        <w:t xml:space="preserve"> 80 versus 15 </w:t>
      </w:r>
      <w:r w:rsidR="000B7184" w:rsidRPr="00306A40">
        <w:rPr>
          <w:rFonts w:ascii="Arial" w:hAnsi="Arial" w:cs="Arial"/>
        </w:rPr>
        <w:t>±</w:t>
      </w:r>
      <w:r w:rsidR="000B7184">
        <w:rPr>
          <w:rFonts w:ascii="Arial" w:hAnsi="Arial" w:cs="Arial"/>
        </w:rPr>
        <w:t xml:space="preserve"> 5 </w:t>
      </w:r>
      <w:proofErr w:type="spellStart"/>
      <w:r w:rsidR="000B7184">
        <w:rPr>
          <w:rFonts w:ascii="Arial" w:hAnsi="Arial" w:cs="Arial"/>
        </w:rPr>
        <w:t>pC</w:t>
      </w:r>
      <w:proofErr w:type="spellEnd"/>
      <w:r w:rsidR="000B7184">
        <w:rPr>
          <w:rFonts w:ascii="Arial" w:hAnsi="Arial" w:cs="Arial"/>
        </w:rPr>
        <w:t xml:space="preserve">; One-way ANOVA, </w:t>
      </w:r>
      <w:ins w:id="128" w:author="Travis Babola" w:date="2020-10-12T18:01:00Z">
        <w:r w:rsidR="003F56A6">
          <w:rPr>
            <w:rFonts w:ascii="Arial" w:hAnsi="Arial" w:cs="Arial"/>
          </w:rPr>
          <w:t xml:space="preserve">F(5,42) </w:t>
        </w:r>
      </w:ins>
      <w:del w:id="129" w:author="Travis Babola" w:date="2020-10-12T18:01:00Z">
        <w:r w:rsidR="000B7184" w:rsidDel="003F56A6">
          <w:rPr>
            <w:rFonts w:ascii="Arial" w:hAnsi="Arial" w:cs="Arial"/>
          </w:rPr>
          <w:delText xml:space="preserve">F(3,32) </w:delText>
        </w:r>
      </w:del>
      <w:r w:rsidR="000B7184">
        <w:rPr>
          <w:rFonts w:ascii="Arial" w:hAnsi="Arial" w:cs="Arial"/>
        </w:rPr>
        <w:t>= 0.</w:t>
      </w:r>
      <w:del w:id="130" w:author="Travis Babola" w:date="2020-10-12T18:01:00Z">
        <w:r w:rsidR="000B7184" w:rsidDel="003F56A6">
          <w:rPr>
            <w:rFonts w:ascii="Arial" w:hAnsi="Arial" w:cs="Arial"/>
          </w:rPr>
          <w:delText>036</w:delText>
        </w:r>
      </w:del>
      <w:ins w:id="131" w:author="Travis Babola" w:date="2020-10-12T18:01:00Z">
        <w:r w:rsidR="003F56A6">
          <w:rPr>
            <w:rFonts w:ascii="Arial" w:hAnsi="Arial" w:cs="Arial"/>
          </w:rPr>
          <w:t>018</w:t>
        </w:r>
      </w:ins>
      <w:r w:rsidR="000B7184">
        <w:rPr>
          <w:rFonts w:ascii="Arial" w:hAnsi="Arial" w:cs="Arial"/>
        </w:rPr>
        <w:t>; Tukey HSD, p = 0.</w:t>
      </w:r>
      <w:del w:id="132" w:author="Travis Babola" w:date="2020-10-12T18:03:00Z">
        <w:r w:rsidR="000B7184" w:rsidDel="003F56A6">
          <w:rPr>
            <w:rFonts w:ascii="Arial" w:hAnsi="Arial" w:cs="Arial"/>
          </w:rPr>
          <w:delText>022</w:delText>
        </w:r>
      </w:del>
      <w:ins w:id="133" w:author="Travis Babola" w:date="2020-10-12T18:03:00Z">
        <w:r w:rsidR="003F56A6">
          <w:rPr>
            <w:rFonts w:ascii="Arial" w:hAnsi="Arial" w:cs="Arial"/>
          </w:rPr>
          <w:t>019</w:t>
        </w:r>
      </w:ins>
      <w:r w:rsidRPr="00306A40">
        <w:rPr>
          <w:rFonts w:ascii="Arial" w:hAnsi="Arial" w:cs="Arial"/>
        </w:rPr>
        <w:t xml:space="preserve">) than in embryonic ISCs (Figure 1D). </w:t>
      </w:r>
      <w:ins w:id="134" w:author="Travis Babola" w:date="2020-10-12T17:47:00Z">
        <w:r w:rsidR="00A951DA" w:rsidRPr="00261EAE">
          <w:rPr>
            <w:rFonts w:ascii="Arial" w:hAnsi="Arial" w:cs="Arial"/>
            <w:b/>
            <w:bCs/>
            <w:rPrChange w:id="135" w:author="Travis Babola" w:date="2020-10-13T09:26:00Z">
              <w:rPr>
                <w:rFonts w:ascii="Arial" w:hAnsi="Arial" w:cs="Arial"/>
              </w:rPr>
            </w:rPrChange>
          </w:rPr>
          <w:t xml:space="preserve">Similar increases in </w:t>
        </w:r>
      </w:ins>
      <w:ins w:id="136" w:author="Travis Babola" w:date="2020-10-12T17:58:00Z">
        <w:r w:rsidR="003F56A6" w:rsidRPr="00261EAE">
          <w:rPr>
            <w:rFonts w:ascii="Arial" w:hAnsi="Arial" w:cs="Arial"/>
            <w:b/>
            <w:bCs/>
            <w:rPrChange w:id="137" w:author="Travis Babola" w:date="2020-10-13T09:26:00Z">
              <w:rPr>
                <w:rFonts w:ascii="Arial" w:hAnsi="Arial" w:cs="Arial"/>
              </w:rPr>
            </w:rPrChange>
          </w:rPr>
          <w:t>frequency</w:t>
        </w:r>
      </w:ins>
      <w:ins w:id="138" w:author="Travis Babola" w:date="2020-10-12T17:47:00Z">
        <w:r w:rsidR="00A951DA" w:rsidRPr="00261EAE">
          <w:rPr>
            <w:rFonts w:ascii="Arial" w:hAnsi="Arial" w:cs="Arial"/>
            <w:b/>
            <w:bCs/>
            <w:rPrChange w:id="139" w:author="Travis Babola" w:date="2020-10-13T09:26:00Z">
              <w:rPr>
                <w:rFonts w:ascii="Arial" w:hAnsi="Arial" w:cs="Arial"/>
              </w:rPr>
            </w:rPrChange>
          </w:rPr>
          <w:t xml:space="preserve"> </w:t>
        </w:r>
      </w:ins>
      <w:ins w:id="140" w:author="Travis Babola" w:date="2020-10-12T17:58:00Z">
        <w:r w:rsidR="003F56A6" w:rsidRPr="00261EAE">
          <w:rPr>
            <w:rFonts w:ascii="Arial" w:hAnsi="Arial" w:cs="Arial"/>
            <w:b/>
            <w:bCs/>
            <w:rPrChange w:id="141" w:author="Travis Babola" w:date="2020-10-13T09:26:00Z">
              <w:rPr>
                <w:rFonts w:ascii="Arial" w:hAnsi="Arial" w:cs="Arial"/>
              </w:rPr>
            </w:rPrChange>
          </w:rPr>
          <w:t xml:space="preserve">occurred </w:t>
        </w:r>
      </w:ins>
      <w:ins w:id="142" w:author="Travis Babola" w:date="2020-10-12T17:59:00Z">
        <w:r w:rsidR="003F56A6" w:rsidRPr="00261EAE">
          <w:rPr>
            <w:rFonts w:ascii="Arial" w:hAnsi="Arial" w:cs="Arial"/>
            <w:b/>
            <w:bCs/>
            <w:rPrChange w:id="143" w:author="Travis Babola" w:date="2020-10-13T09:26:00Z">
              <w:rPr>
                <w:rFonts w:ascii="Arial" w:hAnsi="Arial" w:cs="Arial"/>
              </w:rPr>
            </w:rPrChange>
          </w:rPr>
          <w:t>in</w:t>
        </w:r>
      </w:ins>
      <w:ins w:id="144" w:author="Travis Babola" w:date="2020-10-12T17:47:00Z">
        <w:r w:rsidR="00A951DA" w:rsidRPr="00261EAE">
          <w:rPr>
            <w:rFonts w:ascii="Arial" w:hAnsi="Arial" w:cs="Arial"/>
            <w:b/>
            <w:bCs/>
            <w:rPrChange w:id="145" w:author="Travis Babola" w:date="2020-10-13T09:26:00Z">
              <w:rPr>
                <w:rFonts w:ascii="Arial" w:hAnsi="Arial" w:cs="Arial"/>
              </w:rPr>
            </w:rPrChange>
          </w:rPr>
          <w:t xml:space="preserve"> basal ISCs</w:t>
        </w:r>
      </w:ins>
      <w:ins w:id="146" w:author="Travis Babola" w:date="2020-10-12T17:59:00Z">
        <w:r w:rsidR="003F56A6" w:rsidRPr="00261EAE">
          <w:rPr>
            <w:rFonts w:ascii="Arial" w:hAnsi="Arial" w:cs="Arial"/>
            <w:b/>
            <w:bCs/>
            <w:rPrChange w:id="147" w:author="Travis Babola" w:date="2020-10-13T09:26:00Z">
              <w:rPr>
                <w:rFonts w:ascii="Arial" w:hAnsi="Arial" w:cs="Arial"/>
              </w:rPr>
            </w:rPrChange>
          </w:rPr>
          <w:t xml:space="preserve"> at P0 </w:t>
        </w:r>
      </w:ins>
      <w:ins w:id="148" w:author="Travis Babola" w:date="2020-10-12T17:47:00Z">
        <w:r w:rsidR="00A951DA" w:rsidRPr="00261EAE">
          <w:rPr>
            <w:rFonts w:ascii="Arial" w:hAnsi="Arial" w:cs="Arial"/>
            <w:b/>
            <w:bCs/>
            <w:rPrChange w:id="149" w:author="Travis Babola" w:date="2020-10-13T09:26:00Z">
              <w:rPr>
                <w:rFonts w:ascii="Arial" w:hAnsi="Arial" w:cs="Arial"/>
              </w:rPr>
            </w:rPrChange>
          </w:rPr>
          <w:t>(</w:t>
        </w:r>
      </w:ins>
      <w:ins w:id="150" w:author="Travis Babola" w:date="2020-10-12T17:52:00Z">
        <w:r w:rsidR="00A951DA" w:rsidRPr="00261EAE">
          <w:rPr>
            <w:rFonts w:ascii="Arial" w:hAnsi="Arial" w:cs="Arial"/>
            <w:b/>
            <w:bCs/>
            <w:rPrChange w:id="151" w:author="Travis Babola" w:date="2020-10-13T09:26:00Z">
              <w:rPr>
                <w:rFonts w:ascii="Arial" w:hAnsi="Arial" w:cs="Arial"/>
              </w:rPr>
            </w:rPrChange>
          </w:rPr>
          <w:t>14</w:t>
        </w:r>
      </w:ins>
      <w:ins w:id="152" w:author="Travis Babola" w:date="2020-10-12T17:47:00Z">
        <w:r w:rsidR="00A951DA" w:rsidRPr="00261EAE">
          <w:rPr>
            <w:rFonts w:ascii="Arial" w:hAnsi="Arial" w:cs="Arial"/>
            <w:b/>
            <w:bCs/>
            <w:rPrChange w:id="153" w:author="Travis Babola" w:date="2020-10-13T09:26:00Z">
              <w:rPr>
                <w:rFonts w:ascii="Arial" w:hAnsi="Arial" w:cs="Arial"/>
              </w:rPr>
            </w:rPrChange>
          </w:rPr>
          <w:t xml:space="preserve"> ± 2 versus </w:t>
        </w:r>
      </w:ins>
      <w:ins w:id="154" w:author="Travis Babola" w:date="2020-10-12T17:52:00Z">
        <w:r w:rsidR="00A951DA" w:rsidRPr="00261EAE">
          <w:rPr>
            <w:rFonts w:ascii="Arial" w:hAnsi="Arial" w:cs="Arial"/>
            <w:b/>
            <w:bCs/>
            <w:rPrChange w:id="155" w:author="Travis Babola" w:date="2020-10-13T09:26:00Z">
              <w:rPr>
                <w:rFonts w:ascii="Arial" w:hAnsi="Arial" w:cs="Arial"/>
              </w:rPr>
            </w:rPrChange>
          </w:rPr>
          <w:t>5</w:t>
        </w:r>
      </w:ins>
      <w:ins w:id="156" w:author="Travis Babola" w:date="2020-10-12T17:47:00Z">
        <w:r w:rsidR="00A951DA" w:rsidRPr="00261EAE">
          <w:rPr>
            <w:rFonts w:ascii="Arial" w:hAnsi="Arial" w:cs="Arial"/>
            <w:b/>
            <w:bCs/>
            <w:rPrChange w:id="157" w:author="Travis Babola" w:date="2020-10-13T09:26:00Z">
              <w:rPr>
                <w:rFonts w:ascii="Arial" w:hAnsi="Arial" w:cs="Arial"/>
              </w:rPr>
            </w:rPrChange>
          </w:rPr>
          <w:t xml:space="preserve"> ± 1 events per minute;</w:t>
        </w:r>
      </w:ins>
      <w:ins w:id="158" w:author="Travis Babola" w:date="2020-10-12T18:05:00Z">
        <w:r w:rsidR="003F56A6" w:rsidRPr="00261EAE">
          <w:rPr>
            <w:rFonts w:ascii="Arial" w:hAnsi="Arial" w:cs="Arial"/>
            <w:b/>
            <w:bCs/>
            <w:rPrChange w:id="159" w:author="Travis Babola" w:date="2020-10-13T09:26:00Z">
              <w:rPr>
                <w:rFonts w:ascii="Arial" w:hAnsi="Arial" w:cs="Arial"/>
              </w:rPr>
            </w:rPrChange>
          </w:rPr>
          <w:t xml:space="preserve"> </w:t>
        </w:r>
      </w:ins>
      <w:ins w:id="160" w:author="Travis Babola" w:date="2020-10-12T17:47:00Z">
        <w:r w:rsidR="00A951DA" w:rsidRPr="00261EAE">
          <w:rPr>
            <w:rFonts w:ascii="Arial" w:hAnsi="Arial" w:cs="Arial"/>
            <w:b/>
            <w:bCs/>
            <w:rPrChange w:id="161" w:author="Travis Babola" w:date="2020-10-13T09:26:00Z">
              <w:rPr>
                <w:rFonts w:ascii="Arial" w:hAnsi="Arial" w:cs="Arial"/>
              </w:rPr>
            </w:rPrChange>
          </w:rPr>
          <w:t>Tukey HSD, p = 6e-9)</w:t>
        </w:r>
      </w:ins>
      <w:ins w:id="162" w:author="Travis Babola" w:date="2020-10-12T17:59:00Z">
        <w:r w:rsidR="003F56A6" w:rsidRPr="00261EAE">
          <w:rPr>
            <w:rFonts w:ascii="Arial" w:hAnsi="Arial" w:cs="Arial"/>
            <w:b/>
            <w:bCs/>
            <w:rPrChange w:id="163" w:author="Travis Babola" w:date="2020-10-13T09:26:00Z">
              <w:rPr>
                <w:rFonts w:ascii="Arial" w:hAnsi="Arial" w:cs="Arial"/>
              </w:rPr>
            </w:rPrChange>
          </w:rPr>
          <w:t xml:space="preserve">, with event amplitudes </w:t>
        </w:r>
      </w:ins>
      <w:ins w:id="164" w:author="Travis Babola" w:date="2020-10-12T18:03:00Z">
        <w:r w:rsidR="003F56A6" w:rsidRPr="00261EAE">
          <w:rPr>
            <w:rFonts w:ascii="Arial" w:hAnsi="Arial" w:cs="Arial"/>
            <w:b/>
            <w:bCs/>
            <w:rPrChange w:id="165" w:author="Travis Babola" w:date="2020-10-13T09:26:00Z">
              <w:rPr>
                <w:rFonts w:ascii="Arial" w:hAnsi="Arial" w:cs="Arial"/>
              </w:rPr>
            </w:rPrChange>
          </w:rPr>
          <w:t xml:space="preserve">and integrals </w:t>
        </w:r>
      </w:ins>
      <w:ins w:id="166" w:author="Travis Babola" w:date="2020-10-12T17:59:00Z">
        <w:r w:rsidR="003F56A6" w:rsidRPr="00261EAE">
          <w:rPr>
            <w:rFonts w:ascii="Arial" w:hAnsi="Arial" w:cs="Arial"/>
            <w:b/>
            <w:bCs/>
            <w:rPrChange w:id="167" w:author="Travis Babola" w:date="2020-10-13T09:26:00Z">
              <w:rPr>
                <w:rFonts w:ascii="Arial" w:hAnsi="Arial" w:cs="Arial"/>
              </w:rPr>
            </w:rPrChange>
          </w:rPr>
          <w:t>tre</w:t>
        </w:r>
      </w:ins>
      <w:ins w:id="168" w:author="Travis Babola" w:date="2020-10-12T18:03:00Z">
        <w:r w:rsidR="003F56A6" w:rsidRPr="00261EAE">
          <w:rPr>
            <w:rFonts w:ascii="Arial" w:hAnsi="Arial" w:cs="Arial"/>
            <w:b/>
            <w:bCs/>
            <w:rPrChange w:id="169" w:author="Travis Babola" w:date="2020-10-13T09:26:00Z">
              <w:rPr>
                <w:rFonts w:ascii="Arial" w:hAnsi="Arial" w:cs="Arial"/>
              </w:rPr>
            </w:rPrChange>
          </w:rPr>
          <w:t>n</w:t>
        </w:r>
      </w:ins>
      <w:ins w:id="170" w:author="Travis Babola" w:date="2020-10-12T17:59:00Z">
        <w:r w:rsidR="003F56A6" w:rsidRPr="00261EAE">
          <w:rPr>
            <w:rFonts w:ascii="Arial" w:hAnsi="Arial" w:cs="Arial"/>
            <w:b/>
            <w:bCs/>
            <w:rPrChange w:id="171" w:author="Travis Babola" w:date="2020-10-13T09:26:00Z">
              <w:rPr>
                <w:rFonts w:ascii="Arial" w:hAnsi="Arial" w:cs="Arial"/>
              </w:rPr>
            </w:rPrChange>
          </w:rPr>
          <w:t>d</w:t>
        </w:r>
      </w:ins>
      <w:ins w:id="172" w:author="Travis Babola" w:date="2020-10-12T18:03:00Z">
        <w:r w:rsidR="003F56A6" w:rsidRPr="00261EAE">
          <w:rPr>
            <w:rFonts w:ascii="Arial" w:hAnsi="Arial" w:cs="Arial"/>
            <w:b/>
            <w:bCs/>
            <w:rPrChange w:id="173" w:author="Travis Babola" w:date="2020-10-13T09:26:00Z">
              <w:rPr>
                <w:rFonts w:ascii="Arial" w:hAnsi="Arial" w:cs="Arial"/>
              </w:rPr>
            </w:rPrChange>
          </w:rPr>
          <w:t>ing</w:t>
        </w:r>
      </w:ins>
      <w:ins w:id="174" w:author="Travis Babola" w:date="2020-10-12T17:47:00Z">
        <w:r w:rsidR="00A951DA" w:rsidRPr="00261EAE">
          <w:rPr>
            <w:rFonts w:ascii="Arial" w:hAnsi="Arial" w:cs="Arial"/>
            <w:b/>
            <w:bCs/>
            <w:rPrChange w:id="175" w:author="Travis Babola" w:date="2020-10-13T09:26:00Z">
              <w:rPr>
                <w:rFonts w:ascii="Arial" w:hAnsi="Arial" w:cs="Arial"/>
              </w:rPr>
            </w:rPrChange>
          </w:rPr>
          <w:t xml:space="preserve"> larger</w:t>
        </w:r>
      </w:ins>
      <w:ins w:id="176" w:author="Travis Babola" w:date="2020-10-12T18:04:00Z">
        <w:r w:rsidR="003F56A6" w:rsidRPr="00261EAE">
          <w:rPr>
            <w:rFonts w:ascii="Arial" w:hAnsi="Arial" w:cs="Arial"/>
            <w:b/>
            <w:bCs/>
            <w:rPrChange w:id="177" w:author="Travis Babola" w:date="2020-10-13T09:26:00Z">
              <w:rPr>
                <w:rFonts w:ascii="Arial" w:hAnsi="Arial" w:cs="Arial"/>
              </w:rPr>
            </w:rPrChange>
          </w:rPr>
          <w:t>, but not reaching statistical significance</w:t>
        </w:r>
      </w:ins>
      <w:ins w:id="178" w:author="Travis Babola" w:date="2020-10-12T17:47:00Z">
        <w:r w:rsidR="00A951DA" w:rsidRPr="00261EAE">
          <w:rPr>
            <w:rFonts w:ascii="Arial" w:hAnsi="Arial" w:cs="Arial"/>
            <w:b/>
            <w:bCs/>
            <w:rPrChange w:id="179" w:author="Travis Babola" w:date="2020-10-13T09:26:00Z">
              <w:rPr>
                <w:rFonts w:ascii="Arial" w:hAnsi="Arial" w:cs="Arial"/>
              </w:rPr>
            </w:rPrChange>
          </w:rPr>
          <w:t xml:space="preserve"> </w:t>
        </w:r>
      </w:ins>
      <w:ins w:id="180" w:author="Travis Babola" w:date="2020-10-12T18:04:00Z">
        <w:r w:rsidR="003F56A6" w:rsidRPr="00261EAE">
          <w:rPr>
            <w:rFonts w:ascii="Arial" w:hAnsi="Arial" w:cs="Arial"/>
            <w:b/>
            <w:bCs/>
            <w:rPrChange w:id="181" w:author="Travis Babola" w:date="2020-10-13T09:26:00Z">
              <w:rPr>
                <w:rFonts w:ascii="Arial" w:hAnsi="Arial" w:cs="Arial"/>
              </w:rPr>
            </w:rPrChange>
          </w:rPr>
          <w:t>(</w:t>
        </w:r>
      </w:ins>
      <w:ins w:id="182" w:author="Travis Babola" w:date="2020-10-12T17:47:00Z">
        <w:r w:rsidR="00A951DA" w:rsidRPr="00261EAE">
          <w:rPr>
            <w:rFonts w:ascii="Arial" w:hAnsi="Arial" w:cs="Arial"/>
            <w:b/>
            <w:bCs/>
            <w:rPrChange w:id="183" w:author="Travis Babola" w:date="2020-10-13T09:26:00Z">
              <w:rPr>
                <w:rFonts w:ascii="Arial" w:hAnsi="Arial" w:cs="Arial"/>
              </w:rPr>
            </w:rPrChange>
          </w:rPr>
          <w:t xml:space="preserve">Tukey HSD, p = </w:t>
        </w:r>
        <w:proofErr w:type="gramStart"/>
        <w:r w:rsidR="00A951DA" w:rsidRPr="00261EAE">
          <w:rPr>
            <w:rFonts w:ascii="Arial" w:hAnsi="Arial" w:cs="Arial"/>
            <w:b/>
            <w:bCs/>
            <w:rPrChange w:id="184" w:author="Travis Babola" w:date="2020-10-13T09:26:00Z">
              <w:rPr>
                <w:rFonts w:ascii="Arial" w:hAnsi="Arial" w:cs="Arial"/>
              </w:rPr>
            </w:rPrChange>
          </w:rPr>
          <w:t>0.</w:t>
        </w:r>
      </w:ins>
      <w:ins w:id="185" w:author="Travis Babola" w:date="2020-10-12T18:04:00Z">
        <w:r w:rsidR="003F56A6" w:rsidRPr="00261EAE">
          <w:rPr>
            <w:rFonts w:ascii="Arial" w:hAnsi="Arial" w:cs="Arial"/>
            <w:b/>
            <w:bCs/>
            <w:rPrChange w:id="186" w:author="Travis Babola" w:date="2020-10-13T09:26:00Z">
              <w:rPr>
                <w:rFonts w:ascii="Arial" w:hAnsi="Arial" w:cs="Arial"/>
              </w:rPr>
            </w:rPrChange>
          </w:rPr>
          <w:t>28  and</w:t>
        </w:r>
        <w:proofErr w:type="gramEnd"/>
        <w:r w:rsidR="003F56A6" w:rsidRPr="00261EAE">
          <w:rPr>
            <w:rFonts w:ascii="Arial" w:hAnsi="Arial" w:cs="Arial"/>
            <w:b/>
            <w:bCs/>
            <w:rPrChange w:id="187" w:author="Travis Babola" w:date="2020-10-13T09:26:00Z">
              <w:rPr>
                <w:rFonts w:ascii="Arial" w:hAnsi="Arial" w:cs="Arial"/>
              </w:rPr>
            </w:rPrChange>
          </w:rPr>
          <w:t xml:space="preserve"> p =</w:t>
        </w:r>
      </w:ins>
      <w:ins w:id="188" w:author="Travis Babola" w:date="2020-10-12T18:07:00Z">
        <w:r w:rsidR="00202C96" w:rsidRPr="00261EAE">
          <w:rPr>
            <w:rFonts w:ascii="Arial" w:hAnsi="Arial" w:cs="Arial"/>
            <w:b/>
            <w:bCs/>
            <w:rPrChange w:id="189" w:author="Travis Babola" w:date="2020-10-13T09:26:00Z">
              <w:rPr>
                <w:rFonts w:ascii="Arial" w:hAnsi="Arial" w:cs="Arial"/>
              </w:rPr>
            </w:rPrChange>
          </w:rPr>
          <w:t xml:space="preserve"> 0.59</w:t>
        </w:r>
      </w:ins>
      <w:ins w:id="190" w:author="Travis Babola" w:date="2020-10-12T17:47:00Z">
        <w:r w:rsidR="00A951DA" w:rsidRPr="00261EAE">
          <w:rPr>
            <w:rFonts w:ascii="Arial" w:hAnsi="Arial" w:cs="Arial"/>
            <w:b/>
            <w:bCs/>
            <w:rPrChange w:id="191" w:author="Travis Babola" w:date="2020-10-13T09:26:00Z">
              <w:rPr>
                <w:rFonts w:ascii="Arial" w:hAnsi="Arial" w:cs="Arial"/>
              </w:rPr>
            </w:rPrChange>
          </w:rPr>
          <w:t>)</w:t>
        </w:r>
      </w:ins>
      <w:ins w:id="192" w:author="Travis Babola" w:date="2020-10-13T09:26:00Z">
        <w:r w:rsidR="00261EAE" w:rsidRPr="00261EAE">
          <w:rPr>
            <w:rFonts w:ascii="Arial" w:hAnsi="Arial" w:cs="Arial"/>
            <w:b/>
            <w:bCs/>
            <w:rPrChange w:id="193" w:author="Travis Babola" w:date="2020-10-13T09:26:00Z">
              <w:rPr>
                <w:rFonts w:ascii="Arial" w:hAnsi="Arial" w:cs="Arial"/>
              </w:rPr>
            </w:rPrChange>
          </w:rPr>
          <w:t>.</w:t>
        </w:r>
        <w:r w:rsidR="00261EAE">
          <w:rPr>
            <w:rFonts w:ascii="Arial" w:hAnsi="Arial" w:cs="Arial"/>
          </w:rPr>
          <w:t xml:space="preserve"> </w:t>
        </w:r>
      </w:ins>
      <w:r w:rsidRPr="00306A40">
        <w:rPr>
          <w:rFonts w:ascii="Arial" w:hAnsi="Arial" w:cs="Arial"/>
        </w:rPr>
        <w:t xml:space="preserve">While </w:t>
      </w:r>
      <w:r>
        <w:rPr>
          <w:rFonts w:ascii="Arial" w:hAnsi="Arial" w:cs="Arial"/>
        </w:rPr>
        <w:t xml:space="preserve">there was a progressive decline in average </w:t>
      </w:r>
      <w:r w:rsidRPr="00306A40">
        <w:rPr>
          <w:rFonts w:ascii="Arial" w:hAnsi="Arial" w:cs="Arial"/>
        </w:rPr>
        <w:t xml:space="preserve">frequency, amplitude, and integral </w:t>
      </w:r>
      <w:r>
        <w:rPr>
          <w:rFonts w:ascii="Arial" w:hAnsi="Arial" w:cs="Arial"/>
        </w:rPr>
        <w:t xml:space="preserve">postnatally up to hearing onset (~P12), these changes were not </w:t>
      </w:r>
      <w:r w:rsidRPr="00306A40">
        <w:rPr>
          <w:rFonts w:ascii="Arial" w:hAnsi="Arial" w:cs="Arial"/>
        </w:rPr>
        <w:t xml:space="preserve">statistically significant (Figure 1D). </w:t>
      </w:r>
      <w:r>
        <w:rPr>
          <w:rFonts w:ascii="Arial" w:hAnsi="Arial" w:cs="Arial"/>
        </w:rPr>
        <w:t>T</w:t>
      </w:r>
      <w:r w:rsidRPr="00306A40">
        <w:rPr>
          <w:rFonts w:ascii="Arial" w:hAnsi="Arial" w:cs="Arial"/>
        </w:rPr>
        <w:t xml:space="preserve">he lack of spontaneous currents at embryonic ages </w:t>
      </w:r>
      <w:r>
        <w:rPr>
          <w:rFonts w:ascii="Arial" w:hAnsi="Arial" w:cs="Arial"/>
        </w:rPr>
        <w:t>may reflect that</w:t>
      </w:r>
      <w:r w:rsidRPr="00306A40">
        <w:rPr>
          <w:rFonts w:ascii="Arial" w:hAnsi="Arial" w:cs="Arial"/>
        </w:rPr>
        <w:t xml:space="preserve"> ISCs are not as extensively coupled </w:t>
      </w:r>
      <w:r>
        <w:rPr>
          <w:rFonts w:ascii="Arial" w:hAnsi="Arial" w:cs="Arial"/>
        </w:rPr>
        <w:t>by gap junctions</w:t>
      </w:r>
      <w:r w:rsidR="009D2241">
        <w:rPr>
          <w:rFonts w:ascii="Arial" w:hAnsi="Arial" w:cs="Arial"/>
        </w:rPr>
        <w:t xml:space="preserve">, which would prevent </w:t>
      </w:r>
      <w:r>
        <w:rPr>
          <w:rFonts w:ascii="Arial" w:hAnsi="Arial" w:cs="Arial"/>
        </w:rPr>
        <w:t>detect</w:t>
      </w:r>
      <w:r w:rsidR="009D2241">
        <w:rPr>
          <w:rFonts w:ascii="Arial" w:hAnsi="Arial" w:cs="Arial"/>
        </w:rPr>
        <w:t xml:space="preserve">ion of </w:t>
      </w:r>
      <w:r w:rsidRPr="00306A40">
        <w:rPr>
          <w:rFonts w:ascii="Arial" w:hAnsi="Arial" w:cs="Arial"/>
        </w:rPr>
        <w:t xml:space="preserve">currents </w:t>
      </w:r>
      <w:r w:rsidR="009D2241">
        <w:rPr>
          <w:rFonts w:ascii="Arial" w:hAnsi="Arial" w:cs="Arial"/>
        </w:rPr>
        <w:t xml:space="preserve">that arise in </w:t>
      </w:r>
      <w:r w:rsidRPr="00306A40">
        <w:rPr>
          <w:rFonts w:ascii="Arial" w:hAnsi="Arial" w:cs="Arial"/>
        </w:rPr>
        <w:t xml:space="preserve">distant cells. However, </w:t>
      </w:r>
      <w:r w:rsidR="009D2241">
        <w:rPr>
          <w:rFonts w:ascii="Arial" w:hAnsi="Arial" w:cs="Arial"/>
        </w:rPr>
        <w:t xml:space="preserve">the </w:t>
      </w:r>
      <w:r w:rsidRPr="00306A40">
        <w:rPr>
          <w:rFonts w:ascii="Arial" w:hAnsi="Arial" w:cs="Arial"/>
        </w:rPr>
        <w:t>membrane resistance</w:t>
      </w:r>
      <w:r w:rsidR="009D2241">
        <w:rPr>
          <w:rFonts w:ascii="Arial" w:hAnsi="Arial" w:cs="Arial"/>
        </w:rPr>
        <w:t>s</w:t>
      </w:r>
      <w:r w:rsidRPr="00306A40">
        <w:rPr>
          <w:rFonts w:ascii="Arial" w:hAnsi="Arial" w:cs="Arial"/>
        </w:rPr>
        <w:t xml:space="preserve"> </w:t>
      </w:r>
      <w:r w:rsidR="009D2241">
        <w:rPr>
          <w:rFonts w:ascii="Arial" w:hAnsi="Arial" w:cs="Arial"/>
        </w:rPr>
        <w:t xml:space="preserve">of </w:t>
      </w:r>
      <w:r w:rsidRPr="00306A40">
        <w:rPr>
          <w:rFonts w:ascii="Arial" w:hAnsi="Arial" w:cs="Arial"/>
        </w:rPr>
        <w:t xml:space="preserve">apical </w:t>
      </w:r>
      <w:r w:rsidR="009D2241">
        <w:rPr>
          <w:rFonts w:ascii="Arial" w:hAnsi="Arial" w:cs="Arial"/>
        </w:rPr>
        <w:t xml:space="preserve">ISCs </w:t>
      </w:r>
      <w:r w:rsidRPr="00306A40">
        <w:rPr>
          <w:rFonts w:ascii="Arial" w:hAnsi="Arial" w:cs="Arial"/>
        </w:rPr>
        <w:t xml:space="preserve">were consistently low (Figure 1D; E14-16: 11 ± 2 MΩ, P0-2: 11 ± 4 MΩ, P7-8: 9 ± 3 MΩ, P10-12: 14 ± 4 MΩ; One-way ANOVA, </w:t>
      </w:r>
      <w:proofErr w:type="gramStart"/>
      <w:r w:rsidRPr="00306A40">
        <w:rPr>
          <w:rFonts w:ascii="Arial" w:eastAsia="Times New Roman" w:hAnsi="Arial" w:cs="Arial"/>
          <w:color w:val="000000"/>
        </w:rPr>
        <w:t>F(</w:t>
      </w:r>
      <w:proofErr w:type="gramEnd"/>
      <w:r w:rsidRPr="00306A40">
        <w:rPr>
          <w:rFonts w:ascii="Arial" w:eastAsia="Times New Roman" w:hAnsi="Arial" w:cs="Arial"/>
          <w:color w:val="000000"/>
        </w:rPr>
        <w:t>3,32) = 0.38, p = 0.77</w:t>
      </w:r>
      <w:r w:rsidRPr="00306A40">
        <w:rPr>
          <w:rFonts w:ascii="Arial" w:hAnsi="Arial" w:cs="Arial"/>
        </w:rPr>
        <w:t>)</w:t>
      </w:r>
      <w:r w:rsidR="006B1109">
        <w:rPr>
          <w:rFonts w:ascii="Arial" w:hAnsi="Arial" w:cs="Arial"/>
        </w:rPr>
        <w:t>.</w:t>
      </w:r>
      <w:r w:rsidR="009D2241">
        <w:rPr>
          <w:rFonts w:ascii="Arial" w:hAnsi="Arial" w:cs="Arial"/>
        </w:rPr>
        <w:t xml:space="preserve"> </w:t>
      </w:r>
      <w:r w:rsidR="006B1109">
        <w:rPr>
          <w:rFonts w:ascii="Arial" w:hAnsi="Arial" w:cs="Arial"/>
        </w:rPr>
        <w:t>A</w:t>
      </w:r>
      <w:r w:rsidR="009D2241">
        <w:rPr>
          <w:rFonts w:ascii="Arial" w:hAnsi="Arial" w:cs="Arial"/>
        </w:rPr>
        <w:t xml:space="preserve">s membrane resistance is </w:t>
      </w:r>
      <w:r>
        <w:rPr>
          <w:rFonts w:ascii="Arial" w:hAnsi="Arial" w:cs="Arial"/>
        </w:rPr>
        <w:t>determined primarily by cell</w:t>
      </w:r>
      <w:ins w:id="194" w:author="Travis Babola" w:date="2020-09-23T13:59:00Z">
        <w:r w:rsidR="00CA0231">
          <w:rPr>
            <w:rFonts w:ascii="Arial" w:hAnsi="Arial" w:cs="Arial"/>
          </w:rPr>
          <w:t>-</w:t>
        </w:r>
      </w:ins>
      <w:del w:id="195" w:author="Travis Babola" w:date="2020-09-23T13:59:00Z">
        <w:r w:rsidR="000B7184" w:rsidDel="00CA0231">
          <w:rPr>
            <w:rFonts w:ascii="Arial" w:hAnsi="Arial" w:cs="Arial"/>
          </w:rPr>
          <w:delText xml:space="preserve"> </w:delText>
        </w:r>
      </w:del>
      <w:r w:rsidR="000B7184">
        <w:rPr>
          <w:rFonts w:ascii="Arial" w:hAnsi="Arial" w:cs="Arial"/>
        </w:rPr>
        <w:t>to</w:t>
      </w:r>
      <w:ins w:id="196" w:author="Travis Babola" w:date="2020-09-23T13:59:00Z">
        <w:r w:rsidR="00CA0231">
          <w:rPr>
            <w:rFonts w:ascii="Arial" w:hAnsi="Arial" w:cs="Arial"/>
          </w:rPr>
          <w:t>-</w:t>
        </w:r>
      </w:ins>
      <w:del w:id="197" w:author="Travis Babola" w:date="2020-09-23T13:59:00Z">
        <w:r w:rsidR="000B7184" w:rsidDel="00CA0231">
          <w:rPr>
            <w:rFonts w:ascii="Arial" w:hAnsi="Arial" w:cs="Arial"/>
          </w:rPr>
          <w:delText xml:space="preserve"> </w:delText>
        </w:r>
      </w:del>
      <w:r>
        <w:rPr>
          <w:rFonts w:ascii="Arial" w:hAnsi="Arial" w:cs="Arial"/>
        </w:rPr>
        <w:t xml:space="preserve">cell coupling </w:t>
      </w:r>
      <w:r>
        <w:rPr>
          <w:rFonts w:ascii="Arial" w:hAnsi="Arial" w:cs="Arial"/>
        </w:rPr>
        <w:fldChar w:fldCharType="begin" w:fldLock="1"/>
      </w:r>
      <w:r>
        <w:rPr>
          <w:rFonts w:ascii="Arial" w:hAnsi="Arial" w:cs="Arial"/>
        </w:rPr>
        <w:instrText>ADDIN CSL_CITATION {"citationItems":[{"id":"ITEM-1","itemData":{"DOI":"10.1523/JNEUROSCI.4278-05.2006","ISSN":"0270-6474","PMID":"16436613","author":[{"dropping-particle":"","family":"Jagger","given":"Daniel J.","non-dropping-particle":"","parse-names":false,"suffix":""},{"dropping-particle":"","family":"Forge","given":"Andrew","non-dropping-particle":"","parse-names":false,"suffix":""}],"container-title":"Journal of Neuroscience","id":"ITEM-1","issue":"4","issued":{"date-parts":[["2006"]]},"page":"1260-1268","title":"Compartmentalized and signal-selective gap junctional coupling in the hearing cochlea","type":"article-journal","volume":"26"},"uris":["http://www.mendeley.com/documents/?uuid=0804e2b6-aed2-4b16-92d7-00b24d989bb7"]}],"mendeley":{"formattedCitation":"(Jagger and Forge, 2006)","plainTextFormattedCitation":"(Jagger and Forge, 2006)","previouslyFormattedCitation":"(Jagger and Forge, 2006)"},"properties":{"noteIndex":0},"schema":"https://github.com/citation-style-language/schema/raw/master/csl-citation.json"}</w:instrText>
      </w:r>
      <w:r>
        <w:rPr>
          <w:rFonts w:ascii="Arial" w:hAnsi="Arial" w:cs="Arial"/>
        </w:rPr>
        <w:fldChar w:fldCharType="separate"/>
      </w:r>
      <w:r w:rsidRPr="007E227D">
        <w:rPr>
          <w:rFonts w:ascii="Arial" w:hAnsi="Arial" w:cs="Arial"/>
          <w:noProof/>
        </w:rPr>
        <w:t>(Jagger and Forge, 2006)</w:t>
      </w:r>
      <w:r>
        <w:rPr>
          <w:rFonts w:ascii="Arial" w:hAnsi="Arial" w:cs="Arial"/>
        </w:rPr>
        <w:fldChar w:fldCharType="end"/>
      </w:r>
      <w:r>
        <w:rPr>
          <w:rFonts w:ascii="Arial" w:hAnsi="Arial" w:cs="Arial"/>
        </w:rPr>
        <w:t xml:space="preserve">, </w:t>
      </w:r>
      <w:r w:rsidR="009D2241">
        <w:rPr>
          <w:rFonts w:ascii="Arial" w:hAnsi="Arial" w:cs="Arial"/>
        </w:rPr>
        <w:t xml:space="preserve">these results </w:t>
      </w:r>
      <w:r w:rsidRPr="00306A40">
        <w:rPr>
          <w:rFonts w:ascii="Arial" w:hAnsi="Arial" w:cs="Arial"/>
        </w:rPr>
        <w:t>suggest</w:t>
      </w:r>
      <w:r w:rsidR="009D2241">
        <w:rPr>
          <w:rFonts w:ascii="Arial" w:hAnsi="Arial" w:cs="Arial"/>
        </w:rPr>
        <w:t xml:space="preserve"> </w:t>
      </w:r>
      <w:r w:rsidRPr="00306A40">
        <w:rPr>
          <w:rFonts w:ascii="Arial" w:hAnsi="Arial" w:cs="Arial"/>
        </w:rPr>
        <w:t xml:space="preserve">that </w:t>
      </w:r>
      <w:r>
        <w:rPr>
          <w:rFonts w:ascii="Arial" w:hAnsi="Arial" w:cs="Arial"/>
        </w:rPr>
        <w:t>gap junctional</w:t>
      </w:r>
      <w:r w:rsidRPr="00306A40">
        <w:rPr>
          <w:rFonts w:ascii="Arial" w:hAnsi="Arial" w:cs="Arial"/>
        </w:rPr>
        <w:t xml:space="preserve"> coupling </w:t>
      </w:r>
      <w:r>
        <w:rPr>
          <w:rFonts w:ascii="Arial" w:hAnsi="Arial" w:cs="Arial"/>
        </w:rPr>
        <w:t xml:space="preserve">among ISCs </w:t>
      </w:r>
      <w:r w:rsidRPr="00306A40">
        <w:rPr>
          <w:rFonts w:ascii="Arial" w:hAnsi="Arial" w:cs="Arial"/>
        </w:rPr>
        <w:t>across this developmental period is similar</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{"citationItems":[{"id":"ITEM-1","itemData":{"DOI":"10.1523/JNEUROSCI.4278-05.2006","ISSN":"0270-6474","PMID":"16436613","author":[{"dropping-particle":"","family":"Jagger","given":"Daniel J.","non-dropping-particle":"","parse-names":false,"suffix":""},{"dropping-particle":"","family":"Forge","given":"Andrew","non-dropping-particle":"","parse-names":false,"suffix":""}],"container-title":"Journal of Neuroscience","id":"ITEM-1","issue":"4","issued":{"date-parts":[["2006"]]},"page":"1260-1268","title":"Compartmentalized and signal-selective gap junctional coupling in the hearing cochlea","type":"article-journal","volume":"26"},"uris":["http://www.mendeley.com/documents/?uuid=0804e2b6-aed2-4b16-92d7-00b24d989bb7"]},{"id":"ITEM-2","itemData":{"DOI":"10.1172/JCI67621","ISSN":"15588238","abstract":"Hereditary deafness affects approximately 1 in 2,000 children. Mutations in the gene encoding the cochlear gap junction protein connexin 26 (CX26) cause prelingual, nonsyndromic deafness and are responsible for as many as 50% of hereditary deafness cases in certain populations. Connexin-associated deafness is thought to be the result of defective development of auditory sensory epithelium due to connexion dysfunction. Surprisingly, CX26 deficiency is not compensated for by the closely related connexin CX30, which is abundantly expressed in the same cochlear cells. Here, using two mouse models of CX26-associated deafness, we demonstrate that disruption of the CX26-dependent gap junction plaque (GJP) is the earliest observable change during embryonic development of mice with connexin-associated deafness. Loss of CX26 resulted in a drastic reduction in the GJP area and protein level and was associated with excessive endocytosis with increased expression of caveolin 1 and caveolin 2. Furthermore, expression of deafness-associated CX26 and CX30 in cell culture resulted in visible disruption of GJPs and loss of function. Our results demonstrate that deafness-associated mutations in CX26 induce the macromolecular degradation of large gap junction complexes accompanied by an increase in caveolar structures.","author":[{"dropping-particle":"","family":"Kamiya","given":"Kazusaku","non-dropping-particle":"","parse-names":false,"suffix":""},{"dropping-particle":"","family":"Yum","given":"Sabrina W.","non-dropping-particle":"","parse-names":false,"suffix":""},{"dropping-particle":"","family":"Kurebayashi","given":"Nagomi","non-dropping-particle":"","parse-names":false,"suffix":""},{"dropping-particle":"","family":"Muraki","given":"Miho","non-dropping-particle":"","parse-names":false,"suffix":""},{"dropping-particle":"","family":"Ogawa","given":"Kana","non-dropping-particle":"","parse-names":false,"suffix":""},{"dropping-particle":"","family":"Karasawa","given":"Keiko","non-dropping-particle":"","parse-names":false,"suffix":""},{"dropping-particle":"","family":"Miwa","given":"Asuka","non-dropping-particle":"","parse-names":false,"suffix":""},{"dropping-particle":"","family":"Guo","given":"Xueshui","non-dropping-particle":"","parse-names":false,"suffix":""},{"dropping-particle":"","family":"Gotoh","given":"Satoru","non-dropping-particle":"","parse-names":false,"suffix":""},{"dropping-particle":"","family":"Sugitani","given":"Yoshinobu","non-dropping-particle":"","parse-names":false,"suffix":""},{"dropping-particle":"","family":"Yamanaka","given":"Hitomi","non-dropping-particle":"","parse-names":false,"suffix":""},{"dropping-particle":"","family":"Ito-Kawashima","given":"Shioko","non-dropping-particle":"","parse-names":false,"suffix":""},{"dropping-particle":"","family":"Iizuka","given":"Takashi","non-dropping-particle":"","parse-names":false,"suffix":""},{"dropping-particle":"","family":"Sakurai","given":"Takashi","non-dropping-particle":"","parse-names":false,"suffix":""},{"dropping-particle":"","family":"Noda","given":"Tetsuo","non-dropping-particle":"","parse-names":false,"suffix":""},{"dropping-particle":"","family":"Minowa","given":"Osamu","non-dropping-particle":"","parse-names":false,"suffix":""},{"dropping-particle":"","family":"Ikeda","given":"Katsuhisa","non-dropping-particle":"","parse-names":false,"suffix":""}],"container-title":"Journal of Clinical Investigation","id":"ITEM-2","issue":"4","issued":{"date-parts":[["2014"]]},"page":"1598-1607","title":"Assembly of the cochlear gap junction macromolecular complex requires connexin 26","type":"article-journal","volume":"124"},"uris":["http://www.mendeley.com/documents/?uuid=d58e216a-a40f-482c-a64a-878ef8b3c5f1"]}],"mendeley":{"formattedCitation":"(Jagger and Forge, 2006; Kamiya et al., 2014)","plainTextFormattedCitation":"(Jagger and Forge, 2006; Kamiya et al., 2014)","previouslyFormattedCitation":"(Jagger and Forge, 2006; Kamiya et al., 2014)"},"properties":{"noteIndex":0},"schema":"https://github.com/citation-style-language/schema/raw/master/csl-citation.json"}</w:instrText>
      </w:r>
      <w:r>
        <w:rPr>
          <w:rFonts w:ascii="Arial" w:hAnsi="Arial" w:cs="Arial"/>
        </w:rPr>
        <w:fldChar w:fldCharType="separate"/>
      </w:r>
      <w:r w:rsidRPr="007E227D">
        <w:rPr>
          <w:rFonts w:ascii="Arial" w:hAnsi="Arial" w:cs="Arial"/>
          <w:noProof/>
        </w:rPr>
        <w:t>(Jagger and Forge, 2006; Kamiya et al., 2014)</w:t>
      </w:r>
      <w:r>
        <w:rPr>
          <w:rFonts w:ascii="Arial" w:hAnsi="Arial" w:cs="Arial"/>
        </w:rPr>
        <w:fldChar w:fldCharType="end"/>
      </w:r>
      <w:r w:rsidRPr="00306A40">
        <w:rPr>
          <w:rFonts w:ascii="Arial" w:hAnsi="Arial" w:cs="Arial"/>
        </w:rPr>
        <w:t xml:space="preserve">. Together, these data indicate that spontaneous currents emerge </w:t>
      </w:r>
      <w:r>
        <w:rPr>
          <w:rFonts w:ascii="Arial" w:hAnsi="Arial" w:cs="Arial"/>
        </w:rPr>
        <w:t xml:space="preserve">in </w:t>
      </w:r>
      <w:r w:rsidRPr="00306A40">
        <w:rPr>
          <w:rFonts w:ascii="Arial" w:hAnsi="Arial" w:cs="Arial"/>
        </w:rPr>
        <w:t xml:space="preserve">ISCs </w:t>
      </w:r>
      <w:r>
        <w:rPr>
          <w:rFonts w:ascii="Arial" w:hAnsi="Arial" w:cs="Arial"/>
        </w:rPr>
        <w:t xml:space="preserve">during the late </w:t>
      </w:r>
      <w:r w:rsidRPr="00306A40">
        <w:rPr>
          <w:rFonts w:ascii="Arial" w:hAnsi="Arial" w:cs="Arial"/>
        </w:rPr>
        <w:t>embryonic</w:t>
      </w:r>
      <w:r>
        <w:rPr>
          <w:rFonts w:ascii="Arial" w:hAnsi="Arial" w:cs="Arial"/>
        </w:rPr>
        <w:t xml:space="preserve"> period </w:t>
      </w:r>
      <w:r w:rsidRPr="00306A40">
        <w:rPr>
          <w:rFonts w:ascii="Arial" w:hAnsi="Arial" w:cs="Arial"/>
        </w:rPr>
        <w:t>in a basal to apical gradient</w:t>
      </w:r>
      <w:r w:rsidR="009D2241">
        <w:rPr>
          <w:rFonts w:ascii="Arial" w:hAnsi="Arial" w:cs="Arial"/>
        </w:rPr>
        <w:t>, matching the progression of hair cell maturation.</w:t>
      </w:r>
    </w:p>
    <w:p w14:paraId="6473F325" w14:textId="77777777" w:rsidR="00B8691B" w:rsidRDefault="00B8691B" w:rsidP="00B8691B">
      <w:pPr>
        <w:spacing w:after="0" w:line="240" w:lineRule="auto"/>
        <w:contextualSpacing/>
        <w:rPr>
          <w:rFonts w:ascii="Arial" w:hAnsi="Arial" w:cs="Arial"/>
          <w:b/>
          <w:bCs/>
        </w:rPr>
      </w:pPr>
    </w:p>
    <w:p w14:paraId="4F43CAA0" w14:textId="36AAA846" w:rsidR="00B8691B" w:rsidRPr="00306A40" w:rsidRDefault="00B8691B" w:rsidP="00B8691B">
      <w:pPr>
        <w:spacing w:after="0" w:line="240" w:lineRule="auto"/>
        <w:contextualSpacing/>
        <w:rPr>
          <w:rFonts w:ascii="Arial" w:hAnsi="Arial" w:cs="Arial"/>
        </w:rPr>
      </w:pPr>
      <w:r w:rsidRPr="00306A40">
        <w:rPr>
          <w:rFonts w:ascii="Arial" w:hAnsi="Arial" w:cs="Arial"/>
          <w:b/>
          <w:bCs/>
        </w:rPr>
        <w:t>Supporting cell spontaneous currents and crenation are mediated by P2RY1 throughout the prehearing period</w:t>
      </w:r>
      <w:r w:rsidRPr="00306A40">
        <w:rPr>
          <w:rFonts w:ascii="Arial" w:hAnsi="Arial" w:cs="Arial"/>
        </w:rPr>
        <w:br/>
        <w:t xml:space="preserve">Spontaneous currents in ISCs </w:t>
      </w:r>
      <w:r>
        <w:rPr>
          <w:rFonts w:ascii="Arial" w:hAnsi="Arial" w:cs="Arial"/>
        </w:rPr>
        <w:t xml:space="preserve">require activation of purinergic receptors </w:t>
      </w:r>
      <w:r w:rsidRPr="00306A40">
        <w:rPr>
          <w:rFonts w:ascii="Arial" w:hAnsi="Arial" w:cs="Arial"/>
        </w:rPr>
        <w:t xml:space="preserve">between birth and shortly after hearing onset, when </w:t>
      </w:r>
      <w:proofErr w:type="spellStart"/>
      <w:r w:rsidRPr="00306A40">
        <w:rPr>
          <w:rFonts w:ascii="Arial" w:hAnsi="Arial" w:cs="Arial"/>
        </w:rPr>
        <w:t>Kölliker’s</w:t>
      </w:r>
      <w:proofErr w:type="spellEnd"/>
      <w:r w:rsidRPr="00306A40">
        <w:rPr>
          <w:rFonts w:ascii="Arial" w:hAnsi="Arial" w:cs="Arial"/>
        </w:rPr>
        <w:t xml:space="preserve"> organ recedes </w:t>
      </w:r>
      <w:r w:rsidRPr="00306A40">
        <w:rPr>
          <w:rFonts w:ascii="Arial" w:hAnsi="Arial" w:cs="Arial"/>
        </w:rPr>
        <w:fldChar w:fldCharType="begin" w:fldLock="1"/>
      </w:r>
      <w:r w:rsidRPr="00306A40">
        <w:rPr>
          <w:rFonts w:ascii="Arial" w:hAnsi="Arial" w:cs="Arial"/>
        </w:rPr>
        <w:instrText>ADDIN CSL_CITATION {"citationItems":[{"id":"ITEM-1","itemData":{"DOI":"10.1523/JNEUROSCI.3875-09.2010","ISSN":"1529-2401","PMID":"20107081","abstract":"Neurons in the developing auditory system fire bursts of action potentials before the onset of hearing. This spontaneous activity promotes the survival and maturation of auditory neurons and the refinement of synaptic connections in auditory nuclei; however, the mechanisms responsible for initiating this activity remain uncertain. Previous studies indicate that inner supporting cells (ISCs) in the developing cochlea periodically release ATP, which depolarizes inner hair cells (IHCs), leading to bursts of action potentials in postsynaptic spiral ganglion neurons (SGNs). To determine when purinergic signaling appears in the developing cochlea and whether it is responsible for initiating auditory neuron activity throughout the prehearing period, we examined spontaneous activity from ISCs, IHCs, and SGNs in cochleae acutely isolated from rats during the first three postnatal weeks. We found that ATP was released from ISCs within the cochlea from birth until the onset of hearing, which led to periodic inward currents, Ca(2+) transients, and morphological changes in these supporting cells. This spontaneous release of ATP also depolarized IHCs and triggered bursts of action potentials in SGNs for most of the postnatal prehearing period, beginning a few days after birth as IHCs became responsive to ATP, until the onset of hearing when ATP was no longer released from ISCs. When IHCs were not subject to purinergic excitation, SGNs exhibited little or no activity. These results suggest that supporting cells in the cochlea provide the primary excitatory stimulus responsible for initiating bursts of action potentials in auditory nerve fibers before the onset of hearing.","author":[{"dropping-particle":"","family":"Tritsch","given":"Nicolas X","non-dropping-particle":"","parse-names":false,"suffix":""},{"dropping-particle":"","family":"Bergles","given":"Dwight E","non-dropping-particle":"","parse-names":false,"suffix":""}],"container-title":"Journal of Neuroscience","id":"ITEM-1","issue":"4","issued":{"date-parts":[["2010"]]},"page":"1539-50","title":"Developmental regulation of spontaneous activity in the mammalian cochlea.","type":"article-journal","volume":"30"},"uris":["http://www.mendeley.com/documents/?uuid=b9824ffc-2a78-4aa0-b02d-b87460814843"]}],"mendeley":{"formattedCitation":"(Tritsch and Bergles, 2010)","plainTextFormattedCitation":"(Tritsch and Bergles, 2010)","previouslyFormattedCitation":"(Tritsch and Bergles, 2010)"},"properties":{"noteIndex":0},"schema":"https://github.com/citation-style-language/schema/raw/master/csl-citation.json"}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and Bergles, 2010)</w:t>
      </w:r>
      <w:r w:rsidRPr="00306A40">
        <w:rPr>
          <w:rFonts w:ascii="Arial" w:hAnsi="Arial" w:cs="Arial"/>
        </w:rPr>
        <w:fldChar w:fldCharType="end"/>
      </w:r>
      <w:r w:rsidRPr="00306A40">
        <w:rPr>
          <w:rFonts w:ascii="Arial" w:hAnsi="Arial" w:cs="Arial"/>
        </w:rPr>
        <w:t xml:space="preserve">. Recently, the </w:t>
      </w:r>
      <w:proofErr w:type="spellStart"/>
      <w:r w:rsidRPr="00306A40">
        <w:rPr>
          <w:rFonts w:ascii="Arial" w:hAnsi="Arial" w:cs="Arial"/>
        </w:rPr>
        <w:t>G</w:t>
      </w:r>
      <w:r w:rsidRPr="00306A40">
        <w:rPr>
          <w:rFonts w:ascii="Arial" w:hAnsi="Arial" w:cs="Arial"/>
          <w:vertAlign w:val="subscript"/>
        </w:rPr>
        <w:t>q</w:t>
      </w:r>
      <w:proofErr w:type="spellEnd"/>
      <w:r w:rsidRPr="00306A40">
        <w:rPr>
          <w:rFonts w:ascii="Arial" w:hAnsi="Arial" w:cs="Arial"/>
        </w:rPr>
        <w:t xml:space="preserve">-coupled P2Y1 receptor (P2RY1) was identified as the primary purinergic </w:t>
      </w:r>
      <w:proofErr w:type="spellStart"/>
      <w:r w:rsidRPr="00306A40">
        <w:rPr>
          <w:rFonts w:ascii="Arial" w:hAnsi="Arial" w:cs="Arial"/>
        </w:rPr>
        <w:t>autoreceptor</w:t>
      </w:r>
      <w:proofErr w:type="spellEnd"/>
      <w:r w:rsidRPr="00306A40">
        <w:rPr>
          <w:rFonts w:ascii="Arial" w:hAnsi="Arial" w:cs="Arial"/>
        </w:rPr>
        <w:t xml:space="preserve"> mediating spontaneous currents in ISCs after the first postnatal week</w:t>
      </w:r>
      <w:r>
        <w:rPr>
          <w:rFonts w:ascii="Arial" w:hAnsi="Arial" w:cs="Arial"/>
        </w:rPr>
        <w:t xml:space="preserve">. </w:t>
      </w:r>
      <w:r w:rsidRPr="00306A40">
        <w:rPr>
          <w:rFonts w:ascii="Arial" w:hAnsi="Arial" w:cs="Arial"/>
        </w:rPr>
        <w:t xml:space="preserve">Gene expression studies revealed that </w:t>
      </w:r>
      <w:r w:rsidRPr="00306A40">
        <w:rPr>
          <w:rFonts w:ascii="Arial" w:hAnsi="Arial" w:cs="Arial"/>
          <w:i/>
          <w:iCs/>
        </w:rPr>
        <w:t>P2ry1</w:t>
      </w:r>
      <w:r w:rsidRPr="00306A40">
        <w:rPr>
          <w:rFonts w:ascii="Arial" w:hAnsi="Arial" w:cs="Arial"/>
        </w:rPr>
        <w:t xml:space="preserve"> is expressed at much higher levels (&gt;100 fold) than any other P2Y receptor in the cochleae, even at early embryonic ages </w:t>
      </w:r>
      <w:r w:rsidRPr="00306A40">
        <w:rPr>
          <w:rFonts w:ascii="Arial" w:hAnsi="Arial" w:cs="Arial"/>
        </w:rPr>
        <w:fldChar w:fldCharType="begin" w:fldLock="1"/>
      </w:r>
      <w:r w:rsidR="00AC17DD">
        <w:rPr>
          <w:rFonts w:ascii="Arial" w:hAnsi="Arial" w:cs="Arial"/>
        </w:rPr>
        <w:instrText>ADDIN CSL_CITATION {"citationItems":[{"id":"ITEM-1","itemData":{"DOI":"10.1523/JNEUROSCI.5126-14.2015","ISBN":"1529-2401 (Electronic)\\r0270-6474 (Linking)","ISSN":"0270-6474","PMID":"25904789","abstract":"Hair cells of the inner ear are essential for hearing and balance. As a consequence, pathogenic variants in genes specifically expressed in hair cells often cause hereditary deafness. Hair cells are few in number and not easily isolated from the adjacent supporting cells, so the biochemistry and molecular biology of hair cells can be difficult to study. To study gene expression in hair cells, we developed a protocol for hair cell isolation by FACS. With nearly pure hair cells and surrounding cells, from cochlea and utricle and from E16 to P7, we performed a comprehensive cell type-specific RNA-Seq study of gene expression during mouse inner ear development. Expression profiling revealed new hair cell genes with distinct expression patterns: some are specific for vestibular hair cells, others for cochlear hair cells, and some are expressed just before or after maturation of mechanosensitivity. We found that many of the known hereditary deafness genes are much more highly expressed in hair cells than surrounding cells, suggesting that genes preferentially expressed in hair cells are good candidates for unknown deafness genes.","author":[{"dropping-particle":"","family":"Scheffer","given":"Déborah I.","non-dropping-particle":"","parse-names":false,"suffix":""},{"dropping-particle":"","family":"Shen","given":"Jun","non-dropping-particle":"","parse-names":false,"suffix":""},{"dropping-particle":"","family":"Corey","given":"David P.","non-dropping-particle":"","parse-names":false,"suffix":""},{"dropping-particle":"","family":"Chen","given":"Z.-Y.","non-dropping-particle":"","parse-names":false,"suffix":""}],"container-title":"Journal of Neuroscience","id":"ITEM-1","issue":"16","issued":{"date-parts":[["2015"]]},"page":"6366-6380","title":"Gene expression by mouse inner ear hair cells during development.","type":"article-journal","volume":"35"},"uris":["http://www.mendeley.com/documents/?uuid=1d06ccb8-f350-4be3-b516-2a5e39475ddd"]},{"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level.","type":"article-journal","volume":"Accepted"},"uris":["http://www.mendeley.com/documents/?uuid=a2d9b6d0-47be-4678-acfd-6160160d56a8"]}],"mendeley":{"formattedCitation":"(Scheffer et al., 2015; Kolla et al., 2020)","plainTextFormattedCitation":"(Scheffer et al., 2015; Kolla et al., 2020)","previouslyFormattedCitation":"(Scheffer et al., 2015; Kolla et al., 2020)"},"properties":{"noteIndex":0},"schema":"https://github.com/citation-style-language/schema/raw/master/csl-citation.json"}</w:instrText>
      </w:r>
      <w:r w:rsidRPr="00306A40">
        <w:rPr>
          <w:rFonts w:ascii="Arial" w:hAnsi="Arial" w:cs="Arial"/>
        </w:rPr>
        <w:fldChar w:fldCharType="separate"/>
      </w:r>
      <w:r w:rsidR="00D92BE6" w:rsidRPr="00D92BE6">
        <w:rPr>
          <w:rFonts w:ascii="Arial" w:hAnsi="Arial" w:cs="Arial"/>
          <w:noProof/>
        </w:rPr>
        <w:t>(Scheffer et al., 2015; Kolla et al., 2020)</w:t>
      </w:r>
      <w:r w:rsidRPr="00306A40">
        <w:rPr>
          <w:rFonts w:ascii="Arial" w:hAnsi="Arial" w:cs="Arial"/>
        </w:rPr>
        <w:fldChar w:fldCharType="end"/>
      </w:r>
      <w:r w:rsidRPr="00306A40">
        <w:rPr>
          <w:rFonts w:ascii="Arial" w:hAnsi="Arial" w:cs="Arial"/>
        </w:rPr>
        <w:t xml:space="preserve">, suggesting that this receptor may initiate spontaneous currents throughout development. However, </w:t>
      </w:r>
      <w:r>
        <w:rPr>
          <w:rFonts w:ascii="Arial" w:hAnsi="Arial" w:cs="Arial"/>
        </w:rPr>
        <w:t xml:space="preserve">the presence of </w:t>
      </w:r>
      <w:r w:rsidRPr="00306A40">
        <w:rPr>
          <w:rFonts w:ascii="Arial" w:hAnsi="Arial" w:cs="Arial"/>
        </w:rPr>
        <w:t>Ca</w:t>
      </w:r>
      <w:r w:rsidRPr="00306A40">
        <w:rPr>
          <w:rFonts w:ascii="Arial" w:hAnsi="Arial" w:cs="Arial"/>
          <w:vertAlign w:val="superscript"/>
        </w:rPr>
        <w:t>2+</w:t>
      </w:r>
      <w:r w:rsidRPr="00306A40">
        <w:rPr>
          <w:rFonts w:ascii="Arial" w:hAnsi="Arial" w:cs="Arial"/>
        </w:rPr>
        <w:t xml:space="preserve">-permeable ionotropic </w:t>
      </w:r>
      <w:r w:rsidRPr="00306A40">
        <w:rPr>
          <w:rFonts w:ascii="Arial" w:hAnsi="Arial" w:cs="Arial"/>
        </w:rPr>
        <w:fldChar w:fldCharType="begin" w:fldLock="1"/>
      </w:r>
      <w:r w:rsidR="00AC17DD">
        <w:rPr>
          <w:rFonts w:ascii="Arial" w:hAnsi="Arial" w:cs="Arial"/>
        </w:rPr>
        <w:instrText>ADDIN CSL_CITATION {"citationItems":[{"id":"ITEM-1","itemData":{"DOI":"10.1073/pnas.1222295110","ISBN":"1091-6490 (Electronic)\\r0027-8424 (Linking)","ISSN":"1091-6490","PMID":"23592720","abstract":"The sense of hearing is remarkable for its auditory dynamic range, which spans more than 10(12) in acoustic intensity. The mechanisms that enable the cochlea to transduce high sound levels without damage are of key interest, particularly with regard to the broad impact of industrial, military, and recreational auditory overstimulation on hearing disability. We show that ATP-gated ion channels assembled from P2X2 receptor subunits in the cochlea are necessary for the development of temporary threshold shift (TTS), evident in auditory brainstem response recordings as sound levels rise. In mice null for the P2RX2 gene (encoding the P2X2 receptor subunit), sustained 85-dB noise failed to elicit the TTS that wild-type (WT) mice developed. ATP released from the tissues of the cochlear partition with elevation of sound levels likely activates the broadly distributed P2X2 receptors on epithelial cells lining the endolymphatic compartment. This purinergic signaling is supported by significantly greater noise-induced suppression of distortion product otoacoustic emissions derived from outer hair cell transduction and decreased suprathreshold auditory brainstem response input/output gain in WT mice compared with P2RX2-null mice. At higher sound levels (≥95 dB), additional processes dominated TTS, and P2RX2-null mice were more vulnerable than WT mice to permanent hearing loss due to hair cell synapse disruption. P2RX2-null mice lacked ATP-gated conductance across the cochlear partition, including loss of ATP-gated inward current in hair cells. These data indicate that a significant component of TTS represents P2X2 receptor-dependent purinergic hearing adaptation that underpins the upper physiological range of hearing.","author":[{"dropping-particle":"","family":"Housley","given":"Gary D.","non-dropping-particle":"","parse-names":false,"suffix":""},{"dropping-particle":"","family":"Morton-Jones","given":"Rachel","non-dropping-particle":"","parse-names":false,"suffix":""},{"dropping-particle":"","family":"Vlajkovic","given":"Srdjan M.","non-dropping-particle":"","parse-names":false,"suffix":""},{"dropping-particle":"","family":"Telang","given":"Ravindra S.","non-dropping-particle":"","parse-names":false,"suffix":""},{"dropping-particle":"","family":"Paramananthasivam","given":"Vinthiya","non-dropping-particle":"","parse-names":false,"suffix":""},{"dropping-particle":"","family":"Tadros","given":"Sherif F.","non-dropping-particle":"","parse-names":false,"suffix":""},{"dropping-particle":"","family":"Wong","given":"Ann Chi Yan","non-dropping-particle":"","parse-names":false,"suffix":""},{"dropping-particle":"","family":"Froud","given":"Kristina E.","non-dropping-particle":"","parse-names":false,"suffix":""},{"dropping-particle":"","family":"Cederholm","given":"Jennie M. E.","non-dropping-particle":"","parse-names":false,"suffix":""},{"dropping-particle":"","family":"Sivakumaran","given":"Yogeesan","non-dropping-particle":"","parse-names":false,"suffix":""},{"dropping-particle":"","family":"Snguanwongchai","given":"Peerawuth","non-dropping-particle":"","parse-names":false,"suffix":""},{"dropping-particle":"","family":"Khakh","given":"Baljit S.","non-dropping-particle":"","parse-names":false,"suffix":""},{"dropping-particle":"","family":"Cockayne","given":"Debra A.","non-dropping-particle":"","parse-names":false,"suffix":""},{"dropping-particle":"","family":"Thorne","given":"Peter R.","non-dropping-particle":"","parse-names":false,"suffix":""},{"dropping-particle":"","family":"Ryan","given":"Allen F.","non-dropping-particle":"","parse-names":false,"suffix":""}],"container-title":"Proceedings of the National Academy of Sciences","id":"ITEM-1","issue":"18","issued":{"date-parts":[["2013"]]},"page":"7494-9","title":"ATP-gated ion channels mediate adaptation to elevated sound levels.","type":"article-journal","volume":"110"},"uris":["http://www.mendeley.com/documents/?uuid=7f3c5bd5-bcfc-4d66-9a02-22bc896afd64"]},{"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level.","type":"article-journal","volume":"Accepted"},"uris":["http://www.mendeley.com/documents/?uuid=a2d9b6d0-47be-4678-acfd-6160160d56a8"]}],"mendeley":{"formattedCitation":"(Housley et al., 2013; Kolla et al., 2020)","manualFormatting":"(P2X2/4)","plainTextFormattedCitation":"(Housley et al., 2013; Kolla et al., 2020)","previouslyFormattedCitation":"(Housley et al., 2013; Kolla et al., 2020)"},"properties":{"noteIndex":0},"schema":"https://github.com/citation-style-language/schema/raw/master/csl-citation.json"}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(P2X2/4)</w:t>
      </w:r>
      <w:r w:rsidRPr="00306A40">
        <w:rPr>
          <w:rFonts w:ascii="Arial" w:hAnsi="Arial" w:cs="Arial"/>
        </w:rPr>
        <w:fldChar w:fldCharType="end"/>
      </w:r>
      <w:r w:rsidRPr="00306A40">
        <w:rPr>
          <w:rFonts w:ascii="Arial" w:hAnsi="Arial" w:cs="Arial"/>
        </w:rPr>
        <w:t xml:space="preserve"> and </w:t>
      </w:r>
      <w:proofErr w:type="spellStart"/>
      <w:r w:rsidRPr="00306A40">
        <w:rPr>
          <w:rFonts w:ascii="Arial" w:hAnsi="Arial" w:cs="Arial"/>
        </w:rPr>
        <w:t>G</w:t>
      </w:r>
      <w:r w:rsidRPr="00306A40">
        <w:rPr>
          <w:rFonts w:ascii="Arial" w:hAnsi="Arial" w:cs="Arial"/>
          <w:vertAlign w:val="subscript"/>
        </w:rPr>
        <w:t>q</w:t>
      </w:r>
      <w:proofErr w:type="spellEnd"/>
      <w:r w:rsidRPr="00306A40">
        <w:rPr>
          <w:rFonts w:ascii="Arial" w:hAnsi="Arial" w:cs="Arial"/>
        </w:rPr>
        <w:t xml:space="preserve">-coupled metabotropic receptors (P2RY2/4/6) in the cochlea </w:t>
      </w:r>
      <w:r w:rsidR="008D442B" w:rsidRPr="00306A40">
        <w:rPr>
          <w:rFonts w:ascii="Arial" w:hAnsi="Arial" w:cs="Arial"/>
        </w:rPr>
        <w:fldChar w:fldCharType="begin" w:fldLock="1"/>
      </w:r>
      <w:r w:rsidR="008D442B">
        <w:rPr>
          <w:rFonts w:ascii="Arial" w:hAnsi="Arial" w:cs="Arial"/>
        </w:rPr>
        <w:instrText>ADDIN CSL_CITATION {"citationItems":[{"id":"ITEM-1","itemData":{"DOI":"10.1073/pnas.1222295110","ISBN":"1091-6490 (Electronic)\\r0027-8424 (Linking)","ISSN":"1091-6490","PMID":"23592720","abstract":"The sense of hearing is remarkable for its auditory dynamic range, which spans more than 10(12) in acoustic intensity. The mechanisms that enable the cochlea to transduce high sound levels without damage are of key interest, particularly with regard to the broad impact of industrial, military, and recreational auditory overstimulation on hearing disability. We show that ATP-gated ion channels assembled from P2X2 receptor subunits in the cochlea are necessary for the development of temporary threshold shift (TTS), evident in auditory brainstem response recordings as sound levels rise. In mice null for the P2RX2 gene (encoding the P2X2 receptor subunit), sustained 85-dB noise failed to elicit the TTS that wild-type (WT) mice developed. ATP released from the tissues of the cochlear partition with elevation of sound levels likely activates the broadly distributed P2X2 receptors on epithelial cells lining the endolymphatic compartment. This purinergic signaling is supported by significantly greater noise-induced suppression of distortion product otoacoustic emissions derived from outer hair cell transduction and decreased suprathreshold auditory brainstem response input/output gain in WT mice compared with P2RX2-null mice. At higher sound levels (≥95 dB), additional processes dominated TTS, and P2RX2-null mice were more vulnerable than WT mice to permanent hearing loss due to hair cell synapse disruption. P2RX2-null mice lacked ATP-gated conductance across the cochlear partition, including loss of ATP-gated inward current in hair cells. These data indicate that a significant component of TTS represents P2X2 receptor-dependent purinergic hearing adaptation that underpins the upper physiological range of hearing.","author":[{"dropping-particle":"","family":"Housley","given":"Gary D.","non-dropping-particle":"","parse-names":false,"suffix":""},{"dropping-particle":"","family":"Morton-Jones","given":"Rachel","non-dropping-particle":"","parse-names":false,"suffix":""},{"dropping-particle":"","family":"Vlajkovic","given":"Srdjan M.","non-dropping-particle":"","parse-names":false,"suffix":""},{"dropping-particle":"","family":"Telang","given":"Ravindra S.","non-dropping-particle":"","parse-names":false,"suffix":""},{"dropping-particle":"","family":"Paramananthasivam","given":"Vinthiya","non-dropping-particle":"","parse-names":false,"suffix":""},{"dropping-particle":"","family":"Tadros","given":"Sherif F.","non-dropping-particle":"","parse-names":false,"suffix":""},{"dropping-particle":"","family":"Wong","given":"Ann Chi Yan","non-dropping-particle":"","parse-names":false,"suffix":""},{"dropping-particle":"","family":"Froud","given":"Kristina E.","non-dropping-particle":"","parse-names":false,"suffix":""},{"dropping-particle":"","family":"Cederholm","given":"Jennie M. E.","non-dropping-particle":"","parse-names":false,"suffix":""},{"dropping-particle":"","family":"Sivakumaran","given":"Yogeesan","non-dropping-particle":"","parse-names":false,"suffix":""},{"dropping-particle":"","family":"Snguanwongchai","given":"Peerawuth","non-dropping-particle":"","parse-names":false,"suffix":""},{"dropping-particle":"","family":"Khakh","given":"Baljit S.","non-dropping-particle":"","parse-names":false,"suffix":""},{"dropping-particle":"","family":"Cockayne","given":"Debra A.","non-dropping-particle":"","parse-names":false,"suffix":""},{"dropping-particle":"","family":"Thorne","given":"Peter R.","non-dropping-particle":"","parse-names":false,"suffix":""},{"dropping-particle":"","family":"Ryan","given":"Allen F.","non-dropping-particle":"","parse-names":false,"suffix":""}],"container-title":"Proceedings of the National Academy of Sciences","id":"ITEM-1","issue":"18","issued":{"date-parts":[["2013"]]},"page":"7494-9","title":"ATP-gated ion channels mediate adaptation to elevated sound levels.","type":"article-journal","volume":"110"},"uris":["http://www.mendeley.com/documents/?uuid=7f3c5bd5-bcfc-4d66-9a02-22bc896afd64"]},{"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level.","type":"article-journal","volume":"Accepted"},"uris":["http://www.mendeley.com/documents/?uuid=a2d9b6d0-47be-4678-acfd-6160160d56a8"]},{"id":"ITEM-3","itemData":{"DOI":"10.1007/s11302-010-9191-x","ISSN":"1573-9546","PMID":"20806015","abstract":"Purinergic signaling has broad physiological significance to the hearing organ, involving signal transduction via ionotropic P2X receptors and metabotropic G-protein-coupled P2Y and P1 (adenosine), alongside conversion of nucleotides and nucleosides by ecto-nucleotidases and ecto-nucleoside diphosphokinase. In addition, ATP release is modulated by acoustic overstimulation or stress and involves feedback regulation. Many of these principal elements of the purinergic signaling complex have been well characterized in the cochlea, while the characterization of P2Y receptor expression is emerging. The present study used immunohistochemistry to evaluate the expression of five P2Y receptors, P2Y(1), P2Y(2), P2Y(4), P2Y(6), and P2Y(12), during development of the rat cochlea. Commencing in the late embryonic period, the P2Y receptors studied were found in the cells lining the cochlear partition, associated with establishment of the electrochemical environment which provides the driving force for sound transduction. In addition, early postnatal P2Y(2) and P2Y(4) protein expression in the greater epithelial ridge, part of the developing hearing organ, supports the view that initiation and regulation of spontaneous activity in the hair cells prior to hearing onset is mediated by purinergic signaling. Sub-cellular compartmentalization of P2Y receptor expression in sensory hair cells, and diversity of receptor expression in the spiral ganglion neurons and their satellite cells, indicates roles for P2Y receptor-mediated Ca(2+)-signaling in sound transduction and auditory neuron excitability. Overall, the dynamics of P2Y receptor expression during development of the cochlea complement the other elements of the purinergic signaling complex and reinforce the significance of extracellular nucleotide and nucleoside signaling to hearing.","author":[{"dropping-particle":"","family":"Huang","given":"Lin-Chien","non-dropping-particle":"","parse-names":false,"suffix":""},{"dropping-particle":"","family":"Thorne","given":"Peter R","non-dropping-particle":"","parse-names":false,"suffix":""},{"dropping-particle":"","family":"Vlajkovic","given":"Srdjan M","non-dropping-particle":"","parse-names":false,"suffix":""},{"dropping-particle":"","family":"Housley","given":"Gary D","non-dropping-particle":"","parse-names":false,"suffix":""}],"container-title":"Purinergic Signalling","id":"ITEM-3","issue":"2","issued":{"date-parts":[["2010"]]},"page":"231-48","title":"Differential expression of P2Y receptors in the rat cochlea during development.","type":"article-journal","volume":"6"},"uris":["http://www.mendeley.com/documents/?uuid=098c4650-39e2-4f6f-88c6-4b3b78091c38"]}],"mendeley":{"formattedCitation":"(Huang et al., 2010; Housley et al., 2013; Kolla et al., 2020)","plainTextFormattedCitation":"(Huang et al., 2010; Housley et al., 2013; Kolla et al., 2020)","previouslyFormattedCitation":"(Huang et al., 2010; Housley et al., 2013; Kolla et al., 2020)"},"properties":{"noteIndex":0},"schema":"https://github.com/citation-style-language/schema/raw/master/csl-citation.json"}</w:instrText>
      </w:r>
      <w:r w:rsidR="008D442B" w:rsidRPr="00306A40">
        <w:rPr>
          <w:rFonts w:ascii="Arial" w:hAnsi="Arial" w:cs="Arial"/>
        </w:rPr>
        <w:fldChar w:fldCharType="separate"/>
      </w:r>
      <w:r w:rsidR="008D442B" w:rsidRPr="00D92BE6">
        <w:rPr>
          <w:rFonts w:ascii="Arial" w:hAnsi="Arial" w:cs="Arial"/>
          <w:noProof/>
        </w:rPr>
        <w:t>(Huang et al., 2010; Housley et al., 2013; Kolla et al., 2020)</w:t>
      </w:r>
      <w:r w:rsidR="008D442B" w:rsidRPr="00306A40">
        <w:rPr>
          <w:rFonts w:ascii="Arial" w:hAnsi="Arial" w:cs="Arial"/>
        </w:rPr>
        <w:fldChar w:fldCharType="end"/>
      </w:r>
      <w:r w:rsidR="008D442B" w:rsidRPr="00306A40">
        <w:rPr>
          <w:rFonts w:ascii="Arial" w:hAnsi="Arial" w:cs="Arial"/>
        </w:rPr>
        <w:t xml:space="preserve"> </w:t>
      </w:r>
      <w:r w:rsidRPr="00306A40">
        <w:rPr>
          <w:rFonts w:ascii="Arial" w:hAnsi="Arial" w:cs="Arial"/>
        </w:rPr>
        <w:t xml:space="preserve">indicate that alternative pathways could </w:t>
      </w:r>
      <w:r>
        <w:rPr>
          <w:rFonts w:ascii="Arial" w:hAnsi="Arial" w:cs="Arial"/>
        </w:rPr>
        <w:t xml:space="preserve">also contribute to </w:t>
      </w:r>
      <w:r w:rsidRPr="00306A40">
        <w:rPr>
          <w:rFonts w:ascii="Arial" w:hAnsi="Arial" w:cs="Arial"/>
        </w:rPr>
        <w:t xml:space="preserve">spontaneous activity </w:t>
      </w:r>
      <w:r w:rsidR="008D442B">
        <w:rPr>
          <w:rFonts w:ascii="Arial" w:hAnsi="Arial" w:cs="Arial"/>
        </w:rPr>
        <w:t xml:space="preserve">during this period, depending on the amount, location and kinetics of ATP release, as well as the presence and activity of extracellular </w:t>
      </w:r>
      <w:proofErr w:type="spellStart"/>
      <w:r w:rsidR="008D442B">
        <w:rPr>
          <w:rFonts w:ascii="Arial" w:hAnsi="Arial" w:cs="Arial"/>
        </w:rPr>
        <w:t>nucleotidases</w:t>
      </w:r>
      <w:proofErr w:type="spellEnd"/>
      <w:r w:rsidR="008D442B">
        <w:rPr>
          <w:rFonts w:ascii="Arial" w:hAnsi="Arial" w:cs="Arial"/>
        </w:rPr>
        <w:t xml:space="preserve">. </w:t>
      </w:r>
      <w:r w:rsidRPr="00306A40">
        <w:rPr>
          <w:rFonts w:ascii="Arial" w:hAnsi="Arial" w:cs="Arial"/>
        </w:rPr>
        <w:t xml:space="preserve">To define the dynamics of P2RY1 expression during cochlear development, we isolated cochleae from </w:t>
      </w:r>
      <w:r w:rsidRPr="00306A40">
        <w:rPr>
          <w:rFonts w:ascii="Arial" w:hAnsi="Arial" w:cs="Arial"/>
          <w:i/>
          <w:iCs/>
        </w:rPr>
        <w:t>P2ry1-LacZ</w:t>
      </w:r>
      <w:r w:rsidRPr="00306A40">
        <w:rPr>
          <w:rFonts w:ascii="Arial" w:hAnsi="Arial" w:cs="Arial"/>
        </w:rPr>
        <w:t xml:space="preserve"> reporter mice and performed immunostaining for </w:t>
      </w:r>
      <w:r>
        <w:rPr>
          <w:rFonts w:ascii="Arial" w:hAnsi="Arial" w:cs="Arial"/>
        </w:rPr>
        <w:t>β</w:t>
      </w:r>
      <w:r w:rsidRPr="00306A40">
        <w:rPr>
          <w:rFonts w:ascii="Arial" w:hAnsi="Arial" w:cs="Arial"/>
        </w:rPr>
        <w:t xml:space="preserve">-galactosidase at different developmental </w:t>
      </w:r>
      <w:r>
        <w:rPr>
          <w:rFonts w:ascii="Arial" w:hAnsi="Arial" w:cs="Arial"/>
        </w:rPr>
        <w:t>ages</w:t>
      </w:r>
      <w:r w:rsidRPr="00306A40">
        <w:rPr>
          <w:rFonts w:ascii="Arial" w:hAnsi="Arial" w:cs="Arial"/>
        </w:rPr>
        <w:t xml:space="preserve"> (Figure 2</w:t>
      </w:r>
      <w:r w:rsidR="00E334D8">
        <w:rPr>
          <w:rFonts w:ascii="Arial" w:hAnsi="Arial" w:cs="Arial"/>
        </w:rPr>
        <w:t>)</w:t>
      </w:r>
      <w:r w:rsidRPr="00306A40">
        <w:rPr>
          <w:rFonts w:ascii="Arial" w:hAnsi="Arial" w:cs="Arial"/>
        </w:rPr>
        <w:t>. Immunofl</w:t>
      </w:r>
      <w:r>
        <w:rPr>
          <w:rFonts w:ascii="Arial" w:hAnsi="Arial" w:cs="Arial"/>
        </w:rPr>
        <w:t>uor</w:t>
      </w:r>
      <w:r w:rsidRPr="00306A40">
        <w:rPr>
          <w:rFonts w:ascii="Arial" w:hAnsi="Arial" w:cs="Arial"/>
        </w:rPr>
        <w:t xml:space="preserve">escence within </w:t>
      </w:r>
      <w:proofErr w:type="spellStart"/>
      <w:r w:rsidRPr="00306A40">
        <w:rPr>
          <w:rFonts w:ascii="Arial" w:hAnsi="Arial" w:cs="Arial"/>
        </w:rPr>
        <w:t>Kölliker’s</w:t>
      </w:r>
      <w:proofErr w:type="spellEnd"/>
      <w:r w:rsidRPr="00306A40">
        <w:rPr>
          <w:rFonts w:ascii="Arial" w:hAnsi="Arial" w:cs="Arial"/>
        </w:rPr>
        <w:t xml:space="preserve"> organ and along the entire length of the cochlea</w:t>
      </w:r>
      <w:r w:rsidRPr="0057001D">
        <w:rPr>
          <w:rFonts w:ascii="Arial" w:hAnsi="Arial" w:cs="Arial"/>
        </w:rPr>
        <w:t xml:space="preserve"> </w:t>
      </w:r>
      <w:r w:rsidRPr="00306A40">
        <w:rPr>
          <w:rFonts w:ascii="Arial" w:hAnsi="Arial" w:cs="Arial"/>
        </w:rPr>
        <w:t>was detected across all postnatal time</w:t>
      </w:r>
      <w:r>
        <w:rPr>
          <w:rFonts w:ascii="Arial" w:hAnsi="Arial" w:cs="Arial"/>
        </w:rPr>
        <w:t xml:space="preserve"> </w:t>
      </w:r>
      <w:r w:rsidRPr="00306A40">
        <w:rPr>
          <w:rFonts w:ascii="Arial" w:hAnsi="Arial" w:cs="Arial"/>
        </w:rPr>
        <w:t xml:space="preserve">points (P0, P7 and P11). At later stages of development, </w:t>
      </w:r>
      <w:r w:rsidR="008D442B">
        <w:rPr>
          <w:rFonts w:ascii="Arial" w:hAnsi="Arial" w:cs="Arial"/>
        </w:rPr>
        <w:t>β</w:t>
      </w:r>
      <w:r w:rsidR="008D442B" w:rsidRPr="00306A40">
        <w:rPr>
          <w:rFonts w:ascii="Arial" w:hAnsi="Arial" w:cs="Arial"/>
        </w:rPr>
        <w:t>-galactosidase</w:t>
      </w:r>
      <w:r w:rsidRPr="00306A40">
        <w:rPr>
          <w:rFonts w:ascii="Arial" w:hAnsi="Arial" w:cs="Arial"/>
        </w:rPr>
        <w:t xml:space="preserve"> immunofl</w:t>
      </w:r>
      <w:r>
        <w:rPr>
          <w:rFonts w:ascii="Arial" w:hAnsi="Arial" w:cs="Arial"/>
        </w:rPr>
        <w:t>uore</w:t>
      </w:r>
      <w:r w:rsidRPr="00306A40">
        <w:rPr>
          <w:rFonts w:ascii="Arial" w:hAnsi="Arial" w:cs="Arial"/>
        </w:rPr>
        <w:t>scence was observed in interdigitating phalangeal cells</w:t>
      </w:r>
      <w:r>
        <w:rPr>
          <w:rFonts w:ascii="Arial" w:hAnsi="Arial" w:cs="Arial"/>
        </w:rPr>
        <w:t xml:space="preserve">, primarily within the base at </w:t>
      </w:r>
      <w:r w:rsidRPr="00306A40">
        <w:rPr>
          <w:rFonts w:ascii="Arial" w:hAnsi="Arial" w:cs="Arial"/>
        </w:rPr>
        <w:t xml:space="preserve">P7 </w:t>
      </w:r>
      <w:r>
        <w:rPr>
          <w:rFonts w:ascii="Arial" w:hAnsi="Arial" w:cs="Arial"/>
        </w:rPr>
        <w:t xml:space="preserve">and by </w:t>
      </w:r>
      <w:r w:rsidRPr="00306A40">
        <w:rPr>
          <w:rFonts w:ascii="Arial" w:hAnsi="Arial" w:cs="Arial"/>
        </w:rPr>
        <w:t xml:space="preserve">P11 </w:t>
      </w:r>
      <w:r>
        <w:rPr>
          <w:rFonts w:ascii="Arial" w:hAnsi="Arial" w:cs="Arial"/>
        </w:rPr>
        <w:t xml:space="preserve">along the </w:t>
      </w:r>
      <w:r w:rsidRPr="00306A40">
        <w:rPr>
          <w:rFonts w:ascii="Arial" w:hAnsi="Arial" w:cs="Arial"/>
        </w:rPr>
        <w:t>entire length</w:t>
      </w:r>
      <w:r>
        <w:rPr>
          <w:rFonts w:ascii="Arial" w:hAnsi="Arial" w:cs="Arial"/>
        </w:rPr>
        <w:t xml:space="preserve"> of the cochlea (</w:t>
      </w:r>
      <w:r w:rsidRPr="00306A40">
        <w:rPr>
          <w:rFonts w:ascii="Arial" w:hAnsi="Arial" w:cs="Arial"/>
        </w:rPr>
        <w:t xml:space="preserve">Figure 2). These data </w:t>
      </w:r>
      <w:r w:rsidRPr="00306A40">
        <w:rPr>
          <w:rFonts w:ascii="Arial" w:hAnsi="Arial" w:cs="Arial"/>
        </w:rPr>
        <w:lastRenderedPageBreak/>
        <w:t xml:space="preserve">indicate that P2RY1 </w:t>
      </w:r>
      <w:r>
        <w:rPr>
          <w:rFonts w:ascii="Arial" w:hAnsi="Arial" w:cs="Arial"/>
        </w:rPr>
        <w:t xml:space="preserve">promoter activity </w:t>
      </w:r>
      <w:r w:rsidRPr="00306A40">
        <w:rPr>
          <w:rFonts w:ascii="Arial" w:hAnsi="Arial" w:cs="Arial"/>
        </w:rPr>
        <w:t xml:space="preserve">is localized to ISCs throughout the prehearing period, providing the </w:t>
      </w:r>
      <w:r>
        <w:rPr>
          <w:rFonts w:ascii="Arial" w:hAnsi="Arial" w:cs="Arial"/>
        </w:rPr>
        <w:t xml:space="preserve">means to express P2RY1 and detect </w:t>
      </w:r>
      <w:r w:rsidRPr="00306A40">
        <w:rPr>
          <w:rFonts w:ascii="Arial" w:hAnsi="Arial" w:cs="Arial"/>
        </w:rPr>
        <w:t xml:space="preserve">ATP release </w:t>
      </w:r>
      <w:r>
        <w:rPr>
          <w:rFonts w:ascii="Arial" w:hAnsi="Arial" w:cs="Arial"/>
        </w:rPr>
        <w:t>from</w:t>
      </w:r>
      <w:r w:rsidRPr="00306A40">
        <w:rPr>
          <w:rFonts w:ascii="Arial" w:hAnsi="Arial" w:cs="Arial"/>
        </w:rPr>
        <w:t xml:space="preserve"> these cells.</w:t>
      </w:r>
    </w:p>
    <w:p w14:paraId="76C14373" w14:textId="0F054472" w:rsidR="00B8691B" w:rsidRPr="00306A40" w:rsidRDefault="00B8691B" w:rsidP="00B8691B">
      <w:pPr>
        <w:spacing w:after="0" w:line="240" w:lineRule="auto"/>
        <w:ind w:firstLine="720"/>
        <w:contextualSpacing/>
        <w:rPr>
          <w:rFonts w:ascii="Arial" w:hAnsi="Arial" w:cs="Arial"/>
        </w:rPr>
      </w:pPr>
      <w:r w:rsidRPr="00306A40">
        <w:rPr>
          <w:rFonts w:ascii="Arial" w:hAnsi="Arial" w:cs="Arial"/>
        </w:rPr>
        <w:t xml:space="preserve">To determine if P2RY1 mediates spontaneous currents </w:t>
      </w:r>
      <w:r>
        <w:rPr>
          <w:rFonts w:ascii="Arial" w:hAnsi="Arial" w:cs="Arial"/>
        </w:rPr>
        <w:t xml:space="preserve">in ISCs </w:t>
      </w:r>
      <w:r w:rsidRPr="00306A40">
        <w:rPr>
          <w:rFonts w:ascii="Arial" w:hAnsi="Arial" w:cs="Arial"/>
        </w:rPr>
        <w:t xml:space="preserve">across this developmental period, we examined the sensitivity </w:t>
      </w:r>
      <w:r>
        <w:rPr>
          <w:rFonts w:ascii="Arial" w:hAnsi="Arial" w:cs="Arial"/>
        </w:rPr>
        <w:t>of these responses</w:t>
      </w:r>
      <w:r w:rsidRPr="00306A40">
        <w:rPr>
          <w:rFonts w:ascii="Arial" w:hAnsi="Arial" w:cs="Arial"/>
        </w:rPr>
        <w:t xml:space="preserve"> to the specific P2RY1 antagonist, MRS2500 </w:t>
      </w:r>
      <w:r w:rsidRPr="00306A40">
        <w:rPr>
          <w:rFonts w:ascii="Arial" w:hAnsi="Arial" w:cs="Arial"/>
        </w:rPr>
        <w:fldChar w:fldCharType="begin" w:fldLock="1"/>
      </w:r>
      <w:r w:rsidRPr="00306A40">
        <w:rPr>
          <w:rFonts w:ascii="Arial" w:hAnsi="Arial" w:cs="Arial"/>
        </w:rPr>
        <w:instrText>ADDIN CSL_CITATION {"citationItems":[{"id":"ITEM-1","itemData":{"ISSN":"0007-1188","author":[{"dropping-particle":"","family":"Houston","given":"Dayle","non-dropping-particle":"","parse-names":false,"suffix":""},{"dropping-particle":"","family":"Ohno","given":"Michihiro","non-dropping-particle":"","parse-names":false,"suffix":""},{"dropping-particle":"","family":"Nicholas","given":"Robert A","non-dropping-particle":"","parse-names":false,"suffix":""},{"dropping-particle":"","family":"Jacobson","given":"Kenneth A","non-dropping-particle":"","parse-names":false,"suffix":""},{"dropping-particle":"","family":"Harden","given":"T Kendall","non-dropping-particle":"","parse-names":false,"suffix":""}],"container-title":"British journal of pharmacology","id":"ITEM-1","issue":"5","issued":{"date-parts":[["2006"]]},"page":"459-467","publisher":"Wiley Online Library","title":"[32P] 2</w:instrText>
      </w:r>
      <w:r w:rsidRPr="00306A40">
        <w:rPr>
          <w:rFonts w:ascii="Cambria Math" w:hAnsi="Cambria Math" w:cs="Cambria Math"/>
        </w:rPr>
        <w:instrText>‐</w:instrText>
      </w:r>
      <w:r w:rsidRPr="00306A40">
        <w:rPr>
          <w:rFonts w:ascii="Arial" w:hAnsi="Arial" w:cs="Arial"/>
        </w:rPr>
        <w:instrText>iodo</w:instrText>
      </w:r>
      <w:r w:rsidRPr="00306A40">
        <w:rPr>
          <w:rFonts w:ascii="Cambria Math" w:hAnsi="Cambria Math" w:cs="Cambria Math"/>
        </w:rPr>
        <w:instrText>‐</w:instrText>
      </w:r>
      <w:r w:rsidRPr="00306A40">
        <w:rPr>
          <w:rFonts w:ascii="Arial" w:hAnsi="Arial" w:cs="Arial"/>
        </w:rPr>
        <w:instrText>N6</w:instrText>
      </w:r>
      <w:r w:rsidRPr="00306A40">
        <w:rPr>
          <w:rFonts w:ascii="Cambria Math" w:hAnsi="Cambria Math" w:cs="Cambria Math"/>
        </w:rPr>
        <w:instrText>‐</w:instrText>
      </w:r>
      <w:r w:rsidRPr="00306A40">
        <w:rPr>
          <w:rFonts w:ascii="Arial" w:hAnsi="Arial" w:cs="Arial"/>
        </w:rPr>
        <w:instrText>methyl</w:instrText>
      </w:r>
      <w:r w:rsidRPr="00306A40">
        <w:rPr>
          <w:rFonts w:ascii="Cambria Math" w:hAnsi="Cambria Math" w:cs="Cambria Math"/>
        </w:rPr>
        <w:instrText>‐</w:instrText>
      </w:r>
      <w:r w:rsidRPr="00306A40">
        <w:rPr>
          <w:rFonts w:ascii="Arial" w:hAnsi="Arial" w:cs="Arial"/>
        </w:rPr>
        <w:instrText>(N)</w:instrText>
      </w:r>
      <w:r w:rsidRPr="00306A40">
        <w:rPr>
          <w:rFonts w:ascii="Cambria Math" w:hAnsi="Cambria Math" w:cs="Cambria Math"/>
        </w:rPr>
        <w:instrText>‐</w:instrText>
      </w:r>
      <w:r w:rsidRPr="00306A40">
        <w:rPr>
          <w:rFonts w:ascii="Arial" w:hAnsi="Arial" w:cs="Arial"/>
        </w:rPr>
        <w:instrText>methanocarba</w:instrText>
      </w:r>
      <w:r w:rsidRPr="00306A40">
        <w:rPr>
          <w:rFonts w:ascii="Cambria Math" w:hAnsi="Cambria Math" w:cs="Cambria Math"/>
        </w:rPr>
        <w:instrText>‐</w:instrText>
      </w:r>
      <w:r w:rsidRPr="00306A40">
        <w:rPr>
          <w:rFonts w:ascii="Arial" w:hAnsi="Arial" w:cs="Arial"/>
        </w:rPr>
        <w:instrText>2′</w:instrText>
      </w:r>
      <w:r w:rsidRPr="00306A40">
        <w:rPr>
          <w:rFonts w:ascii="Cambria Math" w:hAnsi="Cambria Math" w:cs="Cambria Math"/>
        </w:rPr>
        <w:instrText>‐</w:instrText>
      </w:r>
      <w:r w:rsidRPr="00306A40">
        <w:rPr>
          <w:rFonts w:ascii="Arial" w:hAnsi="Arial" w:cs="Arial"/>
        </w:rPr>
        <w:instrText>deoxyadenosine</w:instrText>
      </w:r>
      <w:r w:rsidRPr="00306A40">
        <w:rPr>
          <w:rFonts w:ascii="Cambria Math" w:hAnsi="Cambria Math" w:cs="Cambria Math"/>
        </w:rPr>
        <w:instrText>‐</w:instrText>
      </w:r>
      <w:r w:rsidRPr="00306A40">
        <w:rPr>
          <w:rFonts w:ascii="Arial" w:hAnsi="Arial" w:cs="Arial"/>
        </w:rPr>
        <w:instrText>3′, 5′</w:instrText>
      </w:r>
      <w:r w:rsidRPr="00306A40">
        <w:rPr>
          <w:rFonts w:ascii="Cambria Math" w:hAnsi="Cambria Math" w:cs="Cambria Math"/>
        </w:rPr>
        <w:instrText>‐</w:instrText>
      </w:r>
      <w:r w:rsidRPr="00306A40">
        <w:rPr>
          <w:rFonts w:ascii="Arial" w:hAnsi="Arial" w:cs="Arial"/>
        </w:rPr>
        <w:instrText>bisphosphate ([32P] MRS2500), a novel radioligand for quantification of native P2Y1 receptors","type":"article-journal","volume":"147"},"uris":["http://www.mendeley.com/documents/?uuid=788004ad-f023-4979-b0e0-0dc0d94539f2"]}],"mendeley":{"formattedCitation":"(Houston et al., 2006)","plainTextFormattedCitation":"(Houston et al., 2006)","previouslyFormattedCitation":"(Houston et al., 2006)"},"properties":{"noteIndex":0},"schema":"https://github.com/citation-style-language/schema/raw/master/csl-citation.json"}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(Houston et al., 2006)</w:t>
      </w:r>
      <w:r w:rsidRPr="00306A40">
        <w:rPr>
          <w:rFonts w:ascii="Arial" w:hAnsi="Arial" w:cs="Arial"/>
        </w:rPr>
        <w:fldChar w:fldCharType="end"/>
      </w:r>
      <w:r w:rsidR="00D14E92">
        <w:rPr>
          <w:rFonts w:ascii="Arial" w:hAnsi="Arial" w:cs="Arial"/>
        </w:rPr>
        <w:t xml:space="preserve">, which displays no obvious off-target effects in cochleae isolated from P2RY1 knockout mice </w:t>
      </w:r>
      <w:r w:rsidR="00D14E92">
        <w:rPr>
          <w:rFonts w:ascii="Arial" w:hAnsi="Arial" w:cs="Arial"/>
        </w:rPr>
        <w:fldChar w:fldCharType="begin" w:fldLock="1"/>
      </w:r>
      <w:r w:rsidR="00061C2D">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00D14E92">
        <w:rPr>
          <w:rFonts w:ascii="Arial" w:hAnsi="Arial" w:cs="Arial"/>
        </w:rPr>
        <w:fldChar w:fldCharType="separate"/>
      </w:r>
      <w:r w:rsidR="00D14E92" w:rsidRPr="00D14E92">
        <w:rPr>
          <w:rFonts w:ascii="Arial" w:hAnsi="Arial" w:cs="Arial"/>
          <w:noProof/>
        </w:rPr>
        <w:t>(Babola et al., 2020)</w:t>
      </w:r>
      <w:r w:rsidR="00D14E92">
        <w:rPr>
          <w:rFonts w:ascii="Arial" w:hAnsi="Arial" w:cs="Arial"/>
        </w:rPr>
        <w:fldChar w:fldCharType="end"/>
      </w:r>
      <w:r w:rsidR="00D14E92">
        <w:rPr>
          <w:rFonts w:ascii="Arial" w:hAnsi="Arial" w:cs="Arial"/>
        </w:rPr>
        <w:t xml:space="preserve">. </w:t>
      </w:r>
      <w:r w:rsidRPr="00306A40">
        <w:rPr>
          <w:rFonts w:ascii="Arial" w:hAnsi="Arial" w:cs="Arial"/>
        </w:rPr>
        <w:t>At the earliest time points exhibiting robust spontaneous activity (E16-17), acute inhibition of P2RY1 with MRS2500 (1 µM) dramatically reduced the frequency</w:t>
      </w:r>
      <w:r w:rsidR="00E334D8">
        <w:rPr>
          <w:rFonts w:ascii="Arial" w:hAnsi="Arial" w:cs="Arial"/>
        </w:rPr>
        <w:t xml:space="preserve"> (</w:t>
      </w:r>
      <w:r w:rsidR="001C0E10">
        <w:rPr>
          <w:rFonts w:ascii="Arial" w:hAnsi="Arial" w:cs="Arial"/>
        </w:rPr>
        <w:t xml:space="preserve">baseline: 15 </w:t>
      </w:r>
      <w:r w:rsidR="001C0E10" w:rsidRPr="00306A40">
        <w:rPr>
          <w:rFonts w:ascii="Arial" w:hAnsi="Arial" w:cs="Arial"/>
        </w:rPr>
        <w:t>±</w:t>
      </w:r>
      <w:r w:rsidR="001C0E10">
        <w:rPr>
          <w:rFonts w:ascii="Arial" w:hAnsi="Arial" w:cs="Arial"/>
        </w:rPr>
        <w:t xml:space="preserve"> 3, MRS2500: 3 </w:t>
      </w:r>
      <w:r w:rsidR="001C0E10" w:rsidRPr="00306A40">
        <w:rPr>
          <w:rFonts w:ascii="Arial" w:hAnsi="Arial" w:cs="Arial"/>
        </w:rPr>
        <w:t>±</w:t>
      </w:r>
      <w:r w:rsidR="001C0E10">
        <w:rPr>
          <w:rFonts w:ascii="Arial" w:hAnsi="Arial" w:cs="Arial"/>
        </w:rPr>
        <w:t xml:space="preserve"> 1 events per minute; Student’s t-test with Bonferroni correction, </w:t>
      </w:r>
      <w:r w:rsidR="001C0E10" w:rsidRPr="001C0E10">
        <w:rPr>
          <w:rFonts w:ascii="Arial" w:hAnsi="Arial" w:cs="Arial"/>
        </w:rPr>
        <w:t>t(6) = 5.36 , p = 0.0017</w:t>
      </w:r>
      <w:r w:rsidR="00E334D8">
        <w:rPr>
          <w:rFonts w:ascii="Arial" w:hAnsi="Arial" w:cs="Arial"/>
        </w:rPr>
        <w:t>)</w:t>
      </w:r>
      <w:r w:rsidRPr="00306A40">
        <w:rPr>
          <w:rFonts w:ascii="Arial" w:hAnsi="Arial" w:cs="Arial"/>
        </w:rPr>
        <w:t>, amplitude</w:t>
      </w:r>
      <w:r w:rsidR="001C0E10">
        <w:rPr>
          <w:rFonts w:ascii="Arial" w:hAnsi="Arial" w:cs="Arial"/>
        </w:rPr>
        <w:t xml:space="preserve"> (baseline: 280 </w:t>
      </w:r>
      <w:r w:rsidR="001C0E10" w:rsidRPr="00306A40">
        <w:rPr>
          <w:rFonts w:ascii="Arial" w:hAnsi="Arial" w:cs="Arial"/>
        </w:rPr>
        <w:t>±</w:t>
      </w:r>
      <w:r w:rsidR="001C0E10">
        <w:rPr>
          <w:rFonts w:ascii="Arial" w:hAnsi="Arial" w:cs="Arial"/>
        </w:rPr>
        <w:t xml:space="preserve"> 40, MRS2500: 94 </w:t>
      </w:r>
      <w:r w:rsidR="001C0E10" w:rsidRPr="00306A40">
        <w:rPr>
          <w:rFonts w:ascii="Arial" w:hAnsi="Arial" w:cs="Arial"/>
        </w:rPr>
        <w:t>±</w:t>
      </w:r>
      <w:r w:rsidR="001C0E10">
        <w:rPr>
          <w:rFonts w:ascii="Arial" w:hAnsi="Arial" w:cs="Arial"/>
        </w:rPr>
        <w:t xml:space="preserve"> 20 </w:t>
      </w:r>
      <w:proofErr w:type="spellStart"/>
      <w:r w:rsidR="001C0E10">
        <w:rPr>
          <w:rFonts w:ascii="Arial" w:hAnsi="Arial" w:cs="Arial"/>
        </w:rPr>
        <w:t>pA</w:t>
      </w:r>
      <w:proofErr w:type="spellEnd"/>
      <w:r w:rsidR="001C0E10">
        <w:rPr>
          <w:rFonts w:ascii="Arial" w:hAnsi="Arial" w:cs="Arial"/>
        </w:rPr>
        <w:t xml:space="preserve">; Student’s t-test with Bonferroni correction, </w:t>
      </w:r>
      <w:r w:rsidR="001C0E10" w:rsidRPr="001C0E10">
        <w:rPr>
          <w:rFonts w:ascii="Arial" w:hAnsi="Arial" w:cs="Arial"/>
        </w:rPr>
        <w:t>t(6) = 4.37 , p = 0.0047</w:t>
      </w:r>
      <w:r w:rsidR="001C0E10">
        <w:rPr>
          <w:rFonts w:ascii="Arial" w:hAnsi="Arial" w:cs="Arial"/>
        </w:rPr>
        <w:t>)</w:t>
      </w:r>
      <w:r w:rsidRPr="00306A40">
        <w:rPr>
          <w:rFonts w:ascii="Arial" w:hAnsi="Arial" w:cs="Arial"/>
        </w:rPr>
        <w:t xml:space="preserve">, and total charge transfer of spontaneous inward currents </w:t>
      </w:r>
      <w:r w:rsidR="001C0E10">
        <w:rPr>
          <w:rFonts w:ascii="Arial" w:hAnsi="Arial" w:cs="Arial"/>
        </w:rPr>
        <w:t xml:space="preserve">(baseline: 110 </w:t>
      </w:r>
      <w:r w:rsidR="001C0E10" w:rsidRPr="00306A40">
        <w:rPr>
          <w:rFonts w:ascii="Arial" w:hAnsi="Arial" w:cs="Arial"/>
        </w:rPr>
        <w:t>±</w:t>
      </w:r>
      <w:r w:rsidR="001C0E10">
        <w:rPr>
          <w:rFonts w:ascii="Arial" w:hAnsi="Arial" w:cs="Arial"/>
        </w:rPr>
        <w:t xml:space="preserve"> 30, MRS2500: 20 </w:t>
      </w:r>
      <w:r w:rsidR="001C0E10" w:rsidRPr="00306A40">
        <w:rPr>
          <w:rFonts w:ascii="Arial" w:hAnsi="Arial" w:cs="Arial"/>
        </w:rPr>
        <w:t>±</w:t>
      </w:r>
      <w:r w:rsidR="001C0E10">
        <w:rPr>
          <w:rFonts w:ascii="Arial" w:hAnsi="Arial" w:cs="Arial"/>
        </w:rPr>
        <w:t xml:space="preserve"> 4 </w:t>
      </w:r>
      <w:proofErr w:type="spellStart"/>
      <w:r w:rsidR="001C0E10">
        <w:rPr>
          <w:rFonts w:ascii="Arial" w:hAnsi="Arial" w:cs="Arial"/>
        </w:rPr>
        <w:t>pC</w:t>
      </w:r>
      <w:proofErr w:type="spellEnd"/>
      <w:r w:rsidR="001C0E10">
        <w:rPr>
          <w:rFonts w:ascii="Arial" w:hAnsi="Arial" w:cs="Arial"/>
        </w:rPr>
        <w:t>; Student’s t-test with Bonferroni correction,</w:t>
      </w:r>
      <w:r w:rsidR="001C0E10" w:rsidRPr="001C0E10">
        <w:t xml:space="preserve"> </w:t>
      </w:r>
      <w:r w:rsidR="001C0E10" w:rsidRPr="001C0E10">
        <w:rPr>
          <w:rFonts w:ascii="Arial" w:hAnsi="Arial" w:cs="Arial"/>
        </w:rPr>
        <w:t>t(6) = 3.43 , p= 0.0140</w:t>
      </w:r>
      <w:r w:rsidR="001C0E10">
        <w:rPr>
          <w:rFonts w:ascii="Arial" w:hAnsi="Arial" w:cs="Arial"/>
        </w:rPr>
        <w:t xml:space="preserve">) </w:t>
      </w:r>
      <w:r w:rsidRPr="00306A40">
        <w:rPr>
          <w:rFonts w:ascii="Arial" w:hAnsi="Arial" w:cs="Arial"/>
        </w:rPr>
        <w:t>(Figure 3A,B). Spontaneous currents were also largely inhibited by MRS2500 at P0, P7, and just prior to hearing onset (P10-12)</w:t>
      </w:r>
      <w:r>
        <w:rPr>
          <w:rFonts w:ascii="Arial" w:hAnsi="Arial" w:cs="Arial"/>
        </w:rPr>
        <w:t xml:space="preserve">; only </w:t>
      </w:r>
      <w:r w:rsidRPr="00306A40">
        <w:rPr>
          <w:rFonts w:ascii="Arial" w:hAnsi="Arial" w:cs="Arial"/>
        </w:rPr>
        <w:t>small amplitude currents persist</w:t>
      </w:r>
      <w:r>
        <w:rPr>
          <w:rFonts w:ascii="Arial" w:hAnsi="Arial" w:cs="Arial"/>
        </w:rPr>
        <w:t>ed in the presence of this antagonist</w:t>
      </w:r>
      <w:ins w:id="198" w:author="Travis Babola" w:date="2020-09-23T14:12:00Z">
        <w:r w:rsidR="004D3517">
          <w:rPr>
            <w:rFonts w:ascii="Arial" w:hAnsi="Arial" w:cs="Arial"/>
          </w:rPr>
          <w:t xml:space="preserve"> </w:t>
        </w:r>
      </w:ins>
      <w:ins w:id="199" w:author="Travis Babola" w:date="2020-10-13T09:27:00Z">
        <w:r w:rsidR="00261EAE">
          <w:rPr>
            <w:rFonts w:ascii="Arial" w:hAnsi="Arial" w:cs="Arial"/>
            <w:b/>
            <w:bCs/>
          </w:rPr>
          <w:t>(inset</w:t>
        </w:r>
      </w:ins>
      <w:ins w:id="200" w:author="Travis Babola" w:date="2020-09-23T14:12:00Z">
        <w:r w:rsidR="004D3517" w:rsidRPr="004D3517">
          <w:rPr>
            <w:rFonts w:ascii="Arial" w:hAnsi="Arial" w:cs="Arial"/>
            <w:b/>
            <w:bCs/>
            <w:rPrChange w:id="201" w:author="Travis Babola" w:date="2020-09-23T14:12:00Z">
              <w:rPr>
                <w:rFonts w:ascii="Arial" w:hAnsi="Arial" w:cs="Arial"/>
              </w:rPr>
            </w:rPrChange>
          </w:rPr>
          <w:t xml:space="preserve"> in Figure 3A)</w:t>
        </w:r>
      </w:ins>
      <w:r w:rsidRPr="00306A40">
        <w:rPr>
          <w:rFonts w:ascii="Arial" w:hAnsi="Arial" w:cs="Arial"/>
        </w:rPr>
        <w:t>, consistent with previous observations of residual non-purinergic mediated currents in these cells (Babola et al, 2020).</w:t>
      </w:r>
    </w:p>
    <w:p w14:paraId="6F457F1F" w14:textId="3F1395C0" w:rsidR="00B8691B" w:rsidRDefault="00B8691B" w:rsidP="00CD4AC0">
      <w:pPr>
        <w:spacing w:after="0" w:line="240" w:lineRule="auto"/>
        <w:ind w:firstLine="720"/>
        <w:contextualSpacing/>
        <w:rPr>
          <w:rFonts w:ascii="Arial" w:hAnsi="Arial" w:cs="Arial"/>
        </w:rPr>
      </w:pPr>
      <w:r w:rsidRPr="00306A40">
        <w:rPr>
          <w:rFonts w:ascii="Arial" w:hAnsi="Arial" w:cs="Arial"/>
        </w:rPr>
        <w:t>The efflux of K</w:t>
      </w:r>
      <w:r w:rsidRPr="00306A40">
        <w:rPr>
          <w:rFonts w:ascii="Arial" w:hAnsi="Arial" w:cs="Arial"/>
          <w:vertAlign w:val="superscript"/>
        </w:rPr>
        <w:t xml:space="preserve">+ </w:t>
      </w:r>
      <w:r w:rsidRPr="00306A40">
        <w:rPr>
          <w:rFonts w:ascii="Arial" w:hAnsi="Arial" w:cs="Arial"/>
        </w:rPr>
        <w:t>and Cl</w:t>
      </w:r>
      <w:r w:rsidRPr="00306A40">
        <w:rPr>
          <w:rFonts w:ascii="Arial" w:hAnsi="Arial" w:cs="Arial"/>
          <w:vertAlign w:val="superscript"/>
        </w:rPr>
        <w:t xml:space="preserve">– </w:t>
      </w:r>
      <w:r w:rsidRPr="00306A40">
        <w:rPr>
          <w:rFonts w:ascii="Arial" w:hAnsi="Arial" w:cs="Arial"/>
        </w:rPr>
        <w:t xml:space="preserve">following purinergic receptor activation induces </w:t>
      </w:r>
      <w:r>
        <w:rPr>
          <w:rFonts w:ascii="Arial" w:hAnsi="Arial" w:cs="Arial"/>
        </w:rPr>
        <w:t xml:space="preserve">osmotic shrinkage (crenation) of </w:t>
      </w:r>
      <w:r w:rsidRPr="00306A40">
        <w:rPr>
          <w:rFonts w:ascii="Arial" w:hAnsi="Arial" w:cs="Arial"/>
        </w:rPr>
        <w:t xml:space="preserve">ISCs through movement of water down its osmotic gradient </w:t>
      </w:r>
      <w:r w:rsidRPr="00306A40">
        <w:rPr>
          <w:rFonts w:ascii="Arial" w:hAnsi="Arial" w:cs="Arial"/>
        </w:rPr>
        <w:fldChar w:fldCharType="begin" w:fldLock="1"/>
      </w:r>
      <w:r w:rsidRPr="00306A40">
        <w:rPr>
          <w:rFonts w:ascii="Arial" w:hAnsi="Arial" w:cs="Arial"/>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system.","type":"article-journal","volume":"450"},"uris":["http://www.mendeley.com/documents/?uuid=998d4fe2-c02f-4ae8-80b6-dc054924ea21"]},{"id":"ITEM-2","itemData":{"DOI":"10.1016/j.cell.2015.10.070","ISSN":"10974172","abstract":"Spontaneous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E.","non-dropping-particle":"","parse-names":false,"suffix":""}],"container-title":"Cell","id":"ITEM-2","issue":"6","issued":{"date-parts":[["2015"]]},"page":"1348-1359","publisher":"Elsevier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cells","type":"article-journal","volume":"163"},"uris":["http://www.mendeley.com/documents/?uuid=e2bb916f-78eb-421e-bbc8-a60e098dcd17"]}],"mendeley":{"formattedCitation":"(Tritsch et al., 2007; Wang et al., 2015)","plainTextFormattedCitation":"(Tritsch et al., 2007; Wang et al., 2015)","previouslyFormattedCitation":"(Tritsch et al., 2007; Wang et al., 2015)"},"properties":{"noteIndex":0},"schema":"https://github.com/citation-style-language/schema/raw/master/csl-citation.json"}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et al., 2007; Wang et al., 2015)</w:t>
      </w:r>
      <w:r w:rsidRPr="00306A40">
        <w:rPr>
          <w:rFonts w:ascii="Arial" w:hAnsi="Arial" w:cs="Arial"/>
        </w:rPr>
        <w:fldChar w:fldCharType="end"/>
      </w:r>
      <w:r w:rsidRPr="00306A40">
        <w:rPr>
          <w:rFonts w:ascii="Arial" w:hAnsi="Arial" w:cs="Arial"/>
        </w:rPr>
        <w:t xml:space="preserve">. Previous studies revealed that </w:t>
      </w:r>
      <w:proofErr w:type="spellStart"/>
      <w:r w:rsidRPr="00306A40">
        <w:rPr>
          <w:rFonts w:ascii="Arial" w:hAnsi="Arial" w:cs="Arial"/>
        </w:rPr>
        <w:t>crenations</w:t>
      </w:r>
      <w:proofErr w:type="spellEnd"/>
      <w:r w:rsidRPr="00306A40">
        <w:rPr>
          <w:rFonts w:ascii="Arial" w:hAnsi="Arial" w:cs="Arial"/>
        </w:rPr>
        <w:t xml:space="preserve"> are small and infrequent at birth</w:t>
      </w:r>
      <w:r w:rsidR="00730BD1">
        <w:rPr>
          <w:rFonts w:ascii="Arial" w:hAnsi="Arial" w:cs="Arial"/>
        </w:rPr>
        <w:t xml:space="preserve"> in apical portions of the cochlea</w:t>
      </w:r>
      <w:r w:rsidRPr="00306A40">
        <w:rPr>
          <w:rFonts w:ascii="Arial" w:hAnsi="Arial" w:cs="Arial"/>
        </w:rPr>
        <w:t>, but rapidly increase in frequency and size over the first postnatal week (</w:t>
      </w:r>
      <w:proofErr w:type="spellStart"/>
      <w:r w:rsidRPr="00306A40">
        <w:rPr>
          <w:rFonts w:ascii="Arial" w:hAnsi="Arial" w:cs="Arial"/>
        </w:rPr>
        <w:t>Tritsch</w:t>
      </w:r>
      <w:proofErr w:type="spellEnd"/>
      <w:r w:rsidRPr="00306A40">
        <w:rPr>
          <w:rFonts w:ascii="Arial" w:hAnsi="Arial" w:cs="Arial"/>
        </w:rPr>
        <w:t xml:space="preserve">, 2010). To determine if P2RY1 mediates cellular crenation throughout development, we monitored acutely isolated apical portions of the cochlea using differential contrast imaging (DIC) before and after application of the P2RY1 antagonist, MRS2500. </w:t>
      </w:r>
      <w:proofErr w:type="spellStart"/>
      <w:r w:rsidRPr="00306A40">
        <w:rPr>
          <w:rFonts w:ascii="Arial" w:hAnsi="Arial" w:cs="Arial"/>
        </w:rPr>
        <w:t>Crenations</w:t>
      </w:r>
      <w:proofErr w:type="spellEnd"/>
      <w:r w:rsidRPr="00306A40">
        <w:rPr>
          <w:rFonts w:ascii="Arial" w:hAnsi="Arial" w:cs="Arial"/>
        </w:rPr>
        <w:t xml:space="preserve"> were absent in embryonic and P0 </w:t>
      </w:r>
      <w:del w:id="202" w:author="Travis Babola" w:date="2020-10-13T09:28:00Z">
        <w:r w:rsidRPr="00306A40" w:rsidDel="00FE48AB">
          <w:rPr>
            <w:rFonts w:ascii="Arial" w:hAnsi="Arial" w:cs="Arial"/>
          </w:rPr>
          <w:delText>mouse pups</w:delText>
        </w:r>
      </w:del>
      <w:ins w:id="203" w:author="Travis Babola" w:date="2020-10-13T09:28:00Z">
        <w:r w:rsidR="00FE48AB">
          <w:rPr>
            <w:rFonts w:ascii="Arial" w:hAnsi="Arial" w:cs="Arial"/>
          </w:rPr>
          <w:t>apical sections</w:t>
        </w:r>
      </w:ins>
      <w:r w:rsidRPr="00306A40">
        <w:rPr>
          <w:rFonts w:ascii="Arial" w:hAnsi="Arial" w:cs="Arial"/>
        </w:rPr>
        <w:t xml:space="preserve"> (Figure 4A) and application of MRS2500 at these ages resulted in no change in </w:t>
      </w:r>
      <w:r>
        <w:rPr>
          <w:rFonts w:ascii="Arial" w:hAnsi="Arial" w:cs="Arial"/>
        </w:rPr>
        <w:t>the optic</w:t>
      </w:r>
      <w:r w:rsidR="008A0BD5">
        <w:rPr>
          <w:rFonts w:ascii="Arial" w:hAnsi="Arial" w:cs="Arial"/>
        </w:rPr>
        <w:t>al</w:t>
      </w:r>
      <w:r>
        <w:rPr>
          <w:rFonts w:ascii="Arial" w:hAnsi="Arial" w:cs="Arial"/>
        </w:rPr>
        <w:t xml:space="preserve"> properties of the tissue</w:t>
      </w:r>
      <w:r w:rsidRPr="00306A40">
        <w:rPr>
          <w:rFonts w:ascii="Arial" w:hAnsi="Arial" w:cs="Arial"/>
        </w:rPr>
        <w:t xml:space="preserve"> (Figure 4B, Supplemental Video 1). In contrast, </w:t>
      </w:r>
      <w:proofErr w:type="spellStart"/>
      <w:r w:rsidRPr="00B25D81">
        <w:rPr>
          <w:rFonts w:ascii="Arial" w:hAnsi="Arial" w:cs="Arial"/>
          <w:b/>
          <w:bCs/>
          <w:rPrChange w:id="204" w:author="Travis Babola" w:date="2020-10-13T09:41:00Z">
            <w:rPr>
              <w:rFonts w:ascii="Arial" w:hAnsi="Arial" w:cs="Arial"/>
            </w:rPr>
          </w:rPrChange>
        </w:rPr>
        <w:t>crenations</w:t>
      </w:r>
      <w:proofErr w:type="spellEnd"/>
      <w:r w:rsidRPr="00B25D81">
        <w:rPr>
          <w:rFonts w:ascii="Arial" w:hAnsi="Arial" w:cs="Arial"/>
          <w:b/>
          <w:bCs/>
          <w:rPrChange w:id="205" w:author="Travis Babola" w:date="2020-10-13T09:41:00Z">
            <w:rPr>
              <w:rFonts w:ascii="Arial" w:hAnsi="Arial" w:cs="Arial"/>
            </w:rPr>
          </w:rPrChange>
        </w:rPr>
        <w:t xml:space="preserve"> were </w:t>
      </w:r>
      <w:ins w:id="206" w:author="Travis Babola" w:date="2020-10-13T09:29:00Z">
        <w:r w:rsidR="00FE48AB" w:rsidRPr="00B25D81">
          <w:rPr>
            <w:rFonts w:ascii="Arial" w:hAnsi="Arial" w:cs="Arial"/>
            <w:b/>
            <w:bCs/>
            <w:rPrChange w:id="207" w:author="Travis Babola" w:date="2020-10-13T09:41:00Z">
              <w:rPr>
                <w:rFonts w:ascii="Arial" w:hAnsi="Arial" w:cs="Arial"/>
              </w:rPr>
            </w:rPrChange>
          </w:rPr>
          <w:t xml:space="preserve">present </w:t>
        </w:r>
      </w:ins>
      <w:ins w:id="208" w:author="Travis Babola" w:date="2020-10-13T09:31:00Z">
        <w:r w:rsidR="00FE48AB" w:rsidRPr="00B25D81">
          <w:rPr>
            <w:rFonts w:ascii="Arial" w:hAnsi="Arial" w:cs="Arial"/>
            <w:b/>
            <w:bCs/>
            <w:rPrChange w:id="209" w:author="Travis Babola" w:date="2020-10-13T09:41:00Z">
              <w:rPr>
                <w:rFonts w:ascii="Arial" w:hAnsi="Arial" w:cs="Arial"/>
              </w:rPr>
            </w:rPrChange>
          </w:rPr>
          <w:t>at low</w:t>
        </w:r>
      </w:ins>
      <w:ins w:id="210" w:author="Travis Babola" w:date="2020-10-13T09:32:00Z">
        <w:r w:rsidR="00FE48AB" w:rsidRPr="00B25D81">
          <w:rPr>
            <w:rFonts w:ascii="Arial" w:hAnsi="Arial" w:cs="Arial"/>
            <w:b/>
            <w:bCs/>
            <w:rPrChange w:id="211" w:author="Travis Babola" w:date="2020-10-13T09:41:00Z">
              <w:rPr>
                <w:rFonts w:ascii="Arial" w:hAnsi="Arial" w:cs="Arial"/>
              </w:rPr>
            </w:rPrChange>
          </w:rPr>
          <w:t xml:space="preserve"> frequencies (</w:t>
        </w:r>
      </w:ins>
      <w:ins w:id="212" w:author="Travis Babola" w:date="2020-10-13T09:37:00Z">
        <w:r w:rsidR="00FE48AB" w:rsidRPr="00B25D81">
          <w:rPr>
            <w:rFonts w:ascii="Arial" w:hAnsi="Arial" w:cs="Arial"/>
            <w:b/>
            <w:bCs/>
            <w:rPrChange w:id="213" w:author="Travis Babola" w:date="2020-10-13T09:41:00Z">
              <w:rPr>
                <w:rFonts w:ascii="Arial" w:hAnsi="Arial" w:cs="Arial"/>
              </w:rPr>
            </w:rPrChange>
          </w:rPr>
          <w:t xml:space="preserve">0.7 </w:t>
        </w:r>
        <w:r w:rsidR="00FE48AB" w:rsidRPr="00B25D81">
          <w:rPr>
            <w:rFonts w:ascii="Arial" w:hAnsi="Arial" w:cs="Arial"/>
            <w:b/>
            <w:bCs/>
            <w:rPrChange w:id="214" w:author="Travis Babola" w:date="2020-10-13T09:41:00Z">
              <w:rPr>
                <w:rFonts w:ascii="Arial" w:hAnsi="Arial" w:cs="Arial"/>
              </w:rPr>
            </w:rPrChange>
          </w:rPr>
          <w:t xml:space="preserve">± </w:t>
        </w:r>
        <w:r w:rsidR="00FE48AB" w:rsidRPr="00B25D81">
          <w:rPr>
            <w:rFonts w:ascii="Arial" w:hAnsi="Arial" w:cs="Arial"/>
            <w:b/>
            <w:bCs/>
            <w:rPrChange w:id="215" w:author="Travis Babola" w:date="2020-10-13T09:41:00Z">
              <w:rPr>
                <w:rFonts w:ascii="Arial" w:hAnsi="Arial" w:cs="Arial"/>
              </w:rPr>
            </w:rPrChange>
          </w:rPr>
          <w:t>0.</w:t>
        </w:r>
        <w:r w:rsidR="00FE48AB" w:rsidRPr="00B25D81">
          <w:rPr>
            <w:rFonts w:ascii="Arial" w:hAnsi="Arial" w:cs="Arial"/>
            <w:b/>
            <w:bCs/>
            <w:rPrChange w:id="216" w:author="Travis Babola" w:date="2020-10-13T09:41:00Z">
              <w:rPr>
                <w:rFonts w:ascii="Arial" w:hAnsi="Arial" w:cs="Arial"/>
              </w:rPr>
            </w:rPrChange>
          </w:rPr>
          <w:t xml:space="preserve">1 </w:t>
        </w:r>
        <w:proofErr w:type="spellStart"/>
        <w:r w:rsidR="00FE48AB" w:rsidRPr="00B25D81">
          <w:rPr>
            <w:rFonts w:ascii="Arial" w:hAnsi="Arial" w:cs="Arial"/>
            <w:b/>
            <w:bCs/>
            <w:rPrChange w:id="217" w:author="Travis Babola" w:date="2020-10-13T09:41:00Z">
              <w:rPr>
                <w:rFonts w:ascii="Arial" w:hAnsi="Arial" w:cs="Arial"/>
              </w:rPr>
            </w:rPrChange>
          </w:rPr>
          <w:t>crenations</w:t>
        </w:r>
        <w:proofErr w:type="spellEnd"/>
        <w:r w:rsidR="00FE48AB" w:rsidRPr="00B25D81">
          <w:rPr>
            <w:rFonts w:ascii="Arial" w:hAnsi="Arial" w:cs="Arial"/>
            <w:b/>
            <w:bCs/>
            <w:rPrChange w:id="218" w:author="Travis Babola" w:date="2020-10-13T09:41:00Z">
              <w:rPr>
                <w:rFonts w:ascii="Arial" w:hAnsi="Arial" w:cs="Arial"/>
              </w:rPr>
            </w:rPrChange>
          </w:rPr>
          <w:t xml:space="preserve"> per minute</w:t>
        </w:r>
      </w:ins>
      <w:ins w:id="219" w:author="Travis Babola" w:date="2020-10-13T09:32:00Z">
        <w:r w:rsidR="00FE48AB" w:rsidRPr="00B25D81">
          <w:rPr>
            <w:rFonts w:ascii="Arial" w:hAnsi="Arial" w:cs="Arial"/>
            <w:b/>
            <w:bCs/>
            <w:rPrChange w:id="220" w:author="Travis Babola" w:date="2020-10-13T09:41:00Z">
              <w:rPr>
                <w:rFonts w:ascii="Arial" w:hAnsi="Arial" w:cs="Arial"/>
              </w:rPr>
            </w:rPrChange>
          </w:rPr>
          <w:t xml:space="preserve">) </w:t>
        </w:r>
      </w:ins>
      <w:ins w:id="221" w:author="Travis Babola" w:date="2020-10-13T09:29:00Z">
        <w:r w:rsidR="00FE48AB" w:rsidRPr="00B25D81">
          <w:rPr>
            <w:rFonts w:ascii="Arial" w:hAnsi="Arial" w:cs="Arial"/>
            <w:b/>
            <w:bCs/>
            <w:rPrChange w:id="222" w:author="Travis Babola" w:date="2020-10-13T09:41:00Z">
              <w:rPr>
                <w:rFonts w:ascii="Arial" w:hAnsi="Arial" w:cs="Arial"/>
              </w:rPr>
            </w:rPrChange>
          </w:rPr>
          <w:t>in basal sections of P</w:t>
        </w:r>
      </w:ins>
      <w:ins w:id="223" w:author="Travis Babola" w:date="2020-10-13T09:30:00Z">
        <w:r w:rsidR="00FE48AB" w:rsidRPr="00B25D81">
          <w:rPr>
            <w:rFonts w:ascii="Arial" w:hAnsi="Arial" w:cs="Arial"/>
            <w:b/>
            <w:bCs/>
            <w:rPrChange w:id="224" w:author="Travis Babola" w:date="2020-10-13T09:41:00Z">
              <w:rPr>
                <w:rFonts w:ascii="Arial" w:hAnsi="Arial" w:cs="Arial"/>
              </w:rPr>
            </w:rPrChange>
          </w:rPr>
          <w:t xml:space="preserve">0 </w:t>
        </w:r>
      </w:ins>
      <w:ins w:id="225" w:author="Travis Babola" w:date="2020-10-13T09:32:00Z">
        <w:r w:rsidR="00FE48AB" w:rsidRPr="00B25D81">
          <w:rPr>
            <w:rFonts w:ascii="Arial" w:hAnsi="Arial" w:cs="Arial"/>
            <w:b/>
            <w:bCs/>
            <w:rPrChange w:id="226" w:author="Travis Babola" w:date="2020-10-13T09:41:00Z">
              <w:rPr>
                <w:rFonts w:ascii="Arial" w:hAnsi="Arial" w:cs="Arial"/>
              </w:rPr>
            </w:rPrChange>
          </w:rPr>
          <w:t>cochleae</w:t>
        </w:r>
      </w:ins>
      <w:ins w:id="227" w:author="Travis Babola" w:date="2020-10-13T09:30:00Z">
        <w:r w:rsidR="00FE48AB" w:rsidRPr="00B25D81">
          <w:rPr>
            <w:rFonts w:ascii="Arial" w:hAnsi="Arial" w:cs="Arial"/>
            <w:b/>
            <w:bCs/>
            <w:rPrChange w:id="228" w:author="Travis Babola" w:date="2020-10-13T09:41:00Z">
              <w:rPr>
                <w:rFonts w:ascii="Arial" w:hAnsi="Arial" w:cs="Arial"/>
              </w:rPr>
            </w:rPrChange>
          </w:rPr>
          <w:t xml:space="preserve"> and</w:t>
        </w:r>
        <w:r w:rsidR="00FE48AB">
          <w:rPr>
            <w:rFonts w:ascii="Arial" w:hAnsi="Arial" w:cs="Arial"/>
          </w:rPr>
          <w:t xml:space="preserve"> </w:t>
        </w:r>
      </w:ins>
      <w:r w:rsidRPr="00306A40">
        <w:rPr>
          <w:rFonts w:ascii="Arial" w:hAnsi="Arial" w:cs="Arial"/>
        </w:rPr>
        <w:t xml:space="preserve">robust </w:t>
      </w:r>
      <w:del w:id="229" w:author="Travis Babola" w:date="2020-10-13T09:30:00Z">
        <w:r w:rsidRPr="00306A40" w:rsidDel="00FE48AB">
          <w:rPr>
            <w:rFonts w:ascii="Arial" w:hAnsi="Arial" w:cs="Arial"/>
          </w:rPr>
          <w:delText xml:space="preserve">at </w:delText>
        </w:r>
      </w:del>
      <w:ins w:id="230" w:author="Travis Babola" w:date="2020-10-13T09:30:00Z">
        <w:r w:rsidR="00FE48AB">
          <w:rPr>
            <w:rFonts w:ascii="Arial" w:hAnsi="Arial" w:cs="Arial"/>
          </w:rPr>
          <w:t>in</w:t>
        </w:r>
        <w:r w:rsidR="00FE48AB" w:rsidRPr="00306A40">
          <w:rPr>
            <w:rFonts w:ascii="Arial" w:hAnsi="Arial" w:cs="Arial"/>
          </w:rPr>
          <w:t xml:space="preserve"> </w:t>
        </w:r>
      </w:ins>
      <w:r w:rsidRPr="00306A40">
        <w:rPr>
          <w:rFonts w:ascii="Arial" w:hAnsi="Arial" w:cs="Arial"/>
        </w:rPr>
        <w:t>P7 and P11</w:t>
      </w:r>
      <w:ins w:id="231" w:author="Travis Babola" w:date="2020-10-13T09:30:00Z">
        <w:r w:rsidR="00FE48AB">
          <w:rPr>
            <w:rFonts w:ascii="Arial" w:hAnsi="Arial" w:cs="Arial"/>
          </w:rPr>
          <w:t xml:space="preserve"> apical sections</w:t>
        </w:r>
      </w:ins>
      <w:ins w:id="232" w:author="Travis Babola" w:date="2020-10-13T09:37:00Z">
        <w:r w:rsidR="00FE48AB">
          <w:rPr>
            <w:rFonts w:ascii="Arial" w:hAnsi="Arial" w:cs="Arial"/>
          </w:rPr>
          <w:t xml:space="preserve"> </w:t>
        </w:r>
        <w:r w:rsidR="00FE48AB" w:rsidRPr="00B25D81">
          <w:rPr>
            <w:rFonts w:ascii="Arial" w:hAnsi="Arial" w:cs="Arial"/>
            <w:b/>
            <w:bCs/>
            <w:rPrChange w:id="233" w:author="Travis Babola" w:date="2020-10-13T09:41:00Z">
              <w:rPr>
                <w:rFonts w:ascii="Arial" w:hAnsi="Arial" w:cs="Arial"/>
              </w:rPr>
            </w:rPrChange>
          </w:rPr>
          <w:t>(</w:t>
        </w:r>
      </w:ins>
      <w:ins w:id="234" w:author="Travis Babola" w:date="2020-10-13T09:39:00Z">
        <w:r w:rsidR="00B25D81" w:rsidRPr="00B25D81">
          <w:rPr>
            <w:rFonts w:ascii="Arial" w:hAnsi="Arial" w:cs="Arial"/>
            <w:b/>
            <w:bCs/>
            <w:rPrChange w:id="235" w:author="Travis Babola" w:date="2020-10-13T09:41:00Z">
              <w:rPr>
                <w:rFonts w:ascii="Arial" w:hAnsi="Arial" w:cs="Arial"/>
              </w:rPr>
            </w:rPrChange>
          </w:rPr>
          <w:t xml:space="preserve">3.3 </w:t>
        </w:r>
        <w:r w:rsidR="00B25D81" w:rsidRPr="00B25D81">
          <w:rPr>
            <w:rFonts w:ascii="Arial" w:hAnsi="Arial" w:cs="Arial"/>
            <w:b/>
            <w:bCs/>
            <w:rPrChange w:id="236" w:author="Travis Babola" w:date="2020-10-13T09:41:00Z">
              <w:rPr>
                <w:rFonts w:ascii="Arial" w:hAnsi="Arial" w:cs="Arial"/>
              </w:rPr>
            </w:rPrChange>
          </w:rPr>
          <w:t>± 0.</w:t>
        </w:r>
        <w:r w:rsidR="00B25D81" w:rsidRPr="00B25D81">
          <w:rPr>
            <w:rFonts w:ascii="Arial" w:hAnsi="Arial" w:cs="Arial"/>
            <w:b/>
            <w:bCs/>
            <w:rPrChange w:id="237" w:author="Travis Babola" w:date="2020-10-13T09:41:00Z">
              <w:rPr>
                <w:rFonts w:ascii="Arial" w:hAnsi="Arial" w:cs="Arial"/>
              </w:rPr>
            </w:rPrChange>
          </w:rPr>
          <w:t>4</w:t>
        </w:r>
        <w:r w:rsidR="00B25D81" w:rsidRPr="00B25D81">
          <w:rPr>
            <w:rFonts w:ascii="Arial" w:hAnsi="Arial" w:cs="Arial"/>
            <w:b/>
            <w:bCs/>
            <w:rPrChange w:id="238" w:author="Travis Babola" w:date="2020-10-13T09:41:00Z">
              <w:rPr>
                <w:rFonts w:ascii="Arial" w:hAnsi="Arial" w:cs="Arial"/>
              </w:rPr>
            </w:rPrChange>
          </w:rPr>
          <w:t xml:space="preserve"> </w:t>
        </w:r>
        <w:r w:rsidR="00B25D81" w:rsidRPr="00B25D81">
          <w:rPr>
            <w:rFonts w:ascii="Arial" w:hAnsi="Arial" w:cs="Arial"/>
            <w:b/>
            <w:bCs/>
            <w:rPrChange w:id="239" w:author="Travis Babola" w:date="2020-10-13T09:41:00Z">
              <w:rPr>
                <w:rFonts w:ascii="Arial" w:hAnsi="Arial" w:cs="Arial"/>
              </w:rPr>
            </w:rPrChange>
          </w:rPr>
          <w:t xml:space="preserve">and 3.6 </w:t>
        </w:r>
        <w:r w:rsidR="00B25D81" w:rsidRPr="00B25D81">
          <w:rPr>
            <w:rFonts w:ascii="Arial" w:hAnsi="Arial" w:cs="Arial"/>
            <w:b/>
            <w:bCs/>
            <w:rPrChange w:id="240" w:author="Travis Babola" w:date="2020-10-13T09:41:00Z">
              <w:rPr>
                <w:rFonts w:ascii="Arial" w:hAnsi="Arial" w:cs="Arial"/>
              </w:rPr>
            </w:rPrChange>
          </w:rPr>
          <w:t>± 0.</w:t>
        </w:r>
        <w:r w:rsidR="00B25D81" w:rsidRPr="00B25D81">
          <w:rPr>
            <w:rFonts w:ascii="Arial" w:hAnsi="Arial" w:cs="Arial"/>
            <w:b/>
            <w:bCs/>
            <w:rPrChange w:id="241" w:author="Travis Babola" w:date="2020-10-13T09:41:00Z">
              <w:rPr>
                <w:rFonts w:ascii="Arial" w:hAnsi="Arial" w:cs="Arial"/>
              </w:rPr>
            </w:rPrChange>
          </w:rPr>
          <w:t xml:space="preserve">3 </w:t>
        </w:r>
        <w:proofErr w:type="spellStart"/>
        <w:r w:rsidR="00B25D81" w:rsidRPr="00B25D81">
          <w:rPr>
            <w:rFonts w:ascii="Arial" w:hAnsi="Arial" w:cs="Arial"/>
            <w:b/>
            <w:bCs/>
            <w:rPrChange w:id="242" w:author="Travis Babola" w:date="2020-10-13T09:41:00Z">
              <w:rPr>
                <w:rFonts w:ascii="Arial" w:hAnsi="Arial" w:cs="Arial"/>
              </w:rPr>
            </w:rPrChange>
          </w:rPr>
          <w:t>crenations</w:t>
        </w:r>
        <w:proofErr w:type="spellEnd"/>
        <w:r w:rsidR="00B25D81" w:rsidRPr="00B25D81">
          <w:rPr>
            <w:rFonts w:ascii="Arial" w:hAnsi="Arial" w:cs="Arial"/>
            <w:b/>
            <w:bCs/>
            <w:rPrChange w:id="243" w:author="Travis Babola" w:date="2020-10-13T09:41:00Z">
              <w:rPr>
                <w:rFonts w:ascii="Arial" w:hAnsi="Arial" w:cs="Arial"/>
              </w:rPr>
            </w:rPrChange>
          </w:rPr>
          <w:t xml:space="preserve"> per </w:t>
        </w:r>
      </w:ins>
      <w:ins w:id="244" w:author="Travis Babola" w:date="2020-10-13T09:40:00Z">
        <w:r w:rsidR="00B25D81" w:rsidRPr="00B25D81">
          <w:rPr>
            <w:rFonts w:ascii="Arial" w:hAnsi="Arial" w:cs="Arial"/>
            <w:b/>
            <w:bCs/>
            <w:rPrChange w:id="245" w:author="Travis Babola" w:date="2020-10-13T09:41:00Z">
              <w:rPr>
                <w:rFonts w:ascii="Arial" w:hAnsi="Arial" w:cs="Arial"/>
              </w:rPr>
            </w:rPrChange>
          </w:rPr>
          <w:t>minute, respectively</w:t>
        </w:r>
      </w:ins>
      <w:ins w:id="246" w:author="Travis Babola" w:date="2020-10-13T09:37:00Z">
        <w:r w:rsidR="00FE48AB" w:rsidRPr="00B25D81">
          <w:rPr>
            <w:rFonts w:ascii="Arial" w:hAnsi="Arial" w:cs="Arial"/>
            <w:b/>
            <w:bCs/>
            <w:rPrChange w:id="247" w:author="Travis Babola" w:date="2020-10-13T09:41:00Z">
              <w:rPr>
                <w:rFonts w:ascii="Arial" w:hAnsi="Arial" w:cs="Arial"/>
              </w:rPr>
            </w:rPrChange>
          </w:rPr>
          <w:t>)</w:t>
        </w:r>
      </w:ins>
      <w:r w:rsidRPr="00306A40">
        <w:rPr>
          <w:rFonts w:ascii="Arial" w:hAnsi="Arial" w:cs="Arial"/>
        </w:rPr>
        <w:t xml:space="preserve">, with </w:t>
      </w:r>
      <w:r>
        <w:rPr>
          <w:rFonts w:ascii="Arial" w:hAnsi="Arial" w:cs="Arial"/>
        </w:rPr>
        <w:t xml:space="preserve">the </w:t>
      </w:r>
      <w:r w:rsidRPr="00306A40">
        <w:rPr>
          <w:rFonts w:ascii="Arial" w:hAnsi="Arial" w:cs="Arial"/>
        </w:rPr>
        <w:t xml:space="preserve">majority of events occurring near the medial edge of IHCs (Figure 4B). Crenation </w:t>
      </w:r>
      <w:del w:id="248" w:author="Travis Babola" w:date="2020-10-13T09:30:00Z">
        <w:r w:rsidRPr="00306A40" w:rsidDel="00FE48AB">
          <w:rPr>
            <w:rFonts w:ascii="Arial" w:hAnsi="Arial" w:cs="Arial"/>
          </w:rPr>
          <w:delText>at these ages</w:delText>
        </w:r>
      </w:del>
      <w:ins w:id="249" w:author="Travis Babola" w:date="2020-10-13T09:30:00Z">
        <w:r w:rsidR="00FE48AB">
          <w:rPr>
            <w:rFonts w:ascii="Arial" w:hAnsi="Arial" w:cs="Arial"/>
          </w:rPr>
          <w:t xml:space="preserve">in these </w:t>
        </w:r>
      </w:ins>
      <w:ins w:id="250" w:author="Travis Babola" w:date="2020-10-13T09:40:00Z">
        <w:r w:rsidR="00B25D81">
          <w:rPr>
            <w:rFonts w:ascii="Arial" w:hAnsi="Arial" w:cs="Arial"/>
          </w:rPr>
          <w:t>preparations</w:t>
        </w:r>
      </w:ins>
      <w:r w:rsidRPr="00306A40">
        <w:rPr>
          <w:rFonts w:ascii="Arial" w:hAnsi="Arial" w:cs="Arial"/>
        </w:rPr>
        <w:t xml:space="preserve"> was reversibly </w:t>
      </w:r>
      <w:r>
        <w:rPr>
          <w:rFonts w:ascii="Arial" w:hAnsi="Arial" w:cs="Arial"/>
        </w:rPr>
        <w:t>blocked</w:t>
      </w:r>
      <w:r w:rsidRPr="00306A40">
        <w:rPr>
          <w:rFonts w:ascii="Arial" w:hAnsi="Arial" w:cs="Arial"/>
        </w:rPr>
        <w:t xml:space="preserve"> by MRS2500 (Figure 4B, Supplemental Video 1). Together, these results indicate that P2RY1 mediates ISC spontaneous currents </w:t>
      </w:r>
      <w:del w:id="251" w:author="Travis Babola" w:date="2020-10-13T09:42:00Z">
        <w:r w:rsidRPr="00306A40" w:rsidDel="00B25D81">
          <w:rPr>
            <w:rFonts w:ascii="Arial" w:hAnsi="Arial" w:cs="Arial"/>
          </w:rPr>
          <w:delText xml:space="preserve">throughout the prehearing period </w:delText>
        </w:r>
      </w:del>
      <w:r w:rsidRPr="00306A40">
        <w:rPr>
          <w:rFonts w:ascii="Arial" w:hAnsi="Arial" w:cs="Arial"/>
        </w:rPr>
        <w:t xml:space="preserve">and </w:t>
      </w:r>
      <w:del w:id="252" w:author="Travis Babola" w:date="2020-10-13T09:42:00Z">
        <w:r w:rsidDel="00B25D81">
          <w:rPr>
            <w:rFonts w:ascii="Arial" w:hAnsi="Arial" w:cs="Arial"/>
          </w:rPr>
          <w:delText xml:space="preserve">ISC </w:delText>
        </w:r>
      </w:del>
      <w:r w:rsidRPr="00306A40">
        <w:rPr>
          <w:rFonts w:ascii="Arial" w:hAnsi="Arial" w:cs="Arial"/>
        </w:rPr>
        <w:t xml:space="preserve">crenation </w:t>
      </w:r>
      <w:ins w:id="253" w:author="Travis Babola" w:date="2020-10-13T09:42:00Z">
        <w:r w:rsidR="00B25D81" w:rsidRPr="00306A40">
          <w:rPr>
            <w:rFonts w:ascii="Arial" w:hAnsi="Arial" w:cs="Arial"/>
          </w:rPr>
          <w:t>throughout the prehearing period</w:t>
        </w:r>
      </w:ins>
      <w:ins w:id="254" w:author="Travis Babola" w:date="2020-10-13T09:43:00Z">
        <w:r w:rsidR="00B25D81">
          <w:rPr>
            <w:rFonts w:ascii="Arial" w:hAnsi="Arial" w:cs="Arial"/>
          </w:rPr>
          <w:t>.</w:t>
        </w:r>
      </w:ins>
      <w:del w:id="255" w:author="Travis Babola" w:date="2020-10-13T09:42:00Z">
        <w:r w:rsidRPr="00306A40" w:rsidDel="00B25D81">
          <w:rPr>
            <w:rFonts w:ascii="Arial" w:hAnsi="Arial" w:cs="Arial"/>
          </w:rPr>
          <w:delText xml:space="preserve">when they emerge after the first post-natal week. </w:delText>
        </w:r>
      </w:del>
    </w:p>
    <w:p w14:paraId="582ABB47" w14:textId="77777777" w:rsidR="00B8691B" w:rsidRPr="00306A40" w:rsidRDefault="00B8691B" w:rsidP="00B8691B">
      <w:pPr>
        <w:spacing w:after="0" w:line="240" w:lineRule="auto"/>
        <w:ind w:firstLine="720"/>
        <w:contextualSpacing/>
        <w:rPr>
          <w:rFonts w:ascii="Arial" w:hAnsi="Arial" w:cs="Arial"/>
        </w:rPr>
      </w:pPr>
    </w:p>
    <w:p w14:paraId="7A5F65BC" w14:textId="12A92DB5" w:rsidR="00B8691B" w:rsidRPr="00306A40" w:rsidRDefault="00B8691B" w:rsidP="00B8691B">
      <w:pPr>
        <w:spacing w:after="0" w:line="240" w:lineRule="auto"/>
        <w:contextualSpacing/>
        <w:rPr>
          <w:rFonts w:ascii="Arial" w:hAnsi="Arial" w:cs="Arial"/>
        </w:rPr>
      </w:pPr>
      <w:bookmarkStart w:id="256" w:name="_Hlk52440031"/>
      <w:r w:rsidRPr="00306A40">
        <w:rPr>
          <w:rFonts w:ascii="Arial" w:hAnsi="Arial" w:cs="Arial"/>
          <w:b/>
          <w:bCs/>
        </w:rPr>
        <w:t>Correlated activation of IHCs requires activation of ISC P2Y1 receptors</w:t>
      </w:r>
      <w:bookmarkEnd w:id="256"/>
      <w:r w:rsidRPr="00306A40">
        <w:rPr>
          <w:rFonts w:ascii="Arial" w:hAnsi="Arial" w:cs="Arial"/>
        </w:rPr>
        <w:br/>
        <w:t>The rapid increase in extracellular K</w:t>
      </w:r>
      <w:r w:rsidRPr="00306A40">
        <w:rPr>
          <w:rFonts w:ascii="Arial" w:hAnsi="Arial" w:cs="Arial"/>
          <w:vertAlign w:val="superscript"/>
        </w:rPr>
        <w:t xml:space="preserve">+ </w:t>
      </w:r>
      <w:r w:rsidRPr="00306A40">
        <w:rPr>
          <w:rFonts w:ascii="Arial" w:hAnsi="Arial" w:cs="Arial"/>
        </w:rPr>
        <w:t xml:space="preserve">following activation of ISC purinergic </w:t>
      </w:r>
      <w:proofErr w:type="spellStart"/>
      <w:r w:rsidRPr="00306A40">
        <w:rPr>
          <w:rFonts w:ascii="Arial" w:hAnsi="Arial" w:cs="Arial"/>
        </w:rPr>
        <w:t>autoreceptors</w:t>
      </w:r>
      <w:proofErr w:type="spellEnd"/>
      <w:r w:rsidRPr="00306A40">
        <w:rPr>
          <w:rFonts w:ascii="Arial" w:hAnsi="Arial" w:cs="Arial"/>
        </w:rPr>
        <w:t xml:space="preserve"> depolarizes nearby IHCs, resulting in high frequency burst firing that triggers glutamate release and subsequent activation of SGNs. Previous studies revealed that activation of P2RY1 </w:t>
      </w:r>
      <w:proofErr w:type="spellStart"/>
      <w:r w:rsidRPr="00306A40">
        <w:rPr>
          <w:rFonts w:ascii="Arial" w:hAnsi="Arial" w:cs="Arial"/>
        </w:rPr>
        <w:t>autoreceptors</w:t>
      </w:r>
      <w:proofErr w:type="spellEnd"/>
      <w:r w:rsidRPr="00306A40">
        <w:rPr>
          <w:rFonts w:ascii="Arial" w:hAnsi="Arial" w:cs="Arial"/>
        </w:rPr>
        <w:t xml:space="preserve"> is required </w:t>
      </w:r>
      <w:r>
        <w:rPr>
          <w:rFonts w:ascii="Arial" w:hAnsi="Arial" w:cs="Arial"/>
        </w:rPr>
        <w:t xml:space="preserve">to induce </w:t>
      </w:r>
      <w:r w:rsidRPr="00306A40">
        <w:rPr>
          <w:rFonts w:ascii="Arial" w:hAnsi="Arial" w:cs="Arial"/>
        </w:rPr>
        <w:t xml:space="preserve">coordinated activation of groups of ISCs and nearby IHCs after the first postnatal week </w:t>
      </w:r>
      <w:r w:rsidRPr="00306A40">
        <w:rPr>
          <w:rFonts w:ascii="Arial" w:hAnsi="Arial" w:cs="Arial"/>
        </w:rPr>
        <w:fldChar w:fldCharType="begin" w:fldLock="1"/>
      </w:r>
      <w:r w:rsidRPr="00306A40">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(Babola et al., 2020)</w:t>
      </w:r>
      <w:r w:rsidRPr="00306A40">
        <w:rPr>
          <w:rFonts w:ascii="Arial" w:hAnsi="Arial" w:cs="Arial"/>
        </w:rPr>
        <w:fldChar w:fldCharType="end"/>
      </w:r>
      <w:r w:rsidRPr="00306A40">
        <w:rPr>
          <w:rFonts w:ascii="Arial" w:hAnsi="Arial" w:cs="Arial"/>
        </w:rPr>
        <w:t xml:space="preserve">. To evaluate if P2RY1 initiates coordinated activity patterns in ISCs and IHCs at earlier developmental time points, we monitored large-scale activity patterns in excised cochleae 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 xml:space="preserve">26-lsl-GCaMP3 </w:t>
      </w:r>
      <w:r w:rsidRPr="00306A40">
        <w:rPr>
          <w:rFonts w:ascii="Arial" w:hAnsi="Arial" w:cs="Arial"/>
        </w:rPr>
        <w:t xml:space="preserve">mice, which express GCaMP3 in nearly all cells of the cochlea (Figure 5A). We quantified activity patterns by placing a grid composed of square regions of interest (10 x 10 pixels) over the ISC region and circular regions of interest (ROIs) around the basal pole of each IHC, </w:t>
      </w:r>
      <w:r>
        <w:rPr>
          <w:rFonts w:ascii="Arial" w:hAnsi="Arial" w:cs="Arial"/>
        </w:rPr>
        <w:t xml:space="preserve">where </w:t>
      </w:r>
      <w:r w:rsidRPr="00306A40">
        <w:rPr>
          <w:rFonts w:ascii="Arial" w:hAnsi="Arial" w:cs="Arial"/>
        </w:rPr>
        <w:t>Ca</w:t>
      </w:r>
      <w:r w:rsidRPr="00306A40">
        <w:rPr>
          <w:rFonts w:ascii="Arial" w:hAnsi="Arial" w:cs="Arial"/>
          <w:vertAlign w:val="subscript"/>
        </w:rPr>
        <w:t>v</w:t>
      </w:r>
      <w:r w:rsidRPr="00306A40">
        <w:rPr>
          <w:rFonts w:ascii="Arial" w:hAnsi="Arial" w:cs="Arial"/>
        </w:rPr>
        <w:t>1.3 Ca</w:t>
      </w:r>
      <w:r w:rsidRPr="00306A40">
        <w:rPr>
          <w:rFonts w:ascii="Arial" w:hAnsi="Arial" w:cs="Arial"/>
          <w:vertAlign w:val="superscript"/>
        </w:rPr>
        <w:t>2+</w:t>
      </w:r>
      <w:r w:rsidRPr="00306A40">
        <w:rPr>
          <w:rFonts w:ascii="Arial" w:hAnsi="Arial" w:cs="Arial"/>
        </w:rPr>
        <w:t xml:space="preserve"> channels </w:t>
      </w:r>
      <w:r>
        <w:rPr>
          <w:rFonts w:ascii="Arial" w:hAnsi="Arial" w:cs="Arial"/>
        </w:rPr>
        <w:t xml:space="preserve">enable depolarization-induced </w:t>
      </w:r>
      <w:r w:rsidRPr="00306A40">
        <w:rPr>
          <w:rFonts w:ascii="Arial" w:hAnsi="Arial" w:cs="Arial"/>
        </w:rPr>
        <w:t>Ca</w:t>
      </w:r>
      <w:r w:rsidRPr="00306A40">
        <w:rPr>
          <w:rFonts w:ascii="Arial" w:hAnsi="Arial" w:cs="Arial"/>
          <w:vertAlign w:val="superscript"/>
        </w:rPr>
        <w:t>2+</w:t>
      </w:r>
      <w:r w:rsidRPr="00306A40">
        <w:rPr>
          <w:rFonts w:ascii="Arial" w:hAnsi="Arial" w:cs="Arial"/>
        </w:rPr>
        <w:t xml:space="preserve"> influx (Figure 5A,B) </w:t>
      </w:r>
      <w:r w:rsidRPr="00306A40">
        <w:rPr>
          <w:rFonts w:ascii="Arial" w:hAnsi="Arial" w:cs="Arial"/>
        </w:rPr>
        <w:fldChar w:fldCharType="begin" w:fldLock="1"/>
      </w:r>
      <w:r w:rsidRPr="00306A40">
        <w:rPr>
          <w:rFonts w:ascii="Arial" w:hAnsi="Arial" w:cs="Arial"/>
        </w:rPr>
        <w:instrText>ADDIN CSL_CITATION {"citationItems":[{"id":"ITEM-1","itemData":{"ISSN":"0270-6474","author":[{"dropping-particle":"","family":"Brandt","given":"Andreas","non-dropping-particle":"","parse-names":false,"suffix":""},{"dropping-particle":"","family":"Striessnig","given":"Joerg","non-dropping-particle":"","parse-names":false,"suffix":""},{"dropping-particle":"","family":"Moser","given":"Tobias","non-dropping-particle":"","parse-names":false,"suffix":""}],"container-title":"Journal of Neuroscience","id":"ITEM-1","issue":"34","issued":{"date-parts":[["2003"]]},"page":"10832-10840","publisher":"Soc Neuroscience","title":"CaV1. 3 channels are essential for development and presynaptic activity of cochlear inner hair cells","type":"article-journal","volume":"23"},"uris":["http://www.mendeley.com/documents/?uuid=5e503d97-65de-4825-8ffa-c568e1aac9fa"]},{"id":"ITEM-2","itemData":{"DOI":"10.1371/journal.pone.0113750","ISSN":"19326203","abstract":"Hearing relies on faithful signal transmission by cochlear inner hair cells (IHCs) onto auditory fibres over a wide frequency and intensity range. Exocytosis at IHC ribbon synapses is triggered by Ca2+ inflow through CaV1.3 (L-type) Ca2+ channels. We investigated the macroscopic (whole-cell) and elementary (cell-attached) properties of Ca2+ currents in IHCs positioned at the middle turn (frequency ,2 kHz) of the adult gerbil cochlea, which is their most sensitive hearing region. Using near physiological recordings conditions (body temperature and a Na+ based extracellular solution), we found that the macroscopic Ca2+ current activates and deactivates very rapidly (time constant below 1 ms) and inactivates slowly and only partially. Single-channel recordings showed an elementary conductance of 15 pS, a sub-ms latency to first opening, and a very low steady-state open probability (Po: 0.024 in response to 500-ms depolarizing steps at,218 mV). The value of Po was significantly larger (0.06) in the first 40 ms of membrane depolarization, which corresponds to the time when most Ca2+ channel openings occurred clustered in bursts (mean burst duration: 19 ms). Both the Po and the mean burst duration were smaller than those previously reported in high-frequency basal IHCs. Finally, we found that middle turn IHCs are likely to express about 4 times more Ca2+ channels per ribbon than basal cells. We propose that middle-turn IHCs finely-tune CaV1.3 Ca2+ channel gating in order to provide reliable information upon timing and intensity of lower-frequency sounds. Copyright:","author":[{"dropping-particle":"","family":"Zampini","given":"Valeria","non-dropping-particle":"","parse-names":false,"suffix":""},{"dropping-particle":"","family":"Johnson","given":"Stuart L.","non-dropping-particle":"","parse-names":false,"suffix":""},{"dropping-particle":"","family":"Franz","given":"Christoph","non-dropping-particle":"","parse-names":false,"suffix":""},{"dropping-particle":"","family":"Knipper","given":"Marlies","non-dropping-particle":"","parse-names":false,"suffix":""},{"dropping-particle":"","family":"Holley","given":"Matthew C.","non-dropping-particle":"","parse-names":false,"suffix":""},{"dropping-particle":"","family":"Magistretti","given":"Jacopo","non-dropping-particle":"","parse-names":false,"suffix":""},{"dropping-particle":"","family":"Russo","given":"Giancarlo","non-dropping-particle":"","parse-names":false,"suffix":""},{"dropping-particle":"","family":"Marcotti","given":"Walter","non-dropping-particle":"","parse-names":false,"suffix":""},{"dropping-particle":"","family":"Masetto","given":"Sergio","non-dropping-particle":"","parse-names":false,"suffix":""}],"container-title":"PLoS ONE","id":"ITEM-2","issue":"11","issued":{"date-parts":[["2014"]]},"title":"Fine tuning of CaV1.3 Ca2+ channel properties in adult inner hair cells positioned in the most sensitive region of the gerbil cochlea","type":"article-journal","volume":"9"},"uris":["http://www.mendeley.com/documents/?uuid=9377cebe-5685-4706-adbc-011ed8c12c5c"]}],"mendeley":{"formattedCitation":"(Brandt et al., 2003; Zampini et al., 2014)","plainTextFormattedCitation":"(Brandt et al., 2003; Zampini et al., 2014)","previouslyFormattedCitation":"(Brandt et al., 2003; Zampini et al., 2014)"},"properties":{"noteIndex":0},"schema":"https://github.com/citation-style-language/schema/raw/master/csl-citation.json"}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(Brandt et al., 2003; Zampini et al., 2014)</w:t>
      </w:r>
      <w:r w:rsidRPr="00306A40">
        <w:rPr>
          <w:rFonts w:ascii="Arial" w:hAnsi="Arial" w:cs="Arial"/>
        </w:rPr>
        <w:fldChar w:fldCharType="end"/>
      </w:r>
      <w:r w:rsidRPr="00306A40">
        <w:rPr>
          <w:rFonts w:ascii="Arial" w:hAnsi="Arial" w:cs="Arial"/>
        </w:rPr>
        <w:t>. Time lapse imaging revealed robust spontaneous Ca</w:t>
      </w:r>
      <w:r w:rsidRPr="00306A40">
        <w:rPr>
          <w:rFonts w:ascii="Arial" w:hAnsi="Arial" w:cs="Arial"/>
          <w:vertAlign w:val="superscript"/>
        </w:rPr>
        <w:t>2+</w:t>
      </w:r>
      <w:r w:rsidRPr="00306A40">
        <w:rPr>
          <w:rFonts w:ascii="Arial" w:hAnsi="Arial" w:cs="Arial"/>
        </w:rPr>
        <w:t xml:space="preserve"> transients in ISC</w:t>
      </w:r>
      <w:r>
        <w:rPr>
          <w:rFonts w:ascii="Arial" w:hAnsi="Arial" w:cs="Arial"/>
        </w:rPr>
        <w:t>s</w:t>
      </w:r>
      <w:r w:rsidRPr="00306A40">
        <w:rPr>
          <w:rFonts w:ascii="Arial" w:hAnsi="Arial" w:cs="Arial"/>
        </w:rPr>
        <w:t xml:space="preserve"> and concurrent activation of nearby IHCs (Figure 5</w:t>
      </w:r>
      <w:proofErr w:type="gramStart"/>
      <w:r w:rsidRPr="00306A40">
        <w:rPr>
          <w:rFonts w:ascii="Arial" w:hAnsi="Arial" w:cs="Arial"/>
        </w:rPr>
        <w:t>C,E</w:t>
      </w:r>
      <w:proofErr w:type="gramEnd"/>
      <w:r w:rsidRPr="00306A40">
        <w:rPr>
          <w:rFonts w:ascii="Arial" w:hAnsi="Arial" w:cs="Arial"/>
        </w:rPr>
        <w:t xml:space="preserve"> and Supplemental Video 2). These coordinated transients were abolished following inhibition of P2RY1 with MRS2500 (Figure 5</w:t>
      </w:r>
      <w:proofErr w:type="gramStart"/>
      <w:r w:rsidRPr="00306A40">
        <w:rPr>
          <w:rFonts w:ascii="Arial" w:hAnsi="Arial" w:cs="Arial"/>
        </w:rPr>
        <w:t>D,E</w:t>
      </w:r>
      <w:proofErr w:type="gramEnd"/>
      <w:r w:rsidRPr="00306A40">
        <w:rPr>
          <w:rFonts w:ascii="Arial" w:hAnsi="Arial" w:cs="Arial"/>
        </w:rPr>
        <w:t xml:space="preserve"> and Supplemental Video 3). At later postnatal ages, persistent inhibition of P2RY1 result</w:t>
      </w:r>
      <w:r>
        <w:rPr>
          <w:rFonts w:ascii="Arial" w:hAnsi="Arial" w:cs="Arial"/>
        </w:rPr>
        <w:t>s</w:t>
      </w:r>
      <w:r w:rsidRPr="00306A40">
        <w:rPr>
          <w:rFonts w:ascii="Arial" w:hAnsi="Arial" w:cs="Arial"/>
        </w:rPr>
        <w:t xml:space="preserve"> in a gradual increase in non-correlated activity in IHCs</w:t>
      </w:r>
      <w:r>
        <w:rPr>
          <w:rFonts w:ascii="Arial" w:hAnsi="Arial" w:cs="Arial"/>
        </w:rPr>
        <w:t>,</w:t>
      </w:r>
      <w:r w:rsidRPr="00306A40">
        <w:rPr>
          <w:rFonts w:ascii="Arial" w:hAnsi="Arial" w:cs="Arial"/>
        </w:rPr>
        <w:t xml:space="preserve"> due to an accumulation of extracellular K</w:t>
      </w:r>
      <w:r w:rsidRPr="00306A40">
        <w:rPr>
          <w:rFonts w:ascii="Arial" w:hAnsi="Arial" w:cs="Arial"/>
          <w:vertAlign w:val="superscript"/>
        </w:rPr>
        <w:t>+</w:t>
      </w:r>
      <w:r w:rsidRPr="00306A40">
        <w:rPr>
          <w:rFonts w:ascii="Arial" w:hAnsi="Arial" w:cs="Arial"/>
        </w:rPr>
        <w:t xml:space="preserve"> </w:t>
      </w:r>
      <w:r w:rsidRPr="00306A40">
        <w:rPr>
          <w:rFonts w:ascii="Arial" w:hAnsi="Arial" w:cs="Arial"/>
        </w:rPr>
        <w:fldChar w:fldCharType="begin" w:fldLock="1"/>
      </w:r>
      <w:r w:rsidRPr="00306A40">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(Babola et al., 2020)</w:t>
      </w:r>
      <w:r w:rsidRPr="00306A40">
        <w:rPr>
          <w:rFonts w:ascii="Arial" w:hAnsi="Arial" w:cs="Arial"/>
        </w:rPr>
        <w:fldChar w:fldCharType="end"/>
      </w:r>
      <w:r w:rsidRPr="00306A40">
        <w:rPr>
          <w:rFonts w:ascii="Arial" w:hAnsi="Arial" w:cs="Arial"/>
        </w:rPr>
        <w:t xml:space="preserve">. Consistent with this finding, non-correlated IHC activity </w:t>
      </w:r>
      <w:r>
        <w:rPr>
          <w:rFonts w:ascii="Arial" w:hAnsi="Arial" w:cs="Arial"/>
        </w:rPr>
        <w:t xml:space="preserve">also </w:t>
      </w:r>
      <w:r w:rsidRPr="00306A40">
        <w:rPr>
          <w:rFonts w:ascii="Arial" w:hAnsi="Arial" w:cs="Arial"/>
        </w:rPr>
        <w:t xml:space="preserve">emerged after </w:t>
      </w:r>
      <w:r w:rsidRPr="00306A40">
        <w:rPr>
          <w:rFonts w:ascii="Arial" w:hAnsi="Arial" w:cs="Arial"/>
        </w:rPr>
        <w:lastRenderedPageBreak/>
        <w:t xml:space="preserve">prolonged P2RY1 inhibition </w:t>
      </w:r>
      <w:r>
        <w:rPr>
          <w:rFonts w:ascii="Arial" w:hAnsi="Arial" w:cs="Arial"/>
        </w:rPr>
        <w:t xml:space="preserve">in P0 cochleae </w:t>
      </w:r>
      <w:r w:rsidRPr="00306A40">
        <w:rPr>
          <w:rFonts w:ascii="Arial" w:hAnsi="Arial" w:cs="Arial"/>
        </w:rPr>
        <w:t>(Figure 5D-F). These data indicate that early coordinated activation of ISCs and IHCs also requires activation of P2RY1 signaling pathways.</w:t>
      </w:r>
    </w:p>
    <w:p w14:paraId="38CEE06C" w14:textId="6F95E9BC" w:rsidR="00B8691B" w:rsidRDefault="00B8691B" w:rsidP="00E82F5C">
      <w:pPr>
        <w:spacing w:after="0" w:line="240" w:lineRule="auto"/>
        <w:ind w:firstLine="720"/>
        <w:contextualSpacing/>
        <w:rPr>
          <w:rFonts w:ascii="Arial" w:hAnsi="Arial" w:cs="Arial"/>
        </w:rPr>
      </w:pPr>
      <w:r w:rsidRPr="00306A40">
        <w:rPr>
          <w:rFonts w:ascii="Arial" w:hAnsi="Arial" w:cs="Arial"/>
        </w:rPr>
        <w:t xml:space="preserve">The early postnatal period is defined by </w:t>
      </w:r>
      <w:r>
        <w:rPr>
          <w:rFonts w:ascii="Arial" w:hAnsi="Arial" w:cs="Arial"/>
        </w:rPr>
        <w:t xml:space="preserve">transformation of </w:t>
      </w:r>
      <w:proofErr w:type="spellStart"/>
      <w:r w:rsidRPr="00306A40">
        <w:rPr>
          <w:rFonts w:ascii="Arial" w:hAnsi="Arial" w:cs="Arial"/>
        </w:rPr>
        <w:t>Kölliker’s</w:t>
      </w:r>
      <w:proofErr w:type="spellEnd"/>
      <w:r w:rsidRPr="00306A40">
        <w:rPr>
          <w:rFonts w:ascii="Arial" w:hAnsi="Arial" w:cs="Arial"/>
        </w:rPr>
        <w:t xml:space="preserve"> organ </w:t>
      </w:r>
      <w:r>
        <w:rPr>
          <w:rFonts w:ascii="Arial" w:hAnsi="Arial" w:cs="Arial"/>
        </w:rPr>
        <w:t>into the inner sulcus</w:t>
      </w:r>
      <w:r w:rsidRPr="00306A40">
        <w:rPr>
          <w:rFonts w:ascii="Arial" w:hAnsi="Arial" w:cs="Arial"/>
        </w:rPr>
        <w:t xml:space="preserve"> </w:t>
      </w:r>
      <w:r w:rsidRPr="00306A40">
        <w:rPr>
          <w:rFonts w:ascii="Arial" w:hAnsi="Arial" w:cs="Arial"/>
        </w:rPr>
        <w:fldChar w:fldCharType="begin" w:fldLock="1"/>
      </w:r>
      <w:r w:rsidR="00F36EC1">
        <w:rPr>
          <w:rFonts w:ascii="Arial" w:hAnsi="Arial" w:cs="Arial"/>
        </w:rPr>
        <w:instrText>ADDIN CSL_CITATION {"citationItems":[{"id":"ITEM-1","itemData":{"author":[{"dropping-particle":"","family":"Hinojosa","given":"R","non-dropping-particle":"","parse-names":false,"suffix":""}],"container-title":"Acta oto-laryngologica","id":"ITEM-1","issue":"1863","issued":{"date-parts":[["1977"]]},"page":"238-251","title":"A note on development of Corti's organ","type":"article-journal"},"uris":["http://www.mendeley.com/documents/?uuid=beaa0f1a-89fd-4f7e-8727-4bd88abd84b4"]}],"mendeley":{"formattedCitation":"(Hinojosa, 1977)","plainTextFormattedCitation":"(Hinojosa, 1977)","previouslyFormattedCitation":"(Hinojosa, 1977)"},"properties":{"noteIndex":0},"schema":"https://github.com/citation-style-language/schema/raw/master/csl-citation.json"}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(Hinojosa, 1977)</w:t>
      </w:r>
      <w:r w:rsidRPr="00306A40">
        <w:rPr>
          <w:rFonts w:ascii="Arial" w:hAnsi="Arial" w:cs="Arial"/>
        </w:rPr>
        <w:fldChar w:fldCharType="end"/>
      </w:r>
      <w:r w:rsidRPr="00306A40">
        <w:rPr>
          <w:rFonts w:ascii="Arial" w:hAnsi="Arial" w:cs="Arial"/>
        </w:rPr>
        <w:t xml:space="preserve"> and rapid changes in the electrophysiological properties of IHCs, both of which occur in a basal to apical </w:t>
      </w:r>
      <w:r>
        <w:rPr>
          <w:rFonts w:ascii="Arial" w:hAnsi="Arial" w:cs="Arial"/>
        </w:rPr>
        <w:t xml:space="preserve">developmental </w:t>
      </w:r>
      <w:r w:rsidRPr="00306A40">
        <w:rPr>
          <w:rFonts w:ascii="Arial" w:hAnsi="Arial" w:cs="Arial"/>
        </w:rPr>
        <w:t xml:space="preserve">gradient. To determine how these processes affect the activity patterns of IHCs, we assessed IHC activation in apical, middle, and basal portions of cochleae 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In the apex, groups of ISCs exhibited robust coordinated </w:t>
      </w:r>
      <w:r>
        <w:rPr>
          <w:rFonts w:ascii="Arial" w:hAnsi="Arial" w:cs="Arial"/>
        </w:rPr>
        <w:t>Ca</w:t>
      </w:r>
      <w:r w:rsidRPr="000E7350">
        <w:rPr>
          <w:rFonts w:ascii="Arial" w:hAnsi="Arial" w:cs="Arial"/>
          <w:vertAlign w:val="superscript"/>
        </w:rPr>
        <w:t>2+</w:t>
      </w:r>
      <w:r>
        <w:rPr>
          <w:rFonts w:ascii="Arial" w:hAnsi="Arial" w:cs="Arial"/>
        </w:rPr>
        <w:t xml:space="preserve"> </w:t>
      </w:r>
      <w:r w:rsidRPr="00306A40">
        <w:rPr>
          <w:rFonts w:ascii="Arial" w:hAnsi="Arial" w:cs="Arial"/>
        </w:rPr>
        <w:t>transients</w:t>
      </w:r>
      <w:r>
        <w:rPr>
          <w:rFonts w:ascii="Arial" w:hAnsi="Arial" w:cs="Arial"/>
        </w:rPr>
        <w:t xml:space="preserve"> that occurred along the entire length and medial-lateral portion of the imaged area (Figure 6A). For each individual ISC event, only </w:t>
      </w:r>
      <w:r w:rsidRPr="00306A40">
        <w:rPr>
          <w:rFonts w:ascii="Arial" w:hAnsi="Arial" w:cs="Arial"/>
        </w:rPr>
        <w:t>IHCs</w:t>
      </w:r>
      <w:r>
        <w:rPr>
          <w:rFonts w:ascii="Arial" w:hAnsi="Arial" w:cs="Arial"/>
        </w:rPr>
        <w:t xml:space="preserve"> within the immediate area were activated</w:t>
      </w:r>
      <w:r w:rsidRPr="00306A40">
        <w:rPr>
          <w:rFonts w:ascii="Arial" w:hAnsi="Arial" w:cs="Arial"/>
        </w:rPr>
        <w:t xml:space="preserve"> (4.5 ± 0.6 IHCs per ISC event</w:t>
      </w:r>
      <w:r>
        <w:rPr>
          <w:rFonts w:ascii="Arial" w:hAnsi="Arial" w:cs="Arial"/>
        </w:rPr>
        <w:t>;</w:t>
      </w:r>
      <w:r w:rsidRPr="00306A40">
        <w:rPr>
          <w:rFonts w:ascii="Arial" w:hAnsi="Arial" w:cs="Arial"/>
        </w:rPr>
        <w:t xml:space="preserve"> Figure 6</w:t>
      </w:r>
      <w:proofErr w:type="gramStart"/>
      <w:r w:rsidRPr="00306A40">
        <w:rPr>
          <w:rFonts w:ascii="Arial" w:hAnsi="Arial" w:cs="Arial"/>
        </w:rPr>
        <w:t>A</w:t>
      </w:r>
      <w:r>
        <w:rPr>
          <w:rFonts w:ascii="Arial" w:hAnsi="Arial" w:cs="Arial"/>
        </w:rPr>
        <w:t>,B</w:t>
      </w:r>
      <w:proofErr w:type="gramEnd"/>
      <w:r w:rsidRPr="00306A40">
        <w:rPr>
          <w:rFonts w:ascii="Arial" w:hAnsi="Arial" w:cs="Arial"/>
        </w:rPr>
        <w:t xml:space="preserve"> and Supplemental Video 4).</w:t>
      </w:r>
      <w:r>
        <w:rPr>
          <w:rFonts w:ascii="Arial" w:hAnsi="Arial" w:cs="Arial"/>
        </w:rPr>
        <w:t xml:space="preserve"> </w:t>
      </w:r>
      <w:r w:rsidR="008576DE">
        <w:rPr>
          <w:rFonts w:ascii="Arial" w:hAnsi="Arial" w:cs="Arial"/>
        </w:rPr>
        <w:t xml:space="preserve">To determine </w:t>
      </w:r>
      <w:r w:rsidR="00A17DEE">
        <w:rPr>
          <w:rFonts w:ascii="Arial" w:hAnsi="Arial" w:cs="Arial"/>
        </w:rPr>
        <w:t>how the</w:t>
      </w:r>
      <w:r w:rsidR="008576DE">
        <w:rPr>
          <w:rFonts w:ascii="Arial" w:hAnsi="Arial" w:cs="Arial"/>
        </w:rPr>
        <w:t xml:space="preserve"> area of ISC activation influences the number of hair cell activated, </w:t>
      </w:r>
      <w:r w:rsidR="00A17DEE">
        <w:rPr>
          <w:rFonts w:ascii="Arial" w:hAnsi="Arial" w:cs="Arial"/>
        </w:rPr>
        <w:t>we examined the relationship between the number of ISC ROIs activated and the number of IHCs activated (Figure 6B). The relationship was linear, with more IHCs active following large ISC events</w:t>
      </w:r>
      <w:r w:rsidR="00194D18">
        <w:rPr>
          <w:rFonts w:ascii="Arial" w:hAnsi="Arial" w:cs="Arial"/>
        </w:rPr>
        <w:t xml:space="preserve">; </w:t>
      </w:r>
      <w:r w:rsidR="00A17DEE">
        <w:rPr>
          <w:rFonts w:ascii="Arial" w:hAnsi="Arial" w:cs="Arial"/>
        </w:rPr>
        <w:t xml:space="preserve">however, ISCs did not strongly activate IHCs in the apex (0.4 </w:t>
      </w:r>
      <w:r w:rsidR="00A17DEE" w:rsidRPr="00306A40">
        <w:rPr>
          <w:rFonts w:ascii="Arial" w:hAnsi="Arial" w:cs="Arial"/>
        </w:rPr>
        <w:t>±</w:t>
      </w:r>
      <w:r w:rsidR="00A17DEE">
        <w:rPr>
          <w:rFonts w:ascii="Arial" w:hAnsi="Arial" w:cs="Arial"/>
        </w:rPr>
        <w:t xml:space="preserve"> 0.1 IHCs activated per single ISC ROI; Figure 6B).</w:t>
      </w:r>
      <w:r w:rsidR="008576DE">
        <w:rPr>
          <w:rFonts w:ascii="Arial" w:hAnsi="Arial" w:cs="Arial"/>
        </w:rPr>
        <w:t xml:space="preserve"> </w:t>
      </w:r>
      <w:r>
        <w:rPr>
          <w:rFonts w:ascii="Arial" w:hAnsi="Arial" w:cs="Arial"/>
        </w:rPr>
        <w:t>We then computationally centered each ISC event to explore how IHC activation varies as a function of distance away from</w:t>
      </w:r>
      <w:r w:rsidR="004C4F91">
        <w:rPr>
          <w:rFonts w:ascii="Arial" w:hAnsi="Arial" w:cs="Arial"/>
        </w:rPr>
        <w:t xml:space="preserve"> the center of each </w:t>
      </w:r>
      <w:r>
        <w:rPr>
          <w:rFonts w:ascii="Arial" w:hAnsi="Arial" w:cs="Arial"/>
        </w:rPr>
        <w:t xml:space="preserve">ISC </w:t>
      </w:r>
      <w:r w:rsidR="004C4F91">
        <w:rPr>
          <w:rFonts w:ascii="Arial" w:hAnsi="Arial" w:cs="Arial"/>
        </w:rPr>
        <w:t>event</w:t>
      </w:r>
      <w:r w:rsidR="00A17DEE">
        <w:rPr>
          <w:rFonts w:ascii="Arial" w:hAnsi="Arial" w:cs="Arial"/>
        </w:rPr>
        <w:t xml:space="preserve"> (Figure 6C)</w:t>
      </w:r>
      <w:r>
        <w:rPr>
          <w:rFonts w:ascii="Arial" w:hAnsi="Arial" w:cs="Arial"/>
        </w:rPr>
        <w:t>. On average, IHCs in the apex were moderately activated following ISC activation</w:t>
      </w:r>
      <w:r w:rsidR="00194D18">
        <w:rPr>
          <w:rFonts w:ascii="Arial" w:hAnsi="Arial" w:cs="Arial"/>
        </w:rPr>
        <w:t>,</w:t>
      </w:r>
      <w:r>
        <w:rPr>
          <w:rFonts w:ascii="Arial" w:hAnsi="Arial" w:cs="Arial"/>
        </w:rPr>
        <w:t xml:space="preserve"> with </w:t>
      </w:r>
      <w:r w:rsidR="00194D18">
        <w:rPr>
          <w:rFonts w:ascii="Arial" w:hAnsi="Arial" w:cs="Arial"/>
        </w:rPr>
        <w:t xml:space="preserve">few </w:t>
      </w:r>
      <w:r>
        <w:rPr>
          <w:rFonts w:ascii="Arial" w:hAnsi="Arial" w:cs="Arial"/>
        </w:rPr>
        <w:t xml:space="preserve">IHCs </w:t>
      </w:r>
      <w:r w:rsidR="00194D18">
        <w:rPr>
          <w:rFonts w:ascii="Arial" w:hAnsi="Arial" w:cs="Arial"/>
        </w:rPr>
        <w:t>activated dist</w:t>
      </w:r>
      <w:r>
        <w:rPr>
          <w:rFonts w:ascii="Arial" w:hAnsi="Arial" w:cs="Arial"/>
        </w:rPr>
        <w:t>al to the event. In contrast, in the developmentally older</w:t>
      </w:r>
      <w:r w:rsidRPr="00306A40">
        <w:rPr>
          <w:rFonts w:ascii="Arial" w:hAnsi="Arial" w:cs="Arial"/>
        </w:rPr>
        <w:t xml:space="preserve"> middle and bas</w:t>
      </w:r>
      <w:r>
        <w:rPr>
          <w:rFonts w:ascii="Arial" w:hAnsi="Arial" w:cs="Arial"/>
        </w:rPr>
        <w:t>al portions of the cochlea</w:t>
      </w:r>
      <w:r w:rsidRPr="00306A40">
        <w:rPr>
          <w:rFonts w:ascii="Arial" w:hAnsi="Arial" w:cs="Arial"/>
        </w:rPr>
        <w:t xml:space="preserve">, progressively more IHCs were activated </w:t>
      </w:r>
      <w:r w:rsidR="004C4F91">
        <w:rPr>
          <w:rFonts w:ascii="Arial" w:hAnsi="Arial" w:cs="Arial"/>
        </w:rPr>
        <w:t xml:space="preserve">on average </w:t>
      </w:r>
      <w:r w:rsidRPr="00306A40">
        <w:rPr>
          <w:rFonts w:ascii="Arial" w:hAnsi="Arial" w:cs="Arial"/>
        </w:rPr>
        <w:t>for each ISC event (13.8 ± 0.7 and 18.1 ± 1.5 IHCs per ISC event, respectively</w:t>
      </w:r>
      <w:r>
        <w:rPr>
          <w:rFonts w:ascii="Arial" w:hAnsi="Arial" w:cs="Arial"/>
        </w:rPr>
        <w:t>; Figure 6</w:t>
      </w:r>
      <w:proofErr w:type="gramStart"/>
      <w:r>
        <w:rPr>
          <w:rFonts w:ascii="Arial" w:hAnsi="Arial" w:cs="Arial"/>
        </w:rPr>
        <w:t>D,E</w:t>
      </w:r>
      <w:proofErr w:type="gramEnd"/>
      <w:r w:rsidRPr="00306A40">
        <w:rPr>
          <w:rFonts w:ascii="Arial" w:hAnsi="Arial" w:cs="Arial"/>
        </w:rPr>
        <w:t>)</w:t>
      </w:r>
      <w:r>
        <w:rPr>
          <w:rFonts w:ascii="Arial" w:hAnsi="Arial" w:cs="Arial"/>
        </w:rPr>
        <w:t>.</w:t>
      </w:r>
      <w:r w:rsidRPr="00306A40">
        <w:rPr>
          <w:rFonts w:ascii="Arial" w:hAnsi="Arial" w:cs="Arial"/>
        </w:rPr>
        <w:t xml:space="preserve"> </w:t>
      </w:r>
      <w:r w:rsidR="00194D18">
        <w:rPr>
          <w:rFonts w:ascii="Arial" w:hAnsi="Arial" w:cs="Arial"/>
        </w:rPr>
        <w:t xml:space="preserve">Each </w:t>
      </w:r>
      <w:r w:rsidRPr="00306A40">
        <w:rPr>
          <w:rFonts w:ascii="Arial" w:hAnsi="Arial" w:cs="Arial"/>
        </w:rPr>
        <w:t>IHC</w:t>
      </w:r>
      <w:r>
        <w:rPr>
          <w:rFonts w:ascii="Arial" w:hAnsi="Arial" w:cs="Arial"/>
        </w:rPr>
        <w:t xml:space="preserve"> </w:t>
      </w:r>
      <w:r w:rsidR="00194D18">
        <w:rPr>
          <w:rFonts w:ascii="Arial" w:hAnsi="Arial" w:cs="Arial"/>
        </w:rPr>
        <w:t>exhibited larger Ca</w:t>
      </w:r>
      <w:r w:rsidR="00194D18" w:rsidRPr="00194D18">
        <w:rPr>
          <w:rFonts w:ascii="Arial" w:hAnsi="Arial" w:cs="Arial"/>
          <w:vertAlign w:val="superscript"/>
        </w:rPr>
        <w:t>2+</w:t>
      </w:r>
      <w:r w:rsidR="00194D18">
        <w:rPr>
          <w:rFonts w:ascii="Arial" w:hAnsi="Arial" w:cs="Arial"/>
        </w:rPr>
        <w:t xml:space="preserve"> transients</w:t>
      </w:r>
      <w:r>
        <w:rPr>
          <w:rFonts w:ascii="Arial" w:hAnsi="Arial" w:cs="Arial"/>
        </w:rPr>
        <w:t xml:space="preserve"> (</w:t>
      </w:r>
      <w:r w:rsidR="000B4C56">
        <w:rPr>
          <w:rFonts w:ascii="Arial" w:hAnsi="Arial" w:cs="Arial"/>
        </w:rPr>
        <w:t xml:space="preserve">base: 310 </w:t>
      </w:r>
      <w:r w:rsidR="000B4C56" w:rsidRPr="00306A40">
        <w:rPr>
          <w:rFonts w:ascii="Arial" w:hAnsi="Arial" w:cs="Arial"/>
        </w:rPr>
        <w:t>±</w:t>
      </w:r>
      <w:r w:rsidR="000B4C56">
        <w:rPr>
          <w:rFonts w:ascii="Arial" w:hAnsi="Arial" w:cs="Arial"/>
        </w:rPr>
        <w:t xml:space="preserve"> 10% </w:t>
      </w:r>
      <w:r w:rsidR="000B4C56" w:rsidRPr="000B4C56">
        <w:rPr>
          <w:rStyle w:val="hgkelc"/>
          <w:rFonts w:ascii="Arial" w:hAnsi="Arial" w:cs="Arial"/>
        </w:rPr>
        <w:t>Δ</w:t>
      </w:r>
      <w:r w:rsidR="000B4C56">
        <w:rPr>
          <w:rFonts w:ascii="Arial" w:hAnsi="Arial" w:cs="Arial"/>
        </w:rPr>
        <w:t>F/F</w:t>
      </w:r>
      <w:r w:rsidR="005B0C84">
        <w:rPr>
          <w:rFonts w:ascii="Arial" w:hAnsi="Arial" w:cs="Arial"/>
        </w:rPr>
        <w:t xml:space="preserve"> for center IHC</w:t>
      </w:r>
      <w:r w:rsidR="000B4C56">
        <w:rPr>
          <w:rFonts w:ascii="Arial" w:hAnsi="Arial" w:cs="Arial"/>
        </w:rPr>
        <w:t xml:space="preserve">, middle: 160 </w:t>
      </w:r>
      <w:r w:rsidR="000B4C56" w:rsidRPr="00306A40">
        <w:rPr>
          <w:rFonts w:ascii="Arial" w:hAnsi="Arial" w:cs="Arial"/>
        </w:rPr>
        <w:t>±</w:t>
      </w:r>
      <w:r w:rsidR="000B4C56">
        <w:rPr>
          <w:rFonts w:ascii="Arial" w:hAnsi="Arial" w:cs="Arial"/>
        </w:rPr>
        <w:t xml:space="preserve"> 10% </w:t>
      </w:r>
      <w:r w:rsidR="000B4C56" w:rsidRPr="000B4C56">
        <w:rPr>
          <w:rStyle w:val="hgkelc"/>
          <w:rFonts w:ascii="Arial" w:hAnsi="Arial" w:cs="Arial"/>
        </w:rPr>
        <w:t>Δ</w:t>
      </w:r>
      <w:r w:rsidR="000B4C56">
        <w:rPr>
          <w:rFonts w:ascii="Arial" w:hAnsi="Arial" w:cs="Arial"/>
        </w:rPr>
        <w:t xml:space="preserve">F/F, and apex: 100 </w:t>
      </w:r>
      <w:r w:rsidR="000B4C56" w:rsidRPr="00306A40">
        <w:rPr>
          <w:rFonts w:ascii="Arial" w:hAnsi="Arial" w:cs="Arial"/>
        </w:rPr>
        <w:t>±</w:t>
      </w:r>
      <w:r w:rsidR="000B4C56">
        <w:rPr>
          <w:rFonts w:ascii="Arial" w:hAnsi="Arial" w:cs="Arial"/>
        </w:rPr>
        <w:t xml:space="preserve"> 20% </w:t>
      </w:r>
      <w:r w:rsidR="000B4C56" w:rsidRPr="000B4C56">
        <w:rPr>
          <w:rStyle w:val="hgkelc"/>
          <w:rFonts w:ascii="Arial" w:hAnsi="Arial" w:cs="Arial"/>
        </w:rPr>
        <w:t>Δ</w:t>
      </w:r>
      <w:r w:rsidR="000B4C56">
        <w:rPr>
          <w:rFonts w:ascii="Arial" w:hAnsi="Arial" w:cs="Arial"/>
        </w:rPr>
        <w:t>F/F</w:t>
      </w:r>
      <w:r w:rsidR="005B0C84">
        <w:rPr>
          <w:rFonts w:ascii="Arial" w:hAnsi="Arial" w:cs="Arial"/>
        </w:rPr>
        <w:t xml:space="preserve">; One-way ANOVA, </w:t>
      </w:r>
      <w:proofErr w:type="gramStart"/>
      <w:r w:rsidR="005B0C84">
        <w:rPr>
          <w:rFonts w:ascii="Arial" w:hAnsi="Arial" w:cs="Arial"/>
        </w:rPr>
        <w:t>F(</w:t>
      </w:r>
      <w:proofErr w:type="gramEnd"/>
      <w:r w:rsidR="005B0C84">
        <w:rPr>
          <w:rFonts w:ascii="Arial" w:hAnsi="Arial" w:cs="Arial"/>
        </w:rPr>
        <w:t>2,172</w:t>
      </w:r>
      <w:r>
        <w:rPr>
          <w:rFonts w:ascii="Arial" w:hAnsi="Arial" w:cs="Arial"/>
        </w:rPr>
        <w:t>)</w:t>
      </w:r>
      <w:r w:rsidR="005B0C84">
        <w:rPr>
          <w:rFonts w:ascii="Arial" w:hAnsi="Arial" w:cs="Arial"/>
        </w:rPr>
        <w:t xml:space="preserve"> =  80.95, p = 2e-25) , </w:t>
      </w:r>
      <w:r>
        <w:rPr>
          <w:rFonts w:ascii="Arial" w:hAnsi="Arial" w:cs="Arial"/>
        </w:rPr>
        <w:t xml:space="preserve">and </w:t>
      </w:r>
      <w:r w:rsidR="00194D18">
        <w:rPr>
          <w:rFonts w:ascii="Arial" w:hAnsi="Arial" w:cs="Arial"/>
        </w:rPr>
        <w:t xml:space="preserve">IHC activation </w:t>
      </w:r>
      <w:r w:rsidRPr="00306A40">
        <w:rPr>
          <w:rFonts w:ascii="Arial" w:hAnsi="Arial" w:cs="Arial"/>
        </w:rPr>
        <w:t>extended far beyond the active ISCs</w:t>
      </w:r>
      <w:r>
        <w:rPr>
          <w:rFonts w:ascii="Arial" w:hAnsi="Arial" w:cs="Arial"/>
        </w:rPr>
        <w:t xml:space="preserve"> region</w:t>
      </w:r>
      <w:r w:rsidRPr="00306A40">
        <w:rPr>
          <w:rFonts w:ascii="Arial" w:hAnsi="Arial" w:cs="Arial"/>
        </w:rPr>
        <w:t xml:space="preserve"> (Figure </w:t>
      </w:r>
      <w:r>
        <w:rPr>
          <w:rFonts w:ascii="Arial" w:hAnsi="Arial" w:cs="Arial"/>
        </w:rPr>
        <w:t>6D,E</w:t>
      </w:r>
      <w:r w:rsidRPr="00306A40">
        <w:rPr>
          <w:rFonts w:ascii="Arial" w:hAnsi="Arial" w:cs="Arial"/>
        </w:rPr>
        <w:t xml:space="preserve"> and Supplemental Video 4). </w:t>
      </w:r>
      <w:r w:rsidR="00ED5121">
        <w:rPr>
          <w:rFonts w:ascii="Arial" w:hAnsi="Arial" w:cs="Arial"/>
        </w:rPr>
        <w:t xml:space="preserve">We did not observe any difference between the average number of ISCs activated per event (base: 7.1 </w:t>
      </w:r>
      <w:r w:rsidR="00ED5121" w:rsidRPr="00306A40">
        <w:rPr>
          <w:rFonts w:ascii="Arial" w:hAnsi="Arial" w:cs="Arial"/>
        </w:rPr>
        <w:t>±</w:t>
      </w:r>
      <w:r w:rsidR="00ED5121">
        <w:rPr>
          <w:rFonts w:ascii="Arial" w:hAnsi="Arial" w:cs="Arial"/>
        </w:rPr>
        <w:t xml:space="preserve"> 0.6</w:t>
      </w:r>
      <w:del w:id="257" w:author="Travis Babola" w:date="2020-09-23T14:04:00Z">
        <w:r w:rsidR="00ED5121" w:rsidDel="004D3517">
          <w:rPr>
            <w:rFonts w:ascii="Arial" w:hAnsi="Arial" w:cs="Arial"/>
          </w:rPr>
          <w:delText xml:space="preserve"> ISCs</w:delText>
        </w:r>
      </w:del>
      <w:r w:rsidR="00ED5121">
        <w:rPr>
          <w:rFonts w:ascii="Arial" w:hAnsi="Arial" w:cs="Arial"/>
        </w:rPr>
        <w:t xml:space="preserve">, middle: 8.7 </w:t>
      </w:r>
      <w:r w:rsidR="00ED5121" w:rsidRPr="00306A40">
        <w:rPr>
          <w:rFonts w:ascii="Arial" w:hAnsi="Arial" w:cs="Arial"/>
        </w:rPr>
        <w:t>±</w:t>
      </w:r>
      <w:r w:rsidR="00ED5121">
        <w:rPr>
          <w:rFonts w:ascii="Arial" w:hAnsi="Arial" w:cs="Arial"/>
        </w:rPr>
        <w:t xml:space="preserve"> 1.1</w:t>
      </w:r>
      <w:del w:id="258" w:author="Travis Babola" w:date="2020-09-23T14:05:00Z">
        <w:r w:rsidR="00ED5121" w:rsidDel="004D3517">
          <w:rPr>
            <w:rFonts w:ascii="Arial" w:hAnsi="Arial" w:cs="Arial"/>
          </w:rPr>
          <w:delText xml:space="preserve"> ISCs</w:delText>
        </w:r>
      </w:del>
      <w:r w:rsidR="00ED5121">
        <w:rPr>
          <w:rFonts w:ascii="Arial" w:hAnsi="Arial" w:cs="Arial"/>
        </w:rPr>
        <w:t xml:space="preserve">, </w:t>
      </w:r>
      <w:ins w:id="259" w:author="Travis Babola" w:date="2020-09-23T14:05:00Z">
        <w:r w:rsidR="004D3517">
          <w:rPr>
            <w:rFonts w:ascii="Arial" w:hAnsi="Arial" w:cs="Arial"/>
          </w:rPr>
          <w:t xml:space="preserve">and </w:t>
        </w:r>
      </w:ins>
      <w:r w:rsidR="00ED5121">
        <w:rPr>
          <w:rFonts w:ascii="Arial" w:hAnsi="Arial" w:cs="Arial"/>
        </w:rPr>
        <w:t xml:space="preserve">apex: 9.6 </w:t>
      </w:r>
      <w:r w:rsidR="00ED5121" w:rsidRPr="00306A40">
        <w:rPr>
          <w:rFonts w:ascii="Arial" w:hAnsi="Arial" w:cs="Arial"/>
        </w:rPr>
        <w:t>±</w:t>
      </w:r>
      <w:r w:rsidR="00ED5121">
        <w:rPr>
          <w:rFonts w:ascii="Arial" w:hAnsi="Arial" w:cs="Arial"/>
        </w:rPr>
        <w:t xml:space="preserve"> 1.0 ISCs</w:t>
      </w:r>
      <w:ins w:id="260" w:author="Travis Babola" w:date="2020-09-23T14:04:00Z">
        <w:r w:rsidR="004D3517">
          <w:rPr>
            <w:rFonts w:ascii="Arial" w:hAnsi="Arial" w:cs="Arial"/>
          </w:rPr>
          <w:t xml:space="preserve"> ROIs</w:t>
        </w:r>
      </w:ins>
      <w:r w:rsidR="00ED5121">
        <w:rPr>
          <w:rFonts w:ascii="Arial" w:hAnsi="Arial" w:cs="Arial"/>
        </w:rPr>
        <w:t xml:space="preserve">; One-way ANOVA, F(2,12) = 1.45, p = 0.27) or the average event amplitude (base: </w:t>
      </w:r>
      <w:r w:rsidR="00E82F5C">
        <w:rPr>
          <w:rFonts w:ascii="Arial" w:hAnsi="Arial" w:cs="Arial"/>
        </w:rPr>
        <w:t>82</w:t>
      </w:r>
      <w:r w:rsidR="00ED5121">
        <w:rPr>
          <w:rFonts w:ascii="Arial" w:hAnsi="Arial" w:cs="Arial"/>
        </w:rPr>
        <w:t xml:space="preserve"> </w:t>
      </w:r>
      <w:r w:rsidR="00ED5121" w:rsidRPr="00306A40">
        <w:rPr>
          <w:rFonts w:ascii="Arial" w:hAnsi="Arial" w:cs="Arial"/>
        </w:rPr>
        <w:t>±</w:t>
      </w:r>
      <w:r w:rsidR="00ED5121">
        <w:rPr>
          <w:rFonts w:ascii="Arial" w:hAnsi="Arial" w:cs="Arial"/>
        </w:rPr>
        <w:t xml:space="preserve"> </w:t>
      </w:r>
      <w:r w:rsidR="00E82F5C">
        <w:rPr>
          <w:rFonts w:ascii="Arial" w:hAnsi="Arial" w:cs="Arial"/>
        </w:rPr>
        <w:t>5 %</w:t>
      </w:r>
      <w:del w:id="261" w:author="Travis Babola" w:date="2020-09-23T14:05:00Z">
        <w:r w:rsidR="00E82F5C" w:rsidDel="004D3517">
          <w:rPr>
            <w:rFonts w:ascii="Arial" w:hAnsi="Arial" w:cs="Arial"/>
          </w:rPr>
          <w:delText xml:space="preserve"> </w:delText>
        </w:r>
        <w:r w:rsidR="00E82F5C" w:rsidRPr="000B4C56" w:rsidDel="004D3517">
          <w:rPr>
            <w:rStyle w:val="hgkelc"/>
            <w:rFonts w:ascii="Arial" w:hAnsi="Arial" w:cs="Arial"/>
          </w:rPr>
          <w:delText>Δ</w:delText>
        </w:r>
        <w:r w:rsidR="00E82F5C" w:rsidDel="004D3517">
          <w:rPr>
            <w:rFonts w:ascii="Arial" w:hAnsi="Arial" w:cs="Arial"/>
          </w:rPr>
          <w:delText>F/F</w:delText>
        </w:r>
      </w:del>
      <w:r w:rsidR="00ED5121">
        <w:rPr>
          <w:rFonts w:ascii="Arial" w:hAnsi="Arial" w:cs="Arial"/>
        </w:rPr>
        <w:t xml:space="preserve">, middle: </w:t>
      </w:r>
      <w:r w:rsidR="00E82F5C">
        <w:rPr>
          <w:rFonts w:ascii="Arial" w:hAnsi="Arial" w:cs="Arial"/>
        </w:rPr>
        <w:t>106</w:t>
      </w:r>
      <w:r w:rsidR="00ED5121">
        <w:rPr>
          <w:rFonts w:ascii="Arial" w:hAnsi="Arial" w:cs="Arial"/>
        </w:rPr>
        <w:t xml:space="preserve"> </w:t>
      </w:r>
      <w:r w:rsidR="00ED5121" w:rsidRPr="00306A40">
        <w:rPr>
          <w:rFonts w:ascii="Arial" w:hAnsi="Arial" w:cs="Arial"/>
        </w:rPr>
        <w:t>±</w:t>
      </w:r>
      <w:r w:rsidR="00ED5121">
        <w:rPr>
          <w:rFonts w:ascii="Arial" w:hAnsi="Arial" w:cs="Arial"/>
        </w:rPr>
        <w:t xml:space="preserve"> </w:t>
      </w:r>
      <w:r w:rsidR="00E82F5C">
        <w:rPr>
          <w:rFonts w:ascii="Arial" w:hAnsi="Arial" w:cs="Arial"/>
        </w:rPr>
        <w:t>8 %</w:t>
      </w:r>
      <w:del w:id="262" w:author="Travis Babola" w:date="2020-09-23T14:05:00Z">
        <w:r w:rsidR="00E82F5C" w:rsidDel="004D3517">
          <w:rPr>
            <w:rFonts w:ascii="Arial" w:hAnsi="Arial" w:cs="Arial"/>
          </w:rPr>
          <w:delText xml:space="preserve"> </w:delText>
        </w:r>
        <w:r w:rsidR="00E82F5C" w:rsidRPr="000B4C56" w:rsidDel="004D3517">
          <w:rPr>
            <w:rStyle w:val="hgkelc"/>
            <w:rFonts w:ascii="Arial" w:hAnsi="Arial" w:cs="Arial"/>
          </w:rPr>
          <w:delText>Δ</w:delText>
        </w:r>
        <w:r w:rsidR="00E82F5C" w:rsidDel="004D3517">
          <w:rPr>
            <w:rFonts w:ascii="Arial" w:hAnsi="Arial" w:cs="Arial"/>
          </w:rPr>
          <w:delText>F/F</w:delText>
        </w:r>
      </w:del>
      <w:r w:rsidR="00ED5121">
        <w:rPr>
          <w:rFonts w:ascii="Arial" w:hAnsi="Arial" w:cs="Arial"/>
        </w:rPr>
        <w:t xml:space="preserve">, apex: </w:t>
      </w:r>
      <w:r w:rsidR="00E82F5C">
        <w:rPr>
          <w:rFonts w:ascii="Arial" w:hAnsi="Arial" w:cs="Arial"/>
        </w:rPr>
        <w:t xml:space="preserve">101 </w:t>
      </w:r>
      <w:r w:rsidR="00ED5121" w:rsidRPr="00306A40">
        <w:rPr>
          <w:rFonts w:ascii="Arial" w:hAnsi="Arial" w:cs="Arial"/>
        </w:rPr>
        <w:t>±</w:t>
      </w:r>
      <w:r w:rsidR="00ED5121">
        <w:rPr>
          <w:rFonts w:ascii="Arial" w:hAnsi="Arial" w:cs="Arial"/>
        </w:rPr>
        <w:t xml:space="preserve"> </w:t>
      </w:r>
      <w:r w:rsidR="00E82F5C">
        <w:rPr>
          <w:rFonts w:ascii="Arial" w:hAnsi="Arial" w:cs="Arial"/>
        </w:rPr>
        <w:t>6</w:t>
      </w:r>
      <w:r w:rsidR="00ED5121">
        <w:rPr>
          <w:rFonts w:ascii="Arial" w:hAnsi="Arial" w:cs="Arial"/>
        </w:rPr>
        <w:t xml:space="preserve"> </w:t>
      </w:r>
      <w:r w:rsidR="00E82F5C">
        <w:rPr>
          <w:rFonts w:ascii="Arial" w:hAnsi="Arial" w:cs="Arial"/>
        </w:rPr>
        <w:t xml:space="preserve">% </w:t>
      </w:r>
      <w:r w:rsidR="00E82F5C" w:rsidRPr="000B4C56">
        <w:rPr>
          <w:rStyle w:val="hgkelc"/>
          <w:rFonts w:ascii="Arial" w:hAnsi="Arial" w:cs="Arial"/>
        </w:rPr>
        <w:t>Δ</w:t>
      </w:r>
      <w:r w:rsidR="00E82F5C">
        <w:rPr>
          <w:rFonts w:ascii="Arial" w:hAnsi="Arial" w:cs="Arial"/>
        </w:rPr>
        <w:t>F/F</w:t>
      </w:r>
      <w:r w:rsidR="00ED5121">
        <w:rPr>
          <w:rFonts w:ascii="Arial" w:hAnsi="Arial" w:cs="Arial"/>
        </w:rPr>
        <w:t xml:space="preserve">; One-way ANOVA, F(2,12) = </w:t>
      </w:r>
      <w:r w:rsidR="00E82F5C">
        <w:rPr>
          <w:rFonts w:ascii="Arial" w:hAnsi="Arial" w:cs="Arial"/>
        </w:rPr>
        <w:t>2.6</w:t>
      </w:r>
      <w:r w:rsidR="00ED5121">
        <w:rPr>
          <w:rFonts w:ascii="Arial" w:hAnsi="Arial" w:cs="Arial"/>
        </w:rPr>
        <w:t xml:space="preserve">, p = </w:t>
      </w:r>
      <w:r w:rsidR="00E82F5C">
        <w:rPr>
          <w:rFonts w:ascii="Arial" w:hAnsi="Arial" w:cs="Arial"/>
        </w:rPr>
        <w:t>0.11</w:t>
      </w:r>
      <w:r w:rsidR="00ED5121">
        <w:rPr>
          <w:rFonts w:ascii="Arial" w:hAnsi="Arial" w:cs="Arial"/>
        </w:rPr>
        <w:t>)</w:t>
      </w:r>
      <w:r w:rsidR="00E82F5C">
        <w:rPr>
          <w:rFonts w:ascii="Arial" w:hAnsi="Arial" w:cs="Arial"/>
        </w:rPr>
        <w:t xml:space="preserve">, suggesting that </w:t>
      </w:r>
      <w:r w:rsidR="00194D18">
        <w:rPr>
          <w:rFonts w:ascii="Arial" w:hAnsi="Arial" w:cs="Arial"/>
        </w:rPr>
        <w:t>changes in ISC activity are not responsible for</w:t>
      </w:r>
      <w:r w:rsidR="00E82F5C">
        <w:rPr>
          <w:rFonts w:ascii="Arial" w:hAnsi="Arial" w:cs="Arial"/>
        </w:rPr>
        <w:t xml:space="preserve"> the difference in IHC activation along the tonotopic axis. </w:t>
      </w:r>
      <w:r w:rsidR="00194D18">
        <w:rPr>
          <w:rFonts w:ascii="Arial" w:hAnsi="Arial" w:cs="Arial"/>
        </w:rPr>
        <w:t>However</w:t>
      </w:r>
      <w:r>
        <w:rPr>
          <w:rFonts w:ascii="Arial" w:hAnsi="Arial" w:cs="Arial"/>
        </w:rPr>
        <w:t xml:space="preserve">, </w:t>
      </w:r>
      <w:ins w:id="263" w:author="Travis Babola" w:date="2020-10-01T10:13:00Z">
        <w:r w:rsidR="00134A0F" w:rsidRPr="00134A0F">
          <w:rPr>
            <w:rFonts w:ascii="Arial" w:hAnsi="Arial" w:cs="Arial"/>
            <w:b/>
            <w:bCs/>
            <w:rPrChange w:id="264" w:author="Travis Babola" w:date="2020-10-01T10:13:00Z">
              <w:rPr>
                <w:rFonts w:ascii="Arial" w:hAnsi="Arial" w:cs="Arial"/>
              </w:rPr>
            </w:rPrChange>
          </w:rPr>
          <w:t>inner</w:t>
        </w:r>
        <w:r w:rsidR="00134A0F">
          <w:rPr>
            <w:rFonts w:ascii="Arial" w:hAnsi="Arial" w:cs="Arial"/>
          </w:rPr>
          <w:t xml:space="preserve"> </w:t>
        </w:r>
      </w:ins>
      <w:r w:rsidRPr="00306A40">
        <w:rPr>
          <w:rFonts w:ascii="Arial" w:hAnsi="Arial" w:cs="Arial"/>
        </w:rPr>
        <w:t>phalangeal cells</w:t>
      </w:r>
      <w:r>
        <w:rPr>
          <w:rFonts w:ascii="Arial" w:hAnsi="Arial" w:cs="Arial"/>
        </w:rPr>
        <w:t>, which</w:t>
      </w:r>
      <w:r w:rsidRPr="00306A40">
        <w:rPr>
          <w:rFonts w:ascii="Arial" w:hAnsi="Arial" w:cs="Arial"/>
        </w:rPr>
        <w:t xml:space="preserve"> envelop IHCs</w:t>
      </w:r>
      <w:r>
        <w:rPr>
          <w:rFonts w:ascii="Arial" w:hAnsi="Arial" w:cs="Arial"/>
        </w:rPr>
        <w:t xml:space="preserve">, displayed prominent </w:t>
      </w:r>
      <w:r w:rsidRPr="00306A40">
        <w:rPr>
          <w:rFonts w:ascii="Arial" w:hAnsi="Arial" w:cs="Arial"/>
        </w:rPr>
        <w:t>Ca</w:t>
      </w:r>
      <w:r w:rsidRPr="00306A40">
        <w:rPr>
          <w:rFonts w:ascii="Arial" w:hAnsi="Arial" w:cs="Arial"/>
          <w:vertAlign w:val="superscript"/>
        </w:rPr>
        <w:t xml:space="preserve">2+ </w:t>
      </w:r>
      <w:r w:rsidRPr="00306A40">
        <w:rPr>
          <w:rFonts w:ascii="Arial" w:hAnsi="Arial" w:cs="Arial"/>
        </w:rPr>
        <w:t xml:space="preserve">transients </w:t>
      </w:r>
      <w:r>
        <w:rPr>
          <w:rFonts w:ascii="Arial" w:hAnsi="Arial" w:cs="Arial"/>
        </w:rPr>
        <w:t xml:space="preserve">coincident with those in </w:t>
      </w:r>
      <w:proofErr w:type="spellStart"/>
      <w:r w:rsidRPr="00306A40">
        <w:rPr>
          <w:rFonts w:ascii="Arial" w:hAnsi="Arial" w:cs="Arial"/>
        </w:rPr>
        <w:t>Kölliker’s</w:t>
      </w:r>
      <w:proofErr w:type="spellEnd"/>
      <w:r w:rsidRPr="00306A40">
        <w:rPr>
          <w:rFonts w:ascii="Arial" w:hAnsi="Arial" w:cs="Arial"/>
        </w:rPr>
        <w:t xml:space="preserve"> organ in the basal and middle turns</w:t>
      </w:r>
      <w:r>
        <w:rPr>
          <w:rFonts w:ascii="Arial" w:hAnsi="Arial" w:cs="Arial"/>
        </w:rPr>
        <w:t xml:space="preserve"> (asterisks in Figure 6</w:t>
      </w:r>
      <w:proofErr w:type="gramStart"/>
      <w:r>
        <w:rPr>
          <w:rFonts w:ascii="Arial" w:hAnsi="Arial" w:cs="Arial"/>
        </w:rPr>
        <w:t>D,E</w:t>
      </w:r>
      <w:proofErr w:type="gramEnd"/>
      <w:r>
        <w:rPr>
          <w:rFonts w:ascii="Arial" w:hAnsi="Arial" w:cs="Arial"/>
        </w:rPr>
        <w:t>)</w:t>
      </w:r>
      <w:r w:rsidRPr="00306A40">
        <w:rPr>
          <w:rFonts w:ascii="Arial" w:hAnsi="Arial" w:cs="Arial"/>
        </w:rPr>
        <w:t xml:space="preserve">, but </w:t>
      </w:r>
      <w:r>
        <w:rPr>
          <w:rFonts w:ascii="Arial" w:hAnsi="Arial" w:cs="Arial"/>
        </w:rPr>
        <w:t>not</w:t>
      </w:r>
      <w:r w:rsidRPr="00306A40">
        <w:rPr>
          <w:rFonts w:ascii="Arial" w:hAnsi="Arial" w:cs="Arial"/>
        </w:rPr>
        <w:t xml:space="preserve"> in the apical turn (Figure 6A)</w:t>
      </w:r>
      <w:ins w:id="265" w:author="Travis Babola" w:date="2020-10-01T10:15:00Z">
        <w:r w:rsidR="004C384B">
          <w:rPr>
            <w:rFonts w:ascii="Arial" w:hAnsi="Arial" w:cs="Arial"/>
          </w:rPr>
          <w:t xml:space="preserve">. </w:t>
        </w:r>
        <w:r w:rsidR="004C384B" w:rsidRPr="004C384B">
          <w:rPr>
            <w:rFonts w:ascii="Arial" w:hAnsi="Arial" w:cs="Arial"/>
            <w:b/>
            <w:bCs/>
            <w:rPrChange w:id="266" w:author="Travis Babola" w:date="2020-10-01T10:18:00Z">
              <w:rPr>
                <w:rFonts w:ascii="Arial" w:hAnsi="Arial" w:cs="Arial"/>
              </w:rPr>
            </w:rPrChange>
          </w:rPr>
          <w:t xml:space="preserve">The </w:t>
        </w:r>
      </w:ins>
      <w:ins w:id="267" w:author="Travis Babola" w:date="2020-10-01T10:17:00Z">
        <w:r w:rsidR="004C384B" w:rsidRPr="004C384B">
          <w:rPr>
            <w:rFonts w:ascii="Arial" w:hAnsi="Arial" w:cs="Arial"/>
            <w:b/>
            <w:bCs/>
            <w:rPrChange w:id="268" w:author="Travis Babola" w:date="2020-10-01T10:18:00Z">
              <w:rPr>
                <w:rFonts w:ascii="Arial" w:hAnsi="Arial" w:cs="Arial"/>
              </w:rPr>
            </w:rPrChange>
          </w:rPr>
          <w:t>sparsity of Ca</w:t>
        </w:r>
        <w:r w:rsidR="004C384B" w:rsidRPr="004C384B">
          <w:rPr>
            <w:rFonts w:ascii="Arial" w:hAnsi="Arial" w:cs="Arial"/>
            <w:b/>
            <w:bCs/>
            <w:vertAlign w:val="superscript"/>
            <w:rPrChange w:id="269" w:author="Travis Babola" w:date="2020-10-01T10:18:00Z">
              <w:rPr>
                <w:rFonts w:ascii="Arial" w:hAnsi="Arial" w:cs="Arial"/>
              </w:rPr>
            </w:rPrChange>
          </w:rPr>
          <w:t>2+</w:t>
        </w:r>
        <w:r w:rsidR="004C384B" w:rsidRPr="004C384B">
          <w:rPr>
            <w:rFonts w:ascii="Arial" w:hAnsi="Arial" w:cs="Arial"/>
            <w:b/>
            <w:bCs/>
            <w:rPrChange w:id="270" w:author="Travis Babola" w:date="2020-10-01T10:18:00Z">
              <w:rPr>
                <w:rFonts w:ascii="Arial" w:hAnsi="Arial" w:cs="Arial"/>
              </w:rPr>
            </w:rPrChange>
          </w:rPr>
          <w:t xml:space="preserve"> transients in </w:t>
        </w:r>
      </w:ins>
      <w:ins w:id="271" w:author="Travis Babola" w:date="2020-10-13T09:59:00Z">
        <w:r w:rsidR="00E90512">
          <w:rPr>
            <w:rFonts w:ascii="Arial" w:hAnsi="Arial" w:cs="Arial"/>
            <w:b/>
            <w:bCs/>
          </w:rPr>
          <w:t>apical inner phalangeal cells</w:t>
        </w:r>
      </w:ins>
      <w:ins w:id="272" w:author="Travis Babola" w:date="2020-10-01T10:17:00Z">
        <w:r w:rsidR="004C384B" w:rsidRPr="004C384B">
          <w:rPr>
            <w:rFonts w:ascii="Arial" w:hAnsi="Arial" w:cs="Arial"/>
            <w:b/>
            <w:bCs/>
            <w:rPrChange w:id="273" w:author="Travis Babola" w:date="2020-10-01T10:18:00Z">
              <w:rPr>
                <w:rFonts w:ascii="Arial" w:hAnsi="Arial" w:cs="Arial"/>
              </w:rPr>
            </w:rPrChange>
          </w:rPr>
          <w:t xml:space="preserve"> suggests lo</w:t>
        </w:r>
      </w:ins>
      <w:ins w:id="274" w:author="Travis Babola" w:date="2020-10-01T10:18:00Z">
        <w:r w:rsidR="004C384B" w:rsidRPr="004C384B">
          <w:rPr>
            <w:rFonts w:ascii="Arial" w:hAnsi="Arial" w:cs="Arial"/>
            <w:b/>
            <w:bCs/>
            <w:rPrChange w:id="275" w:author="Travis Babola" w:date="2020-10-01T10:18:00Z">
              <w:rPr>
                <w:rFonts w:ascii="Arial" w:hAnsi="Arial" w:cs="Arial"/>
              </w:rPr>
            </w:rPrChange>
          </w:rPr>
          <w:t>wer</w:t>
        </w:r>
      </w:ins>
      <w:ins w:id="276" w:author="Travis Babola" w:date="2020-10-01T10:15:00Z">
        <w:r w:rsidR="004C384B" w:rsidRPr="004C384B">
          <w:rPr>
            <w:rFonts w:ascii="Arial" w:hAnsi="Arial" w:cs="Arial"/>
            <w:b/>
            <w:bCs/>
            <w:rPrChange w:id="277" w:author="Travis Babola" w:date="2020-10-01T10:18:00Z">
              <w:rPr>
                <w:rFonts w:ascii="Arial" w:hAnsi="Arial" w:cs="Arial"/>
              </w:rPr>
            </w:rPrChange>
          </w:rPr>
          <w:t xml:space="preserve"> Ca</w:t>
        </w:r>
        <w:r w:rsidR="004C384B" w:rsidRPr="004C384B">
          <w:rPr>
            <w:rFonts w:ascii="Arial" w:hAnsi="Arial" w:cs="Arial"/>
            <w:b/>
            <w:bCs/>
            <w:vertAlign w:val="superscript"/>
            <w:rPrChange w:id="278" w:author="Travis Babola" w:date="2020-10-01T10:18:00Z">
              <w:rPr>
                <w:rFonts w:ascii="Arial" w:hAnsi="Arial" w:cs="Arial"/>
              </w:rPr>
            </w:rPrChange>
          </w:rPr>
          <w:t>2+</w:t>
        </w:r>
        <w:r w:rsidR="004C384B" w:rsidRPr="004C384B">
          <w:rPr>
            <w:rFonts w:ascii="Arial" w:hAnsi="Arial" w:cs="Arial"/>
            <w:b/>
            <w:bCs/>
            <w:rPrChange w:id="279" w:author="Travis Babola" w:date="2020-10-01T10:18:00Z">
              <w:rPr>
                <w:rFonts w:ascii="Arial" w:hAnsi="Arial" w:cs="Arial"/>
              </w:rPr>
            </w:rPrChange>
          </w:rPr>
          <w:t>-dependent K</w:t>
        </w:r>
        <w:r w:rsidR="004C384B" w:rsidRPr="004C384B">
          <w:rPr>
            <w:rFonts w:ascii="Arial" w:hAnsi="Arial" w:cs="Arial"/>
            <w:b/>
            <w:bCs/>
            <w:vertAlign w:val="superscript"/>
            <w:rPrChange w:id="280" w:author="Travis Babola" w:date="2020-10-01T10:18:00Z">
              <w:rPr>
                <w:rFonts w:ascii="Arial" w:hAnsi="Arial" w:cs="Arial"/>
              </w:rPr>
            </w:rPrChange>
          </w:rPr>
          <w:t>+</w:t>
        </w:r>
        <w:r w:rsidR="004C384B" w:rsidRPr="004C384B">
          <w:rPr>
            <w:rFonts w:ascii="Arial" w:hAnsi="Arial" w:cs="Arial"/>
            <w:b/>
            <w:bCs/>
            <w:rPrChange w:id="281" w:author="Travis Babola" w:date="2020-10-01T10:18:00Z">
              <w:rPr>
                <w:rFonts w:ascii="Arial" w:hAnsi="Arial" w:cs="Arial"/>
              </w:rPr>
            </w:rPrChange>
          </w:rPr>
          <w:t xml:space="preserve"> extrusion near </w:t>
        </w:r>
      </w:ins>
      <w:ins w:id="282" w:author="Travis Babola" w:date="2020-10-01T10:16:00Z">
        <w:r w:rsidR="004C384B" w:rsidRPr="004C384B">
          <w:rPr>
            <w:rFonts w:ascii="Arial" w:hAnsi="Arial" w:cs="Arial"/>
            <w:b/>
            <w:bCs/>
            <w:rPrChange w:id="283" w:author="Travis Babola" w:date="2020-10-01T10:18:00Z">
              <w:rPr>
                <w:rFonts w:ascii="Arial" w:hAnsi="Arial" w:cs="Arial"/>
              </w:rPr>
            </w:rPrChange>
          </w:rPr>
          <w:t>IHCs</w:t>
        </w:r>
      </w:ins>
      <w:ins w:id="284" w:author="Travis Babola" w:date="2020-10-01T10:18:00Z">
        <w:r w:rsidR="004C384B">
          <w:rPr>
            <w:rFonts w:ascii="Arial" w:hAnsi="Arial" w:cs="Arial"/>
            <w:b/>
            <w:bCs/>
          </w:rPr>
          <w:t>,</w:t>
        </w:r>
        <w:r w:rsidR="004C384B" w:rsidRPr="004C384B">
          <w:rPr>
            <w:rFonts w:ascii="Arial" w:hAnsi="Arial" w:cs="Arial"/>
            <w:b/>
            <w:bCs/>
            <w:rPrChange w:id="285" w:author="Travis Babola" w:date="2020-10-01T10:18:00Z">
              <w:rPr>
                <w:rFonts w:ascii="Arial" w:hAnsi="Arial" w:cs="Arial"/>
              </w:rPr>
            </w:rPrChange>
          </w:rPr>
          <w:t xml:space="preserve"> which </w:t>
        </w:r>
      </w:ins>
      <w:del w:id="286" w:author="Travis Babola" w:date="2020-10-01T10:15:00Z">
        <w:r w:rsidR="00194D18" w:rsidRPr="004C384B" w:rsidDel="004C384B">
          <w:rPr>
            <w:rFonts w:ascii="Arial" w:hAnsi="Arial" w:cs="Arial"/>
            <w:b/>
            <w:bCs/>
            <w:rPrChange w:id="287" w:author="Travis Babola" w:date="2020-10-01T10:18:00Z">
              <w:rPr>
                <w:rFonts w:ascii="Arial" w:hAnsi="Arial" w:cs="Arial"/>
              </w:rPr>
            </w:rPrChange>
          </w:rPr>
          <w:delText xml:space="preserve">, </w:delText>
        </w:r>
      </w:del>
      <w:del w:id="288" w:author="Travis Babola" w:date="2020-10-01T10:16:00Z">
        <w:r w:rsidR="00194D18" w:rsidRPr="004C384B" w:rsidDel="004C384B">
          <w:rPr>
            <w:rFonts w:ascii="Arial" w:hAnsi="Arial" w:cs="Arial"/>
            <w:b/>
            <w:bCs/>
            <w:rPrChange w:id="289" w:author="Travis Babola" w:date="2020-10-01T10:18:00Z">
              <w:rPr>
                <w:rFonts w:ascii="Arial" w:hAnsi="Arial" w:cs="Arial"/>
              </w:rPr>
            </w:rPrChange>
          </w:rPr>
          <w:delText xml:space="preserve">which </w:delText>
        </w:r>
      </w:del>
      <w:r w:rsidR="00194D18" w:rsidRPr="004C384B">
        <w:rPr>
          <w:rFonts w:ascii="Arial" w:hAnsi="Arial" w:cs="Arial"/>
          <w:b/>
          <w:bCs/>
          <w:rPrChange w:id="290" w:author="Travis Babola" w:date="2020-10-01T10:18:00Z">
            <w:rPr>
              <w:rFonts w:ascii="Arial" w:hAnsi="Arial" w:cs="Arial"/>
            </w:rPr>
          </w:rPrChange>
        </w:rPr>
        <w:t xml:space="preserve">may contribute to </w:t>
      </w:r>
      <w:ins w:id="291" w:author="Travis Babola" w:date="2020-10-01T10:19:00Z">
        <w:r w:rsidR="004C384B">
          <w:rPr>
            <w:rFonts w:ascii="Arial" w:hAnsi="Arial" w:cs="Arial"/>
            <w:b/>
            <w:bCs/>
          </w:rPr>
          <w:t xml:space="preserve">the </w:t>
        </w:r>
      </w:ins>
      <w:del w:id="292" w:author="Travis Babola" w:date="2020-10-01T10:16:00Z">
        <w:r w:rsidR="00194D18" w:rsidRPr="004C384B" w:rsidDel="004C384B">
          <w:rPr>
            <w:rFonts w:ascii="Arial" w:hAnsi="Arial" w:cs="Arial"/>
            <w:b/>
            <w:bCs/>
            <w:rPrChange w:id="293" w:author="Travis Babola" w:date="2020-10-01T10:18:00Z">
              <w:rPr>
                <w:rFonts w:ascii="Arial" w:hAnsi="Arial" w:cs="Arial"/>
              </w:rPr>
            </w:rPrChange>
          </w:rPr>
          <w:delText xml:space="preserve">the </w:delText>
        </w:r>
      </w:del>
      <w:r w:rsidR="00194D18" w:rsidRPr="004C384B">
        <w:rPr>
          <w:rFonts w:ascii="Arial" w:hAnsi="Arial" w:cs="Arial"/>
          <w:b/>
          <w:bCs/>
          <w:rPrChange w:id="294" w:author="Travis Babola" w:date="2020-10-01T10:18:00Z">
            <w:rPr>
              <w:rFonts w:ascii="Arial" w:hAnsi="Arial" w:cs="Arial"/>
            </w:rPr>
          </w:rPrChange>
        </w:rPr>
        <w:t>muted response of apical IHCs</w:t>
      </w:r>
      <w:r w:rsidRPr="004C384B">
        <w:rPr>
          <w:rFonts w:ascii="Arial" w:hAnsi="Arial" w:cs="Arial"/>
          <w:b/>
          <w:bCs/>
          <w:rPrChange w:id="295" w:author="Travis Babola" w:date="2020-10-01T10:18:00Z">
            <w:rPr>
              <w:rFonts w:ascii="Arial" w:hAnsi="Arial" w:cs="Arial"/>
            </w:rPr>
          </w:rPrChange>
        </w:rPr>
        <w:t>.</w:t>
      </w:r>
      <w:ins w:id="296" w:author="Travis Babola" w:date="2020-10-13T10:00:00Z">
        <w:r w:rsidR="00E90512">
          <w:rPr>
            <w:rFonts w:ascii="Arial" w:hAnsi="Arial" w:cs="Arial"/>
            <w:b/>
            <w:bCs/>
          </w:rPr>
          <w:t xml:space="preserve"> Similarly, cellular crenation observed in the base, but not apex, at this age (Figure 4A) may </w:t>
        </w:r>
      </w:ins>
      <w:ins w:id="297" w:author="Travis Babola" w:date="2020-10-13T10:01:00Z">
        <w:r w:rsidR="00E90512">
          <w:rPr>
            <w:rFonts w:ascii="Arial" w:hAnsi="Arial" w:cs="Arial"/>
            <w:b/>
            <w:bCs/>
          </w:rPr>
          <w:t xml:space="preserve">enhance </w:t>
        </w:r>
        <w:r w:rsidR="00E90512">
          <w:rPr>
            <w:rFonts w:ascii="Arial" w:hAnsi="Arial" w:cs="Arial"/>
            <w:b/>
            <w:bCs/>
          </w:rPr>
          <w:t>K</w:t>
        </w:r>
        <w:r w:rsidR="00E90512" w:rsidRPr="00206444">
          <w:rPr>
            <w:rFonts w:ascii="Arial" w:hAnsi="Arial" w:cs="Arial"/>
            <w:b/>
            <w:bCs/>
            <w:vertAlign w:val="superscript"/>
          </w:rPr>
          <w:t>+</w:t>
        </w:r>
        <w:r w:rsidR="00E90512" w:rsidRPr="00306A40">
          <w:rPr>
            <w:rFonts w:ascii="Arial" w:hAnsi="Arial" w:cs="Arial"/>
          </w:rPr>
          <w:t xml:space="preserve"> </w:t>
        </w:r>
        <w:r w:rsidR="00E90512">
          <w:rPr>
            <w:rFonts w:ascii="Arial" w:hAnsi="Arial" w:cs="Arial"/>
            <w:b/>
            <w:bCs/>
          </w:rPr>
          <w:t xml:space="preserve">diffusion </w:t>
        </w:r>
      </w:ins>
      <w:ins w:id="298" w:author="Travis Babola" w:date="2020-10-13T10:02:00Z">
        <w:r w:rsidR="00E90512">
          <w:rPr>
            <w:rFonts w:ascii="Arial" w:hAnsi="Arial" w:cs="Arial"/>
            <w:b/>
            <w:bCs/>
          </w:rPr>
          <w:t xml:space="preserve">and activation of IHCs distal </w:t>
        </w:r>
      </w:ins>
      <w:ins w:id="299" w:author="Travis Babola" w:date="2020-10-13T10:03:00Z">
        <w:r w:rsidR="00E90512">
          <w:rPr>
            <w:rFonts w:ascii="Arial" w:hAnsi="Arial" w:cs="Arial"/>
            <w:b/>
            <w:bCs/>
          </w:rPr>
          <w:t>to the ATP release</w:t>
        </w:r>
      </w:ins>
      <w:ins w:id="300" w:author="Travis Babola" w:date="2020-10-13T10:04:00Z">
        <w:r w:rsidR="00E90512">
          <w:rPr>
            <w:rFonts w:ascii="Arial" w:hAnsi="Arial" w:cs="Arial"/>
            <w:b/>
            <w:bCs/>
          </w:rPr>
          <w:t xml:space="preserve"> site</w:t>
        </w:r>
      </w:ins>
      <w:ins w:id="301" w:author="Travis Babola" w:date="2020-10-13T10:03:00Z">
        <w:r w:rsidR="00E90512">
          <w:rPr>
            <w:rFonts w:ascii="Arial" w:hAnsi="Arial" w:cs="Arial"/>
            <w:b/>
            <w:bCs/>
          </w:rPr>
          <w:t>.</w:t>
        </w:r>
      </w:ins>
      <w:ins w:id="302" w:author="Travis Babola" w:date="2020-10-13T10:01:00Z">
        <w:r w:rsidR="00E90512">
          <w:rPr>
            <w:rFonts w:ascii="Arial" w:hAnsi="Arial" w:cs="Arial"/>
            <w:b/>
            <w:bCs/>
          </w:rPr>
          <w:t xml:space="preserve"> </w:t>
        </w:r>
      </w:ins>
      <w:del w:id="303" w:author="Travis Babola" w:date="2020-10-13T10:01:00Z">
        <w:r w:rsidRPr="00306A40" w:rsidDel="00E90512">
          <w:rPr>
            <w:rFonts w:ascii="Arial" w:hAnsi="Arial" w:cs="Arial"/>
          </w:rPr>
          <w:delText xml:space="preserve"> </w:delText>
        </w:r>
      </w:del>
      <w:r w:rsidRPr="00306A40">
        <w:rPr>
          <w:rFonts w:ascii="Arial" w:hAnsi="Arial" w:cs="Arial"/>
        </w:rPr>
        <w:t>T</w:t>
      </w:r>
      <w:r w:rsidR="00194D18">
        <w:rPr>
          <w:rFonts w:ascii="Arial" w:hAnsi="Arial" w:cs="Arial"/>
        </w:rPr>
        <w:t>ogether, t</w:t>
      </w:r>
      <w:r w:rsidRPr="00306A40">
        <w:rPr>
          <w:rFonts w:ascii="Arial" w:hAnsi="Arial" w:cs="Arial"/>
        </w:rPr>
        <w:t xml:space="preserve">hese data indicate that IHCs in basal portions of the cochlea are activated by ISCs </w:t>
      </w:r>
      <w:r>
        <w:rPr>
          <w:rFonts w:ascii="Arial" w:hAnsi="Arial" w:cs="Arial"/>
        </w:rPr>
        <w:t>at an earlier developmental stage</w:t>
      </w:r>
      <w:r w:rsidRPr="00306A40">
        <w:rPr>
          <w:rFonts w:ascii="Arial" w:hAnsi="Arial" w:cs="Arial"/>
        </w:rPr>
        <w:t>.</w:t>
      </w:r>
    </w:p>
    <w:p w14:paraId="73846446" w14:textId="77777777" w:rsidR="00B8691B" w:rsidRPr="00306A40" w:rsidRDefault="00B8691B" w:rsidP="00B8691B">
      <w:pPr>
        <w:spacing w:after="0" w:line="240" w:lineRule="auto"/>
        <w:ind w:firstLine="720"/>
        <w:contextualSpacing/>
        <w:rPr>
          <w:rFonts w:ascii="Arial" w:hAnsi="Arial" w:cs="Arial"/>
        </w:rPr>
      </w:pPr>
    </w:p>
    <w:p w14:paraId="3907D7DA" w14:textId="3775E5FA" w:rsidR="00B8691B" w:rsidRPr="00306A40" w:rsidRDefault="00B8691B" w:rsidP="00B8691B">
      <w:pPr>
        <w:spacing w:after="0" w:line="240" w:lineRule="auto"/>
        <w:contextualSpacing/>
        <w:rPr>
          <w:rFonts w:ascii="Arial" w:hAnsi="Arial" w:cs="Arial"/>
          <w:b/>
          <w:bCs/>
        </w:rPr>
      </w:pPr>
      <w:r w:rsidRPr="00306A40">
        <w:rPr>
          <w:rFonts w:ascii="Arial" w:hAnsi="Arial" w:cs="Arial"/>
          <w:b/>
          <w:bCs/>
        </w:rPr>
        <w:t>Correlated activation of SGNs requires P2</w:t>
      </w:r>
      <w:r>
        <w:rPr>
          <w:rFonts w:ascii="Arial" w:hAnsi="Arial" w:cs="Arial"/>
          <w:b/>
          <w:bCs/>
        </w:rPr>
        <w:t>RY</w:t>
      </w:r>
      <w:r w:rsidRPr="00306A40">
        <w:rPr>
          <w:rFonts w:ascii="Arial" w:hAnsi="Arial" w:cs="Arial"/>
          <w:b/>
          <w:bCs/>
        </w:rPr>
        <w:t>1-mediated excitation of IHCs</w:t>
      </w:r>
      <w:r w:rsidRPr="00306A40">
        <w:rPr>
          <w:rFonts w:ascii="Arial" w:hAnsi="Arial" w:cs="Arial"/>
          <w:b/>
          <w:bCs/>
        </w:rPr>
        <w:br/>
      </w:r>
      <w:r>
        <w:rPr>
          <w:rFonts w:ascii="Arial" w:hAnsi="Arial" w:cs="Arial"/>
        </w:rPr>
        <w:t xml:space="preserve">Previous studies indicate that burst firing of SGNs during the prehearing period requires glutamatergic synaptic excitation </w:t>
      </w:r>
      <w:r>
        <w:rPr>
          <w:rFonts w:ascii="Arial" w:hAnsi="Arial" w:cs="Arial"/>
        </w:rPr>
        <w:fldChar w:fldCharType="begin" w:fldLock="1"/>
      </w:r>
      <w:r>
        <w:rPr>
          <w:rFonts w:ascii="Arial" w:hAnsi="Arial" w:cs="Arial"/>
        </w:rPr>
        <w:instrText>ADDIN CSL_CITATION {"citationItems":[{"id":"ITEM-1","itemData":{"DOI":"10.1016/j.neuron.2007.11.032","ISBN":"0896-6273 (Print)","ISSN":"08966273","PMID":"18215623","abstract":"The expression of unconventional vesicular glutamate transporter VGLUT3 by neurons known to release a different classical transmitter has suggested novel roles for signaling by glutamate, but this distribution has raised questions about whether the protein actually contributes to glutamate release. We now report that mice lacking VGLUT3 are profoundly deaf due to the absence of glutamate release from hair cells at the first synapse in the auditory pathway. The early degeneration of some cochlear ganglion neurons in knockout mice also indicates an important developmental role for the glutamate released by hair cells before the onset of hearing. In addition, the mice exhibit primary, generalized epilepsy that is accompanied by remarkably little change in ongoing motor behavior. The glutamate release conferred by expression of VGLUT3 thus has an essential role in both function and development of the auditory pathway, as well as in the control of cortical excitability. © 2008 Elsevier Inc. All rights reserved.","author":[{"dropping-particle":"","family":"Seal","given":"Rebecca P.","non-dropping-particle":"","parse-names":false,"suffix":""},{"dropping-particle":"","family":"Akil","given":"Omar","non-dropping-particle":"","parse-names":false,"suffix":""},{"dropping-particle":"","family":"Yi","given":"Eunyoung","non-dropping-particle":"","parse-names":false,"suffix":""},{"dropping-particle":"","family":"Weber","given":"Christopher M.","non-dropping-particle":"","parse-names":false,"suffix":""},{"dropping-particle":"","family":"Grant","given":"Lisa","non-dropping-particle":"","parse-names":false,"suffix":""},{"dropping-particle":"","family":"Yoo","given":"Jong","non-dropping-particle":"","parse-names":false,"suffix":""},{"dropping-particle":"","family":"Clause","given":"Amanda","non-dropping-particle":"","parse-names":false,"suffix":""},{"dropping-particle":"","family":"Kandler","given":"Karl","non-dropping-particle":"","parse-names":false,"suffix":""},{"dropping-particle":"","family":"Noebels","given":"Jeffrey L.","non-dropping-particle":"","parse-names":false,"suffix":""},{"dropping-particle":"","family":"Glowatzki","given":"Elisabeth","non-dropping-particle":"","parse-names":false,"suffix":""},{"dropping-particle":"","family":"Lustig","given":"Lawrence R.","non-dropping-particle":"","parse-names":false,"suffix":""},{"dropping-particle":"","family":"Edwards","given":"Robert H.","non-dropping-particle":"","parse-names":false,"suffix":""}],"container-title":"Neuron","id":"ITEM-1","issue":"2","issued":{"date-parts":[["2008"]]},"page":"263-275","title":"Sensorineural deafness and seizures in mice lacking vesicular glutamate transporter 3","type":"article-journal","volume":"57"},"uris":["http://www.mendeley.com/documents/?uuid=6e833300-cf8b-4bb5-b9f4-07c17c666c83"]}],"mendeley":{"formattedCitation":"(Seal et al., 2008)","plainTextFormattedCitation":"(Seal et al., 2008)","previouslyFormattedCitation":"(Seal et al., 2008)"},"properties":{"noteIndex":0},"schema":"https://github.com/citation-style-language/schema/raw/master/csl-citation.json"}</w:instrText>
      </w:r>
      <w:r>
        <w:rPr>
          <w:rFonts w:ascii="Arial" w:hAnsi="Arial" w:cs="Arial"/>
        </w:rPr>
        <w:fldChar w:fldCharType="separate"/>
      </w:r>
      <w:r w:rsidRPr="000E7350">
        <w:rPr>
          <w:rFonts w:ascii="Arial" w:hAnsi="Arial" w:cs="Arial"/>
          <w:noProof/>
        </w:rPr>
        <w:t>(Seal et al., 2008)</w:t>
      </w:r>
      <w:r>
        <w:rPr>
          <w:rFonts w:ascii="Arial" w:hAnsi="Arial" w:cs="Arial"/>
        </w:rPr>
        <w:fldChar w:fldCharType="end"/>
      </w:r>
      <w:r>
        <w:rPr>
          <w:rFonts w:ascii="Arial" w:hAnsi="Arial" w:cs="Arial"/>
        </w:rPr>
        <w:t xml:space="preserve">. </w:t>
      </w:r>
      <w:r w:rsidR="007E732E">
        <w:rPr>
          <w:rFonts w:ascii="Arial" w:hAnsi="Arial" w:cs="Arial"/>
        </w:rPr>
        <w:t xml:space="preserve">Within apical portions of the cochlea, </w:t>
      </w:r>
      <w:r w:rsidRPr="00306A40">
        <w:rPr>
          <w:rFonts w:ascii="Arial" w:hAnsi="Arial" w:cs="Arial"/>
        </w:rPr>
        <w:t xml:space="preserve">SGN afferent fibers extend into the newly differentiated hair cell region at E16, but SGNs do not exhibit post-synaptic densities and IHCs do not form ribbons until E18 </w:t>
      </w:r>
      <w:r>
        <w:rPr>
          <w:rFonts w:ascii="Arial" w:hAnsi="Arial" w:cs="Arial"/>
        </w:rPr>
        <w:fldChar w:fldCharType="begin" w:fldLock="1"/>
      </w:r>
      <w:r>
        <w:rPr>
          <w:rFonts w:ascii="Arial" w:hAnsi="Arial" w:cs="Arial"/>
        </w:rPr>
        <w:instrText>ADDIN CSL_CITATION {"citationItems":[{"id":"ITEM-1","itemData":{"DOI":"10.1073/pnas.1812029116","ISSN":"10916490","abstract":"Ribbon synapses of cochlear inner hair cells (IHCs) undergo molecular assembly and extensive functional and structural maturation before hearing onset. Here, we characterized the nanostructure of IHC synapses from late prenatal mouse embryo stages (embryonic days 14-18) into adulthood [postnatal day (P)48] using electron microscopy and tomography as well as optical nanoscopy of apical turn organs of Corti. We find that synaptic ribbon precursors arrive at presynaptic active zones (AZs) after afferent contacts have been established. These ribbon precursors contain the proteins RIBEYE and piccolino, tether synaptic vesicles and their delivery likely involves active, microtubule-based transport pathways. Synaptic contacts undergo a maturational transformation from multiple small to one single, large AZ. This maturation is characterized by the fusion of ribbon precursors with membraneanchored ribbons that also appear to fuse with each other. Such fusion events are most frequently encountered around P12 and hence, coincide with hearing onset in mice. Thus, these events likely underlie the morphological and functional maturation of the AZ. Moreover, the postsynaptic densities appear to undergo a similar refinement alongside presynaptic maturation. Blockwise addition of ribbon material by fusion as found during AZ maturation might represent a general mechanism for modulating ribbon size.","author":[{"dropping-particle":"","family":"Michanski","given":"Susann","non-dropping-particle":"","parse-names":false,"suffix":""},{"dropping-particle":"","family":"Smaluch","given":"Katharina","non-dropping-particle":"","parse-names":false,"suffix":""},{"dropping-particle":"","family":"Maria Steyer","given":"Anna","non-dropping-particle":"","parse-names":false,"suffix":""},{"dropping-particle":"","family":"Chakrabarti","given":"Rituparna","non-dropping-particle":"","parse-names":false,"suffix":""},{"dropping-particle":"","family":"Setz","given":"Cristian","non-dropping-particle":"","parse-names":false,"suffix":""},{"dropping-particle":"","family":"Oestreicher","given":"David","non-dropping-particle":"","parse-names":false,"suffix":""},{"dropping-particle":"","family":"Fischer","given":"Christian","non-dropping-particle":"","parse-names":false,"suffix":""},{"dropping-particle":"","family":"Möbius","given":"Wiebke","non-dropping-particle":"","parse-names":false,"suffix":""},{"dropping-particle":"","family":"Moser","given":"Tobias","non-dropping-particle":"","parse-names":false,"suffix":""},{"dropping-particle":"","family":"Vogl","given":"Christian","non-dropping-particle":"","parse-names":false,"suffix":""},{"dropping-particle":"","family":"Wichmann","given":"Carolin","non-dropping-particle":"","parse-names":false,"suffix":""}],"container-title":"Proceedings of the National Academy of Sciences of the United States of America","id":"ITEM-1","issue":"13","issued":{"date-parts":[["2019"]]},"page":"6415-6424","title":"Mapping developmental maturation of inner hair cell ribbon synapses in the apical mouse cochlea","type":"article-journal","volume":"116"},"uris":["http://www.mendeley.com/documents/?uuid=79b26ead-32ee-4558-a3a3-7d56dd1dfd7e"]}],"mendeley":{"formattedCitation":"(Michanski et al., 2019)","plainTextFormattedCitation":"(Michanski et al., 2019)","previouslyFormattedCitation":"(Michanski et al., 2019)"},"properties":{"noteIndex":0},"schema":"https://github.com/citation-style-language/schema/raw/master/csl-citation.json"}</w:instrText>
      </w:r>
      <w:r>
        <w:rPr>
          <w:rFonts w:ascii="Arial" w:hAnsi="Arial" w:cs="Arial"/>
        </w:rPr>
        <w:fldChar w:fldCharType="separate"/>
      </w:r>
      <w:r w:rsidRPr="000E7350">
        <w:rPr>
          <w:rFonts w:ascii="Arial" w:hAnsi="Arial" w:cs="Arial"/>
          <w:noProof/>
        </w:rPr>
        <w:t>(Michanski et al., 2019)</w:t>
      </w:r>
      <w:r>
        <w:rPr>
          <w:rFonts w:ascii="Arial" w:hAnsi="Arial" w:cs="Arial"/>
        </w:rPr>
        <w:fldChar w:fldCharType="end"/>
      </w:r>
      <w:r w:rsidRPr="00306A40">
        <w:rPr>
          <w:rFonts w:ascii="Arial" w:hAnsi="Arial" w:cs="Arial"/>
        </w:rPr>
        <w:t xml:space="preserve">, suggesting that </w:t>
      </w:r>
      <w:r>
        <w:rPr>
          <w:rFonts w:ascii="Arial" w:hAnsi="Arial" w:cs="Arial"/>
        </w:rPr>
        <w:t xml:space="preserve">IHC activity </w:t>
      </w:r>
      <w:r w:rsidRPr="00306A40">
        <w:rPr>
          <w:rFonts w:ascii="Arial" w:hAnsi="Arial" w:cs="Arial"/>
        </w:rPr>
        <w:t xml:space="preserve">may not propagate to the CNS at this stage. To determine when P2RY1-mediated currents in ISCs </w:t>
      </w:r>
      <w:r>
        <w:rPr>
          <w:rFonts w:ascii="Arial" w:hAnsi="Arial" w:cs="Arial"/>
        </w:rPr>
        <w:t>trigger</w:t>
      </w:r>
      <w:r w:rsidRPr="00306A40">
        <w:rPr>
          <w:rFonts w:ascii="Arial" w:hAnsi="Arial" w:cs="Arial"/>
        </w:rPr>
        <w:t xml:space="preserve"> coordinated activation of SGNs, we performed time-lapse imaging of excised cochleae </w:t>
      </w:r>
      <w:r w:rsidR="00A160FF">
        <w:rPr>
          <w:rFonts w:ascii="Arial" w:hAnsi="Arial" w:cs="Arial"/>
        </w:rPr>
        <w:t>from mice that expressed</w:t>
      </w:r>
      <w:r w:rsidRPr="00306A40">
        <w:rPr>
          <w:rFonts w:ascii="Arial" w:hAnsi="Arial" w:cs="Arial"/>
        </w:rPr>
        <w:t xml:space="preserve"> GCaMP6s in SGNs (</w:t>
      </w:r>
      <w:r w:rsidRPr="000E7350">
        <w:rPr>
          <w:rFonts w:ascii="Arial" w:hAnsi="Arial" w:cs="Arial"/>
          <w:i/>
        </w:rPr>
        <w:t xml:space="preserve">Snap25-T2A-GCaMP6s </w:t>
      </w:r>
      <w:r>
        <w:rPr>
          <w:rFonts w:ascii="Arial" w:hAnsi="Arial" w:cs="Arial"/>
        </w:rPr>
        <w:t xml:space="preserve">mice) </w:t>
      </w:r>
      <w:r w:rsidRPr="00306A40">
        <w:rPr>
          <w:rFonts w:ascii="Arial" w:hAnsi="Arial" w:cs="Arial"/>
        </w:rPr>
        <w:t xml:space="preserve">(Figure 7A). Similar to </w:t>
      </w:r>
      <w:r w:rsidR="00A160FF">
        <w:rPr>
          <w:rFonts w:ascii="Arial" w:hAnsi="Arial" w:cs="Arial"/>
        </w:rPr>
        <w:t xml:space="preserve">the </w:t>
      </w:r>
      <w:r w:rsidRPr="00306A40">
        <w:rPr>
          <w:rFonts w:ascii="Arial" w:hAnsi="Arial" w:cs="Arial"/>
        </w:rPr>
        <w:t>analysis of ISC activity, we placed a grid of square ROIs over SGNs to monitor changes in fluorescence over time across the population</w:t>
      </w:r>
      <w:r w:rsidR="00A160FF">
        <w:rPr>
          <w:rFonts w:ascii="Arial" w:hAnsi="Arial" w:cs="Arial"/>
        </w:rPr>
        <w:t xml:space="preserve"> </w:t>
      </w:r>
      <w:r w:rsidR="00A160FF" w:rsidRPr="00306A40">
        <w:rPr>
          <w:rFonts w:ascii="Arial" w:hAnsi="Arial" w:cs="Arial"/>
        </w:rPr>
        <w:t>(Figure 7B-D)</w:t>
      </w:r>
      <w:r w:rsidRPr="00306A40">
        <w:rPr>
          <w:rFonts w:ascii="Arial" w:hAnsi="Arial" w:cs="Arial"/>
        </w:rPr>
        <w:t>. Consistent with the lack of activity in apical ISCs at E16 (Figure 1C), SGN Ca</w:t>
      </w:r>
      <w:r w:rsidRPr="00306A40">
        <w:rPr>
          <w:rFonts w:ascii="Arial" w:hAnsi="Arial" w:cs="Arial"/>
          <w:vertAlign w:val="superscript"/>
        </w:rPr>
        <w:t>2+</w:t>
      </w:r>
      <w:r w:rsidRPr="00306A40">
        <w:rPr>
          <w:rFonts w:ascii="Arial" w:hAnsi="Arial" w:cs="Arial"/>
        </w:rPr>
        <w:t xml:space="preserve"> transients were infrequent and non-correlated </w:t>
      </w:r>
      <w:r>
        <w:rPr>
          <w:rFonts w:ascii="Arial" w:hAnsi="Arial" w:cs="Arial"/>
        </w:rPr>
        <w:t xml:space="preserve">at this age </w:t>
      </w:r>
      <w:r w:rsidRPr="00306A40">
        <w:rPr>
          <w:rFonts w:ascii="Arial" w:hAnsi="Arial" w:cs="Arial"/>
        </w:rPr>
        <w:t>(Figure 7E). In the base, where ISCs exhibit robust ATP-mediated currents (Figure 1C), SGNs were also largely silent, with some preparations</w:t>
      </w:r>
      <w:r w:rsidR="00A160FF">
        <w:rPr>
          <w:rFonts w:ascii="Arial" w:hAnsi="Arial" w:cs="Arial"/>
        </w:rPr>
        <w:t xml:space="preserve"> (10/32) </w:t>
      </w:r>
      <w:r w:rsidRPr="00306A40">
        <w:rPr>
          <w:rFonts w:ascii="Arial" w:hAnsi="Arial" w:cs="Arial"/>
        </w:rPr>
        <w:t xml:space="preserve">exhibiting </w:t>
      </w:r>
      <w:r>
        <w:rPr>
          <w:rFonts w:ascii="Arial" w:hAnsi="Arial" w:cs="Arial"/>
        </w:rPr>
        <w:t>infrequent,</w:t>
      </w:r>
      <w:r w:rsidRPr="00306A40">
        <w:rPr>
          <w:rFonts w:ascii="Arial" w:hAnsi="Arial" w:cs="Arial"/>
        </w:rPr>
        <w:t xml:space="preserve"> concurrent activation of groups of SGNs (Figure 7E). </w:t>
      </w:r>
      <w:r>
        <w:rPr>
          <w:rFonts w:ascii="Arial" w:hAnsi="Arial" w:cs="Arial"/>
        </w:rPr>
        <w:lastRenderedPageBreak/>
        <w:t>H</w:t>
      </w:r>
      <w:r w:rsidRPr="00306A40">
        <w:rPr>
          <w:rFonts w:ascii="Arial" w:hAnsi="Arial" w:cs="Arial"/>
        </w:rPr>
        <w:t>owever</w:t>
      </w:r>
      <w:r>
        <w:rPr>
          <w:rFonts w:ascii="Arial" w:hAnsi="Arial" w:cs="Arial"/>
        </w:rPr>
        <w:t>, at P0,</w:t>
      </w:r>
      <w:r w:rsidRPr="00306A40">
        <w:rPr>
          <w:rFonts w:ascii="Arial" w:hAnsi="Arial" w:cs="Arial"/>
        </w:rPr>
        <w:t xml:space="preserve"> most SGNs </w:t>
      </w:r>
      <w:r>
        <w:rPr>
          <w:rFonts w:ascii="Arial" w:hAnsi="Arial" w:cs="Arial"/>
        </w:rPr>
        <w:t xml:space="preserve">at the basal end of </w:t>
      </w:r>
      <w:r w:rsidRPr="00306A40">
        <w:rPr>
          <w:rFonts w:ascii="Arial" w:hAnsi="Arial" w:cs="Arial"/>
        </w:rPr>
        <w:t>apical preparations</w:t>
      </w:r>
      <w:r w:rsidR="004C4F91">
        <w:rPr>
          <w:rFonts w:ascii="Arial" w:hAnsi="Arial" w:cs="Arial"/>
        </w:rPr>
        <w:t xml:space="preserve"> </w:t>
      </w:r>
      <w:r w:rsidRPr="00306A40">
        <w:rPr>
          <w:rFonts w:ascii="Arial" w:hAnsi="Arial" w:cs="Arial"/>
        </w:rPr>
        <w:t>exhibited correlated activation (</w:t>
      </w:r>
      <w:r w:rsidR="004C4F91">
        <w:rPr>
          <w:rFonts w:ascii="Arial" w:hAnsi="Arial" w:cs="Arial"/>
        </w:rPr>
        <w:t xml:space="preserve">10/16 preparations, </w:t>
      </w:r>
      <w:r w:rsidRPr="00306A40">
        <w:rPr>
          <w:rFonts w:ascii="Arial" w:hAnsi="Arial" w:cs="Arial"/>
        </w:rPr>
        <w:t>Figure 7F)</w:t>
      </w:r>
      <w:r>
        <w:rPr>
          <w:rFonts w:ascii="Arial" w:hAnsi="Arial" w:cs="Arial"/>
        </w:rPr>
        <w:t>, consistent with the base-to-apex emergence of activity in ISCs</w:t>
      </w:r>
      <w:r w:rsidRPr="00306A40">
        <w:rPr>
          <w:rFonts w:ascii="Arial" w:hAnsi="Arial" w:cs="Arial"/>
        </w:rPr>
        <w:t>. Compared to E16 and P0 apical preparations, P0 basal preparations had larger</w:t>
      </w:r>
      <w:r>
        <w:rPr>
          <w:rFonts w:ascii="Arial" w:hAnsi="Arial" w:cs="Arial"/>
        </w:rPr>
        <w:t xml:space="preserve"> average</w:t>
      </w:r>
      <w:r w:rsidRPr="00306A40">
        <w:rPr>
          <w:rFonts w:ascii="Arial" w:hAnsi="Arial" w:cs="Arial"/>
        </w:rPr>
        <w:t xml:space="preserve"> numbers of SGNs activated, higher correlations among ROIs, and more frequent correlated events (Figure 7G</w:t>
      </w:r>
      <w:r w:rsidR="00E82F5C">
        <w:rPr>
          <w:rFonts w:ascii="Arial" w:hAnsi="Arial" w:cs="Arial"/>
        </w:rPr>
        <w:t xml:space="preserve"> and Supplemental Video 5</w:t>
      </w:r>
      <w:r w:rsidRPr="00306A40">
        <w:rPr>
          <w:rFonts w:ascii="Arial" w:hAnsi="Arial" w:cs="Arial"/>
        </w:rPr>
        <w:t>)</w:t>
      </w:r>
      <w:r>
        <w:rPr>
          <w:rFonts w:ascii="Arial" w:hAnsi="Arial" w:cs="Arial"/>
        </w:rPr>
        <w:t>, although no di</w:t>
      </w:r>
      <w:r w:rsidRPr="00306A40">
        <w:rPr>
          <w:rFonts w:ascii="Arial" w:hAnsi="Arial" w:cs="Arial"/>
        </w:rPr>
        <w:t xml:space="preserve">fferences were observed in </w:t>
      </w:r>
      <w:r w:rsidRPr="004C4F91">
        <w:rPr>
          <w:rFonts w:ascii="Arial" w:hAnsi="Arial" w:cs="Arial"/>
        </w:rPr>
        <w:t xml:space="preserve">the duration of events </w:t>
      </w:r>
      <w:r w:rsidRPr="00306A40">
        <w:rPr>
          <w:rFonts w:ascii="Arial" w:hAnsi="Arial" w:cs="Arial"/>
        </w:rPr>
        <w:t xml:space="preserve">(Figure 7H). Considering only active ROIs from each preparation, transients from P0 basal preparations were more frequent than E16.5 apical preparations and were larger in amplitude than all other preparations (Figure 7H). These data indicate that coordinated activation of SGNs emerges between E16.5 and P0 in a basal to apical </w:t>
      </w:r>
      <w:r>
        <w:rPr>
          <w:rFonts w:ascii="Arial" w:hAnsi="Arial" w:cs="Arial"/>
        </w:rPr>
        <w:t xml:space="preserve">developmental </w:t>
      </w:r>
      <w:r w:rsidRPr="00306A40">
        <w:rPr>
          <w:rFonts w:ascii="Arial" w:hAnsi="Arial" w:cs="Arial"/>
        </w:rPr>
        <w:t>gradient.</w:t>
      </w:r>
    </w:p>
    <w:p w14:paraId="2CEEEDE6" w14:textId="77777777" w:rsidR="00E87204" w:rsidRDefault="00B8691B" w:rsidP="00B8691B">
      <w:pPr>
        <w:spacing w:after="0" w:line="240" w:lineRule="auto"/>
        <w:ind w:firstLine="720"/>
        <w:contextualSpacing/>
        <w:rPr>
          <w:rFonts w:ascii="Arial" w:hAnsi="Arial" w:cs="Arial"/>
        </w:rPr>
      </w:pPr>
      <w:r>
        <w:rPr>
          <w:rFonts w:ascii="Arial" w:hAnsi="Arial" w:cs="Arial"/>
        </w:rPr>
        <w:t>E</w:t>
      </w:r>
      <w:r w:rsidRPr="00306A40">
        <w:rPr>
          <w:rFonts w:ascii="Arial" w:hAnsi="Arial" w:cs="Arial"/>
        </w:rPr>
        <w:t>xtrusion of K</w:t>
      </w:r>
      <w:r w:rsidRPr="00306A40">
        <w:rPr>
          <w:rFonts w:ascii="Arial" w:hAnsi="Arial" w:cs="Arial"/>
          <w:vertAlign w:val="superscript"/>
        </w:rPr>
        <w:t>+</w:t>
      </w:r>
      <w:r w:rsidRPr="00306A40">
        <w:rPr>
          <w:rFonts w:ascii="Arial" w:hAnsi="Arial" w:cs="Arial"/>
        </w:rPr>
        <w:t xml:space="preserve"> into the extracellular space following P2RY1 activation non-selectively depolarize</w:t>
      </w:r>
      <w:r>
        <w:rPr>
          <w:rFonts w:ascii="Arial" w:hAnsi="Arial" w:cs="Arial"/>
        </w:rPr>
        <w:t>s</w:t>
      </w:r>
      <w:r w:rsidRPr="00306A40">
        <w:rPr>
          <w:rFonts w:ascii="Arial" w:hAnsi="Arial" w:cs="Arial"/>
        </w:rPr>
        <w:t xml:space="preserve"> nearby cells and their processes, including SGN </w:t>
      </w:r>
      <w:r>
        <w:rPr>
          <w:rFonts w:ascii="Arial" w:hAnsi="Arial" w:cs="Arial"/>
        </w:rPr>
        <w:t>dendrites</w:t>
      </w:r>
      <w:r w:rsidRPr="00306A40">
        <w:rPr>
          <w:rFonts w:ascii="Arial" w:hAnsi="Arial" w:cs="Arial"/>
        </w:rPr>
        <w:t xml:space="preserve"> </w:t>
      </w:r>
      <w:r w:rsidRPr="00306A40">
        <w:rPr>
          <w:rFonts w:ascii="Arial" w:hAnsi="Arial" w:cs="Arial"/>
        </w:rPr>
        <w:fldChar w:fldCharType="begin" w:fldLock="1"/>
      </w:r>
      <w:r w:rsidRPr="00306A40">
        <w:rPr>
          <w:rFonts w:ascii="Arial" w:hAnsi="Arial" w:cs="Arial"/>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system.","type":"article-journal","volume":"450"},"uris":["http://www.mendeley.com/documents/?uuid=998d4fe2-c02f-4ae8-80b6-dc054924ea21"]}],"mendeley":{"formattedCitation":"(Tritsch et al., 2007)","plainTextFormattedCitation":"(Tritsch et al., 2007)","previouslyFormattedCitation":"(Tritsch et al., 2007)"},"properties":{"noteIndex":0},"schema":"https://github.com/citation-style-language/schema/raw/master/csl-citation.json"}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et al., 2007)</w:t>
      </w:r>
      <w:r w:rsidRPr="00306A40">
        <w:rPr>
          <w:rFonts w:ascii="Arial" w:hAnsi="Arial" w:cs="Arial"/>
        </w:rPr>
        <w:fldChar w:fldCharType="end"/>
      </w:r>
      <w:r w:rsidRPr="00306A40">
        <w:rPr>
          <w:rFonts w:ascii="Arial" w:hAnsi="Arial" w:cs="Arial"/>
        </w:rPr>
        <w:t xml:space="preserve">. </w:t>
      </w:r>
      <w:r>
        <w:rPr>
          <w:rFonts w:ascii="Arial" w:hAnsi="Arial" w:cs="Arial"/>
        </w:rPr>
        <w:t>Although synaptic excitation is required to induce burst firing of SGNs in wild type mice, h</w:t>
      </w:r>
      <w:r w:rsidRPr="00306A40">
        <w:rPr>
          <w:rFonts w:ascii="Arial" w:hAnsi="Arial" w:cs="Arial"/>
        </w:rPr>
        <w:t xml:space="preserve">omeostatic </w:t>
      </w:r>
      <w:r>
        <w:rPr>
          <w:rFonts w:ascii="Arial" w:hAnsi="Arial" w:cs="Arial"/>
        </w:rPr>
        <w:t>increases</w:t>
      </w:r>
      <w:r w:rsidRPr="00306A40">
        <w:rPr>
          <w:rFonts w:ascii="Arial" w:hAnsi="Arial" w:cs="Arial"/>
        </w:rPr>
        <w:t xml:space="preserve"> in SGN </w:t>
      </w:r>
      <w:r>
        <w:rPr>
          <w:rFonts w:ascii="Arial" w:hAnsi="Arial" w:cs="Arial"/>
        </w:rPr>
        <w:t xml:space="preserve">membrane resistance and thereby </w:t>
      </w:r>
      <w:r w:rsidRPr="00306A40">
        <w:rPr>
          <w:rFonts w:ascii="Arial" w:hAnsi="Arial" w:cs="Arial"/>
        </w:rPr>
        <w:t>excitability in deaf mice (</w:t>
      </w:r>
      <w:r w:rsidRPr="00306A40">
        <w:rPr>
          <w:rFonts w:ascii="Arial" w:hAnsi="Arial" w:cs="Arial"/>
          <w:i/>
          <w:iCs/>
        </w:rPr>
        <w:t>Vglut3</w:t>
      </w:r>
      <w:r w:rsidRPr="00306A40">
        <w:rPr>
          <w:rFonts w:ascii="Arial" w:hAnsi="Arial" w:cs="Arial"/>
        </w:rPr>
        <w:t xml:space="preserve"> KOs) allow</w:t>
      </w:r>
      <w:r>
        <w:rPr>
          <w:rFonts w:ascii="Arial" w:hAnsi="Arial" w:cs="Arial"/>
        </w:rPr>
        <w:t>s</w:t>
      </w:r>
      <w:r w:rsidRPr="00306A40">
        <w:rPr>
          <w:rFonts w:ascii="Arial" w:hAnsi="Arial" w:cs="Arial"/>
        </w:rPr>
        <w:t xml:space="preserve"> </w:t>
      </w:r>
      <w:r>
        <w:rPr>
          <w:rFonts w:ascii="Arial" w:hAnsi="Arial" w:cs="Arial"/>
        </w:rPr>
        <w:t>direct</w:t>
      </w:r>
      <w:r w:rsidRPr="00306A40">
        <w:rPr>
          <w:rFonts w:ascii="Arial" w:hAnsi="Arial" w:cs="Arial"/>
        </w:rPr>
        <w:t xml:space="preserve"> activation of groups of SGNs </w:t>
      </w:r>
      <w:r>
        <w:rPr>
          <w:rFonts w:ascii="Arial" w:hAnsi="Arial" w:cs="Arial"/>
        </w:rPr>
        <w:t>by these brief elevations of extracellular K</w:t>
      </w:r>
      <w:r w:rsidRPr="000E7350">
        <w:rPr>
          <w:rFonts w:ascii="Arial" w:hAnsi="Arial" w:cs="Arial"/>
          <w:vertAlign w:val="superscript"/>
        </w:rPr>
        <w:t>+</w:t>
      </w:r>
      <w:r>
        <w:rPr>
          <w:rFonts w:ascii="Arial" w:hAnsi="Arial" w:cs="Arial"/>
          <w:vertAlign w:val="superscript"/>
        </w:rPr>
        <w:t xml:space="preserve"> </w:t>
      </w:r>
      <w:r w:rsidRPr="00306A40">
        <w:rPr>
          <w:rFonts w:ascii="Arial" w:hAnsi="Arial" w:cs="Arial"/>
        </w:rPr>
        <w:fldChar w:fldCharType="begin" w:fldLock="1"/>
      </w:r>
      <w:r w:rsidR="00614CCB">
        <w:rPr>
          <w:rFonts w:ascii="Arial"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hAnsi="Arial" w:cs="Arial"/>
        </w:rPr>
        <w:fldChar w:fldCharType="separate"/>
      </w:r>
      <w:r w:rsidR="00D01812" w:rsidRPr="00D01812">
        <w:rPr>
          <w:rFonts w:ascii="Arial" w:hAnsi="Arial" w:cs="Arial"/>
          <w:noProof/>
        </w:rPr>
        <w:t>(Babola et al., 2018)</w:t>
      </w:r>
      <w:r w:rsidRPr="00306A40">
        <w:rPr>
          <w:rFonts w:ascii="Arial" w:hAnsi="Arial" w:cs="Arial"/>
        </w:rPr>
        <w:fldChar w:fldCharType="end"/>
      </w:r>
      <w:r w:rsidRPr="00306A40">
        <w:rPr>
          <w:rFonts w:ascii="Arial" w:hAnsi="Arial" w:cs="Arial"/>
        </w:rPr>
        <w:t xml:space="preserve">. Given that the </w:t>
      </w:r>
      <w:r>
        <w:rPr>
          <w:rFonts w:ascii="Arial" w:hAnsi="Arial" w:cs="Arial"/>
        </w:rPr>
        <w:t xml:space="preserve">membrane </w:t>
      </w:r>
      <w:r w:rsidRPr="00306A40">
        <w:rPr>
          <w:rFonts w:ascii="Arial" w:hAnsi="Arial" w:cs="Arial"/>
        </w:rPr>
        <w:t xml:space="preserve">resistance of SGNs is extremely high at birth </w:t>
      </w:r>
      <w:r w:rsidRPr="00306A40">
        <w:rPr>
          <w:rFonts w:ascii="Arial" w:hAnsi="Arial" w:cs="Arial"/>
        </w:rPr>
        <w:fldChar w:fldCharType="begin" w:fldLock="1"/>
      </w:r>
      <w:r w:rsidRPr="00306A40">
        <w:rPr>
          <w:rFonts w:ascii="Arial" w:hAnsi="Arial" w:cs="Arial"/>
        </w:rPr>
        <w:instrText>ADDIN CSL_CITATION {"citationItems":[{"id":"ITEM-1","itemData":{"DOI":"10.1113/jphysiol.2011.226886","ISSN":"00223751","abstract":"During early development, peripheral sensory systems generate physiological activity prior to exposure to normal environmental stimuli. This activity is thought to facilitate maturation of these neurons and their connections, perhaps even promoting efficacy or modifying downstream circuitry. In the mammalian auditory system, initial connections form at embryonic ages, but the functional characteristics of these early neural connections have not been assayed. We investigated processes of embryonic auditory development using a whole-head slice preparation that preserved connectivity between peripheral and brainstem stations of the auditory pathway. Transgenic mice expressing fluorescent protein provided observation of spiral ganglion and cochlear nucleus neurons to facilitate targeted electrophysiological recording. Here we demonstrate an apparent peripheral-to-central order for circuit maturation. Spiral ganglion cells acquire action potential-generating capacity at embryonic day 14 (E14), the earliest age tested, and action potential waveforms begin to mature in advance of comparable states for neurons of the ventral cochlear nucleus (VCN) and medial nucleus of the trapezoid body (MNTB). In accordance, auditory nerve synapses in the VCN are functional at E15, prior to VCN connectivity with the MNTB, which occurs at least 1 day later. Spiral ganglion neurons exhibit spontaneous activity at least by E14 and are able to drive third-order auditory brainstem neurons by E17. This activity precedes cochlear-generated wave activity by 4 days and ear canal opening by at least 2 weeks. Together, these findings reveal a previously unknown initial developmental phase for auditory maturation, and further implicate the spiral ganglion as a potential controlling centre in this process. © 2012 The Authors. The Journal of Physiology © 2012 The Physiological Society.","author":[{"dropping-particle":"","family":"Marrs","given":"Glen S.","non-dropping-particle":"","parse-names":false,"suffix":""},{"dropping-particle":"","family":"Spirou","given":"George A.","non-dropping-particle":"","parse-names":false,"suffix":""}],"container-title":"Journal of Physiology","id":"ITEM-1","issue":"10","issued":{"date-parts":[["2012"]]},"page":"2391-2408","title":"Embryonic assembly of auditory circuits: Spiral ganglion and brainstem","type":"article-journal","volume":"590"},"uris":["http://www.mendeley.com/documents/?uuid=ee02d741-adf5-41cd-966b-254b6932237b"]}],"mendeley":{"formattedCitation":"(Marrs and Spirou, 2012)","plainTextFormattedCitation":"(Marrs and Spirou, 2012)","previouslyFormattedCitation":"(Marrs and Spirou, 2012)"},"properties":{"noteIndex":0},"schema":"https://github.com/citation-style-language/schema/raw/master/csl-citation.json"}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(Marrs and Spirou, 2012)</w:t>
      </w:r>
      <w:r w:rsidRPr="00306A40">
        <w:rPr>
          <w:rFonts w:ascii="Arial" w:hAnsi="Arial" w:cs="Arial"/>
        </w:rPr>
        <w:fldChar w:fldCharType="end"/>
      </w:r>
      <w:r w:rsidRPr="00306A40">
        <w:rPr>
          <w:rFonts w:ascii="Arial" w:hAnsi="Arial" w:cs="Arial"/>
        </w:rPr>
        <w:t>, it is possible that extruded K</w:t>
      </w:r>
      <w:r w:rsidRPr="00306A40">
        <w:rPr>
          <w:rFonts w:ascii="Arial" w:hAnsi="Arial" w:cs="Arial"/>
          <w:vertAlign w:val="superscript"/>
        </w:rPr>
        <w:t>+</w:t>
      </w:r>
      <w:r w:rsidRPr="00306A40">
        <w:rPr>
          <w:rFonts w:ascii="Arial" w:hAnsi="Arial" w:cs="Arial"/>
        </w:rPr>
        <w:t xml:space="preserve"> could directly drive the activity of nearby SGNs at earlier developmental time points. To determine if coordinated SGN Ca</w:t>
      </w:r>
      <w:r w:rsidRPr="00306A40">
        <w:rPr>
          <w:rFonts w:ascii="Arial" w:hAnsi="Arial" w:cs="Arial"/>
          <w:vertAlign w:val="superscript"/>
        </w:rPr>
        <w:t>2+</w:t>
      </w:r>
      <w:r w:rsidRPr="00306A40">
        <w:rPr>
          <w:rFonts w:ascii="Arial" w:hAnsi="Arial" w:cs="Arial"/>
        </w:rPr>
        <w:t xml:space="preserve"> transients require release of glutamate from IHCs, we applied </w:t>
      </w:r>
      <w:r w:rsidR="00862FCF">
        <w:rPr>
          <w:rFonts w:ascii="Arial" w:hAnsi="Arial" w:cs="Arial"/>
        </w:rPr>
        <w:t xml:space="preserve">the </w:t>
      </w:r>
      <w:r w:rsidRPr="00306A40">
        <w:rPr>
          <w:rFonts w:ascii="Arial" w:hAnsi="Arial" w:cs="Arial"/>
        </w:rPr>
        <w:t>AMPA</w:t>
      </w:r>
      <w:r w:rsidR="00862FCF">
        <w:rPr>
          <w:rFonts w:ascii="Arial" w:hAnsi="Arial" w:cs="Arial"/>
        </w:rPr>
        <w:t xml:space="preserve"> and </w:t>
      </w:r>
      <w:r w:rsidRPr="00306A40">
        <w:rPr>
          <w:rFonts w:ascii="Arial" w:hAnsi="Arial" w:cs="Arial"/>
        </w:rPr>
        <w:t>NMDA</w:t>
      </w:r>
      <w:r w:rsidR="00862FCF">
        <w:rPr>
          <w:rFonts w:ascii="Arial" w:hAnsi="Arial" w:cs="Arial"/>
        </w:rPr>
        <w:t xml:space="preserve"> receptor an</w:t>
      </w:r>
      <w:r w:rsidRPr="00306A40">
        <w:rPr>
          <w:rFonts w:ascii="Arial" w:hAnsi="Arial" w:cs="Arial"/>
        </w:rPr>
        <w:t>tagonists CNQX and CPP to acutely isolated P0 preparations</w:t>
      </w:r>
      <w:r>
        <w:rPr>
          <w:rFonts w:ascii="Arial" w:hAnsi="Arial" w:cs="Arial"/>
        </w:rPr>
        <w:t xml:space="preserve"> of basal cochleae</w:t>
      </w:r>
      <w:r w:rsidRPr="00306A40">
        <w:rPr>
          <w:rFonts w:ascii="Arial" w:hAnsi="Arial" w:cs="Arial"/>
        </w:rPr>
        <w:t xml:space="preserve"> (Figure 8</w:t>
      </w:r>
      <w:proofErr w:type="gramStart"/>
      <w:r w:rsidRPr="00306A40">
        <w:rPr>
          <w:rFonts w:ascii="Arial" w:hAnsi="Arial" w:cs="Arial"/>
        </w:rPr>
        <w:t>A,B</w:t>
      </w:r>
      <w:proofErr w:type="gramEnd"/>
      <w:r w:rsidR="00E82F5C">
        <w:rPr>
          <w:rFonts w:ascii="Arial" w:hAnsi="Arial" w:cs="Arial"/>
        </w:rPr>
        <w:t xml:space="preserve"> and Supplemental Video 6</w:t>
      </w:r>
      <w:r w:rsidRPr="00306A40">
        <w:rPr>
          <w:rFonts w:ascii="Arial" w:hAnsi="Arial" w:cs="Arial"/>
        </w:rPr>
        <w:t xml:space="preserve">). The number of coordinated events, the correlation coefficient between ROIs, the number of active ROIs, and the average frequency of transients per ROI </w:t>
      </w:r>
      <w:r>
        <w:rPr>
          <w:rFonts w:ascii="Arial" w:hAnsi="Arial" w:cs="Arial"/>
        </w:rPr>
        <w:t xml:space="preserve">were </w:t>
      </w:r>
      <w:r w:rsidRPr="00306A40">
        <w:rPr>
          <w:rFonts w:ascii="Arial" w:hAnsi="Arial" w:cs="Arial"/>
        </w:rPr>
        <w:t xml:space="preserve">markedly decreased </w:t>
      </w:r>
      <w:r>
        <w:rPr>
          <w:rFonts w:ascii="Arial" w:hAnsi="Arial" w:cs="Arial"/>
        </w:rPr>
        <w:t>by</w:t>
      </w:r>
      <w:r w:rsidRPr="00306A40">
        <w:rPr>
          <w:rFonts w:ascii="Arial" w:hAnsi="Arial" w:cs="Arial"/>
        </w:rPr>
        <w:t xml:space="preserve"> CNQX/CPP (Figure 8C), indicating that coordinated activation of SGNs </w:t>
      </w:r>
      <w:r>
        <w:rPr>
          <w:rFonts w:ascii="Arial" w:hAnsi="Arial" w:cs="Arial"/>
        </w:rPr>
        <w:t xml:space="preserve">at this early developmental stage also </w:t>
      </w:r>
      <w:r w:rsidRPr="00306A40">
        <w:rPr>
          <w:rFonts w:ascii="Arial" w:hAnsi="Arial" w:cs="Arial"/>
        </w:rPr>
        <w:t xml:space="preserve">requires </w:t>
      </w:r>
      <w:r>
        <w:rPr>
          <w:rFonts w:ascii="Arial" w:hAnsi="Arial" w:cs="Arial"/>
        </w:rPr>
        <w:t>activation of ionotropic glutamate receptors</w:t>
      </w:r>
      <w:r w:rsidRPr="00306A40">
        <w:rPr>
          <w:rFonts w:ascii="Arial" w:hAnsi="Arial" w:cs="Arial"/>
        </w:rPr>
        <w:t xml:space="preserve">. While coordinated </w:t>
      </w:r>
      <w:r>
        <w:rPr>
          <w:rFonts w:ascii="Arial" w:hAnsi="Arial" w:cs="Arial"/>
        </w:rPr>
        <w:t xml:space="preserve">SGN </w:t>
      </w:r>
      <w:r w:rsidRPr="00306A40">
        <w:rPr>
          <w:rFonts w:ascii="Arial" w:hAnsi="Arial" w:cs="Arial"/>
        </w:rPr>
        <w:t xml:space="preserve">transients were abolished, </w:t>
      </w:r>
      <w:r>
        <w:rPr>
          <w:rFonts w:ascii="Arial" w:hAnsi="Arial" w:cs="Arial"/>
        </w:rPr>
        <w:t>individual SGNs exhibited infrequent Ca</w:t>
      </w:r>
      <w:r w:rsidRPr="000E7350">
        <w:rPr>
          <w:rFonts w:ascii="Arial" w:hAnsi="Arial" w:cs="Arial"/>
          <w:vertAlign w:val="superscript"/>
        </w:rPr>
        <w:t>2+</w:t>
      </w:r>
      <w:r>
        <w:rPr>
          <w:rFonts w:ascii="Arial" w:hAnsi="Arial" w:cs="Arial"/>
        </w:rPr>
        <w:t xml:space="preserve"> </w:t>
      </w:r>
      <w:r w:rsidRPr="00306A40">
        <w:rPr>
          <w:rFonts w:ascii="Arial" w:hAnsi="Arial" w:cs="Arial"/>
        </w:rPr>
        <w:t xml:space="preserve">transients </w:t>
      </w:r>
      <w:r>
        <w:rPr>
          <w:rFonts w:ascii="Arial" w:hAnsi="Arial" w:cs="Arial"/>
        </w:rPr>
        <w:t>when deprived of glutamatergic excitation, suggesting that there is a form of activity that is independent of synaptic excitation</w:t>
      </w:r>
      <w:r w:rsidRPr="00306A40">
        <w:rPr>
          <w:rFonts w:ascii="Arial" w:hAnsi="Arial" w:cs="Arial"/>
        </w:rPr>
        <w:t xml:space="preserve"> (Figure 8B)</w:t>
      </w:r>
      <w:r>
        <w:rPr>
          <w:rFonts w:ascii="Arial" w:hAnsi="Arial" w:cs="Arial"/>
        </w:rPr>
        <w:t>; however, this activity was not coordinated between neighboring SGNs, suggesting that it may arise through cell intrinsic processes.</w:t>
      </w:r>
    </w:p>
    <w:p w14:paraId="7CF09AF0" w14:textId="65296BD1" w:rsidR="00B8691B" w:rsidRDefault="00B8691B" w:rsidP="00E87204">
      <w:pPr>
        <w:spacing w:after="0" w:line="240" w:lineRule="auto"/>
        <w:ind w:firstLine="720"/>
        <w:contextualSpacing/>
        <w:rPr>
          <w:rFonts w:ascii="Arial" w:hAnsi="Arial" w:cs="Arial"/>
        </w:rPr>
      </w:pPr>
      <w:r w:rsidRPr="00306A40">
        <w:rPr>
          <w:rFonts w:ascii="Arial" w:hAnsi="Arial" w:cs="Arial"/>
        </w:rPr>
        <w:t>Given the dependence of coordinated IHC activation on P2RY1-mediated ISC activity (Figure 5</w:t>
      </w:r>
      <w:proofErr w:type="gramStart"/>
      <w:r w:rsidRPr="00306A40">
        <w:rPr>
          <w:rFonts w:ascii="Arial" w:hAnsi="Arial" w:cs="Arial"/>
        </w:rPr>
        <w:t>B,C</w:t>
      </w:r>
      <w:proofErr w:type="gramEnd"/>
      <w:r w:rsidRPr="00306A40">
        <w:rPr>
          <w:rFonts w:ascii="Arial" w:hAnsi="Arial" w:cs="Arial"/>
        </w:rPr>
        <w:t>), coordinated SGN activity should also be sensitive to P2RY1 inhibition. Indeed, application of MRS2500 decreased the number of coordinated SGN transients, the correlation coefficient between ROIs, and the number of active ROIs (Figure 8D-F</w:t>
      </w:r>
      <w:r w:rsidR="00E82F5C">
        <w:rPr>
          <w:rFonts w:ascii="Arial" w:hAnsi="Arial" w:cs="Arial"/>
        </w:rPr>
        <w:t xml:space="preserve"> and Supplemental Video 7</w:t>
      </w:r>
      <w:r w:rsidRPr="00306A40">
        <w:rPr>
          <w:rFonts w:ascii="Arial" w:hAnsi="Arial" w:cs="Arial"/>
        </w:rPr>
        <w:t xml:space="preserve">). The average ROI transient frequency did not decrease in MRS2500, consistent with observations of increased, uncorrelated activity of IHCs with prolonged P2RY1 inhibition (Figure 5E). Together, these data indicate that activation of P2RY1 on ISCs </w:t>
      </w:r>
      <w:r>
        <w:rPr>
          <w:rFonts w:ascii="Arial" w:hAnsi="Arial" w:cs="Arial"/>
        </w:rPr>
        <w:t xml:space="preserve">leads to </w:t>
      </w:r>
      <w:r w:rsidRPr="00306A40">
        <w:rPr>
          <w:rFonts w:ascii="Arial" w:hAnsi="Arial" w:cs="Arial"/>
        </w:rPr>
        <w:t>IHC</w:t>
      </w:r>
      <w:r>
        <w:rPr>
          <w:rFonts w:ascii="Arial" w:hAnsi="Arial" w:cs="Arial"/>
        </w:rPr>
        <w:t xml:space="preserve"> depolarization</w:t>
      </w:r>
      <w:r w:rsidRPr="00306A40">
        <w:rPr>
          <w:rFonts w:ascii="Arial" w:hAnsi="Arial" w:cs="Arial"/>
        </w:rPr>
        <w:t xml:space="preserve">, glutamate release, and post-synaptic activation of SGNs </w:t>
      </w:r>
      <w:r>
        <w:rPr>
          <w:rFonts w:ascii="Arial" w:hAnsi="Arial" w:cs="Arial"/>
        </w:rPr>
        <w:t xml:space="preserve">when functional synapses first emerge at </w:t>
      </w:r>
      <w:r w:rsidRPr="00306A40">
        <w:rPr>
          <w:rFonts w:ascii="Arial" w:hAnsi="Arial" w:cs="Arial"/>
        </w:rPr>
        <w:t>~P0.</w:t>
      </w:r>
    </w:p>
    <w:p w14:paraId="3574D3BD" w14:textId="77777777" w:rsidR="00B8691B" w:rsidRPr="00306A40" w:rsidRDefault="00B8691B" w:rsidP="00B8691B">
      <w:pPr>
        <w:spacing w:after="0" w:line="240" w:lineRule="auto"/>
        <w:ind w:firstLine="720"/>
        <w:contextualSpacing/>
        <w:rPr>
          <w:rFonts w:ascii="Arial" w:hAnsi="Arial" w:cs="Arial"/>
        </w:rPr>
      </w:pPr>
    </w:p>
    <w:p w14:paraId="5DEBB886" w14:textId="3AB513C5" w:rsidR="00B8691B" w:rsidRDefault="00B8691B" w:rsidP="00B8691B">
      <w:pPr>
        <w:shd w:val="clear" w:color="auto" w:fill="FFFFFF"/>
        <w:spacing w:after="0" w:line="240" w:lineRule="auto"/>
        <w:contextualSpacing/>
        <w:rPr>
          <w:rFonts w:ascii="Arial" w:eastAsia="Times New Roman" w:hAnsi="Arial" w:cs="Arial"/>
          <w:color w:val="222222"/>
        </w:rPr>
      </w:pPr>
      <w:r w:rsidRPr="00306A40">
        <w:rPr>
          <w:rFonts w:ascii="Arial" w:eastAsia="Times New Roman" w:hAnsi="Arial" w:cs="Arial"/>
          <w:b/>
          <w:bCs/>
          <w:color w:val="222222"/>
        </w:rPr>
        <w:t>Developmental changes in spontaneous activity in the inferior colliculus</w:t>
      </w:r>
      <w:r w:rsidRPr="00306A40">
        <w:rPr>
          <w:rFonts w:ascii="Arial" w:eastAsia="Times New Roman" w:hAnsi="Arial" w:cs="Arial"/>
          <w:b/>
          <w:bCs/>
          <w:color w:val="222222"/>
        </w:rPr>
        <w:br/>
      </w:r>
      <w:r w:rsidRPr="00306A40">
        <w:rPr>
          <w:rFonts w:ascii="Arial" w:eastAsia="Times New Roman" w:hAnsi="Arial" w:cs="Arial"/>
          <w:color w:val="222222"/>
        </w:rPr>
        <w:t xml:space="preserve">In the developing auditory midbrain (inferior colliculus), bursts of activity originating in the cochlea coordinate </w:t>
      </w:r>
      <w:r w:rsidR="000245C9">
        <w:rPr>
          <w:rFonts w:ascii="Arial" w:eastAsia="Times New Roman" w:hAnsi="Arial" w:cs="Arial"/>
          <w:color w:val="222222"/>
        </w:rPr>
        <w:t xml:space="preserve">the activity of </w:t>
      </w:r>
      <w:r w:rsidRPr="00306A40">
        <w:rPr>
          <w:rFonts w:ascii="Arial" w:eastAsia="Times New Roman" w:hAnsi="Arial" w:cs="Arial"/>
          <w:color w:val="222222"/>
        </w:rPr>
        <w:t xml:space="preserve">neurons within </w:t>
      </w:r>
      <w:proofErr w:type="spellStart"/>
      <w:r w:rsidRPr="00306A40">
        <w:rPr>
          <w:rFonts w:ascii="Arial" w:eastAsia="Times New Roman" w:hAnsi="Arial" w:cs="Arial"/>
          <w:color w:val="222222"/>
        </w:rPr>
        <w:t>isofrequency</w:t>
      </w:r>
      <w:proofErr w:type="spellEnd"/>
      <w:r w:rsidRPr="00306A40">
        <w:rPr>
          <w:rFonts w:ascii="Arial" w:eastAsia="Times New Roman" w:hAnsi="Arial" w:cs="Arial"/>
          <w:color w:val="222222"/>
        </w:rPr>
        <w:t xml:space="preserve"> lamina </w:t>
      </w:r>
      <w:r w:rsidRPr="00306A40">
        <w:rPr>
          <w:rFonts w:ascii="Arial" w:eastAsia="Times New Roman" w:hAnsi="Arial" w:cs="Arial"/>
          <w:color w:val="222222"/>
        </w:rPr>
        <w:fldChar w:fldCharType="begin" w:fldLock="1"/>
      </w:r>
      <w:r w:rsidR="00614CCB">
        <w:rPr>
          <w:rFonts w:ascii="Arial" w:eastAsia="Times New Roman" w:hAnsi="Arial" w:cs="Arial"/>
          <w:color w:val="222222"/>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eastAsia="Times New Roman" w:hAnsi="Arial" w:cs="Arial"/>
          <w:color w:val="222222"/>
        </w:rPr>
        <w:fldChar w:fldCharType="separate"/>
      </w:r>
      <w:r w:rsidR="00D01812" w:rsidRPr="00D01812">
        <w:rPr>
          <w:rFonts w:ascii="Arial" w:eastAsia="Times New Roman" w:hAnsi="Arial" w:cs="Arial"/>
          <w:noProof/>
          <w:color w:val="222222"/>
        </w:rPr>
        <w:t>(Babola et al., 2018)</w:t>
      </w:r>
      <w:r w:rsidRPr="00306A40">
        <w:rPr>
          <w:rFonts w:ascii="Arial" w:eastAsia="Times New Roman" w:hAnsi="Arial" w:cs="Arial"/>
          <w:color w:val="222222"/>
        </w:rPr>
        <w:fldChar w:fldCharType="end"/>
      </w:r>
      <w:r w:rsidRPr="00306A40">
        <w:rPr>
          <w:rFonts w:ascii="Arial" w:eastAsia="Times New Roman" w:hAnsi="Arial" w:cs="Arial"/>
          <w:color w:val="222222"/>
        </w:rPr>
        <w:t xml:space="preserve">, regions later responsive to specific frequencies of sounds. </w:t>
      </w:r>
      <w:r>
        <w:rPr>
          <w:rFonts w:ascii="Arial" w:eastAsia="Times New Roman" w:hAnsi="Arial" w:cs="Arial"/>
          <w:color w:val="222222"/>
        </w:rPr>
        <w:t xml:space="preserve">Events arising within one cochlea induce bilateral activity in both lobes of the IC, with </w:t>
      </w:r>
      <w:r w:rsidR="000245C9">
        <w:rPr>
          <w:rFonts w:ascii="Arial" w:eastAsia="Times New Roman" w:hAnsi="Arial" w:cs="Arial"/>
          <w:color w:val="222222"/>
        </w:rPr>
        <w:t>the</w:t>
      </w:r>
      <w:r>
        <w:rPr>
          <w:rFonts w:ascii="Arial" w:eastAsia="Times New Roman" w:hAnsi="Arial" w:cs="Arial"/>
          <w:color w:val="222222"/>
        </w:rPr>
        <w:t xml:space="preserve"> contralateral</w:t>
      </w:r>
      <w:r w:rsidR="000245C9">
        <w:rPr>
          <w:rFonts w:ascii="Arial" w:eastAsia="Times New Roman" w:hAnsi="Arial" w:cs="Arial"/>
          <w:color w:val="222222"/>
        </w:rPr>
        <w:t xml:space="preserve"> lobe</w:t>
      </w:r>
      <w:r>
        <w:rPr>
          <w:rFonts w:ascii="Arial" w:eastAsia="Times New Roman" w:hAnsi="Arial" w:cs="Arial"/>
          <w:color w:val="222222"/>
        </w:rPr>
        <w:t xml:space="preserve"> exhibiting the strongest response, consistent with the known contralateral bias in information flow through the auditory pathway. </w:t>
      </w:r>
      <w:r w:rsidRPr="00306A40">
        <w:rPr>
          <w:rFonts w:ascii="Arial" w:eastAsia="Times New Roman" w:hAnsi="Arial" w:cs="Arial"/>
          <w:color w:val="222222"/>
        </w:rPr>
        <w:t xml:space="preserve">While bursts of electrical activity have been detected as early as P1 in the auditory brainstem in anesthetized animals </w:t>
      </w:r>
      <w:r w:rsidRPr="00306A40">
        <w:rPr>
          <w:rFonts w:ascii="Arial" w:eastAsia="Times New Roman" w:hAnsi="Arial" w:cs="Arial"/>
          <w:color w:val="222222"/>
        </w:rPr>
        <w:fldChar w:fldCharType="begin" w:fldLock="1"/>
      </w:r>
      <w:r w:rsidRPr="00306A40">
        <w:rPr>
          <w:rFonts w:ascii="Arial" w:eastAsia="Times New Roman" w:hAnsi="Arial" w:cs="Arial"/>
          <w:color w:val="222222"/>
        </w:rPr>
        <w:instrText>ADDIN CSL_CITATION {"citationItems":[{"id":"ITEM-1","itemData":{"DOI":"10.1038/nn.2604","ISSN":"1546-1726","PMID":"20676105","abstract":"We found rat central auditory neurons to fire action potentials in a precise sequence of mini-bursts before the age of hearing onset. This stereotyped pattern was initiated by hair cells in the cochlea, which trigger brief bursts of action potentials in auditory neurons each time they fire a Ca2+ spike. By generating theta-like activity, hair cells may limit the influence of synaptic depression in developing auditory circuits and promote consolidation of synapses.","author":[{"dropping-particle":"","family":"Tritsch","given":"Nicolas X","non-dropping-particle":"","parse-names":false,"suffix":""},{"dropping-particle":"","family":"Rodríguez-Contreras","given":"Adrián","non-dropping-particle":"","parse-names":false,"suffix":""},{"dropping-particle":"","family":"Crins","given":"Tom H","non-dropping-particle":"","parse-names":false,"suffix":""},{"dropping-particle":"","family":"Wang","given":"Han Chin","non-dropping-particle":"","parse-names":false,"suffix":""},{"dropping-particle":"","family":"Borst","given":"J. G. G.","non-dropping-particle":"","parse-names":false,"suffix":""},{"dropping-particle":"","family":"Bergles","given":"D. E.","non-dropping-particle":"","parse-names":false,"suffix":""}],"container-title":"Nature Neuroscience","id":"ITEM-1","issue":"9","issued":{"date-parts":[["2010"]]},"page":"1050-2","publisher":"Nature Publishing Group","title":"Calcium action potentials in hair cells pattern auditory neuron activity before hearing onset.","type":"article-journal","volume":"13"},"uris":["http://www.mendeley.com/documents/?uuid=28720110-ea3e-474f-96cd-09f77eccbe62"]}],"mendeley":{"formattedCitation":"(Tritsch et al., 2010)","plainTextFormattedCitation":"(Tritsch et al., 2010)","previouslyFormattedCitation":"(Tritsch et al., 2010)"},"properties":{"noteIndex":0},"schema":"https://github.com/citation-style-language/schema/raw/master/csl-citation.json"}</w:instrText>
      </w:r>
      <w:r w:rsidRPr="00306A40">
        <w:rPr>
          <w:rFonts w:ascii="Arial" w:eastAsia="Times New Roman" w:hAnsi="Arial" w:cs="Arial"/>
          <w:color w:val="222222"/>
        </w:rPr>
        <w:fldChar w:fldCharType="separate"/>
      </w:r>
      <w:r w:rsidRPr="00306A40">
        <w:rPr>
          <w:rFonts w:ascii="Arial" w:eastAsia="Times New Roman" w:hAnsi="Arial" w:cs="Arial"/>
          <w:noProof/>
          <w:color w:val="222222"/>
        </w:rPr>
        <w:t>(Tritsch et al., 2010)</w:t>
      </w:r>
      <w:r w:rsidRPr="00306A40">
        <w:rPr>
          <w:rFonts w:ascii="Arial" w:eastAsia="Times New Roman" w:hAnsi="Arial" w:cs="Arial"/>
          <w:color w:val="222222"/>
        </w:rPr>
        <w:fldChar w:fldCharType="end"/>
      </w:r>
      <w:r w:rsidRPr="00306A40">
        <w:rPr>
          <w:rFonts w:ascii="Arial" w:eastAsia="Times New Roman" w:hAnsi="Arial" w:cs="Arial"/>
          <w:color w:val="222222"/>
        </w:rPr>
        <w:t xml:space="preserve">, little is known about how the spatial and temporal </w:t>
      </w:r>
      <w:r w:rsidR="000245C9">
        <w:rPr>
          <w:rFonts w:ascii="Arial" w:eastAsia="Times New Roman" w:hAnsi="Arial" w:cs="Arial"/>
          <w:color w:val="222222"/>
        </w:rPr>
        <w:t>aspects of this activity change</w:t>
      </w:r>
      <w:r w:rsidRPr="00306A40">
        <w:rPr>
          <w:rFonts w:ascii="Arial" w:eastAsia="Times New Roman" w:hAnsi="Arial" w:cs="Arial"/>
          <w:color w:val="222222"/>
        </w:rPr>
        <w:t xml:space="preserve"> </w:t>
      </w:r>
      <w:r w:rsidRPr="000E7350">
        <w:rPr>
          <w:rFonts w:ascii="Arial" w:eastAsia="Times New Roman" w:hAnsi="Arial" w:cs="Arial"/>
          <w:i/>
          <w:color w:val="222222"/>
        </w:rPr>
        <w:t>in vivo</w:t>
      </w:r>
      <w:r>
        <w:rPr>
          <w:rFonts w:ascii="Arial" w:eastAsia="Times New Roman" w:hAnsi="Arial" w:cs="Arial"/>
          <w:color w:val="222222"/>
        </w:rPr>
        <w:t xml:space="preserve"> with </w:t>
      </w:r>
      <w:r w:rsidRPr="00306A40">
        <w:rPr>
          <w:rFonts w:ascii="Arial" w:eastAsia="Times New Roman" w:hAnsi="Arial" w:cs="Arial"/>
          <w:color w:val="222222"/>
        </w:rPr>
        <w:t xml:space="preserve">development. To </w:t>
      </w:r>
      <w:r>
        <w:rPr>
          <w:rFonts w:ascii="Arial" w:eastAsia="Times New Roman" w:hAnsi="Arial" w:cs="Arial"/>
          <w:color w:val="222222"/>
        </w:rPr>
        <w:t xml:space="preserve">define </w:t>
      </w:r>
      <w:r w:rsidRPr="00306A40">
        <w:rPr>
          <w:rFonts w:ascii="Arial" w:eastAsia="Times New Roman" w:hAnsi="Arial" w:cs="Arial"/>
          <w:color w:val="222222"/>
        </w:rPr>
        <w:t xml:space="preserve">developmental changes in IC activity, we performed time-lapse imaging of awake mice </w:t>
      </w:r>
      <w:r>
        <w:rPr>
          <w:rFonts w:ascii="Arial" w:eastAsia="Times New Roman" w:hAnsi="Arial" w:cs="Arial"/>
          <w:color w:val="222222"/>
        </w:rPr>
        <w:t xml:space="preserve">in </w:t>
      </w:r>
      <w:r w:rsidRPr="00306A40">
        <w:rPr>
          <w:rFonts w:ascii="Arial" w:eastAsia="Times New Roman" w:hAnsi="Arial" w:cs="Arial"/>
          <w:i/>
          <w:iCs/>
          <w:color w:val="222222"/>
        </w:rPr>
        <w:t>Snap25-T2A-GCaMP6s</w:t>
      </w:r>
      <w:r>
        <w:rPr>
          <w:rFonts w:ascii="Arial" w:eastAsia="Times New Roman" w:hAnsi="Arial" w:cs="Arial"/>
          <w:color w:val="222222"/>
        </w:rPr>
        <w:t xml:space="preserve"> mice</w:t>
      </w:r>
      <w:r w:rsidRPr="00306A40">
        <w:rPr>
          <w:rFonts w:ascii="Arial" w:eastAsia="Times New Roman" w:hAnsi="Arial" w:cs="Arial"/>
          <w:color w:val="222222"/>
        </w:rPr>
        <w:t>. At all ages examined</w:t>
      </w:r>
      <w:r w:rsidR="007E732E">
        <w:rPr>
          <w:rFonts w:ascii="Arial" w:eastAsia="Times New Roman" w:hAnsi="Arial" w:cs="Arial"/>
          <w:color w:val="222222"/>
        </w:rPr>
        <w:t xml:space="preserve"> (from </w:t>
      </w:r>
      <w:r w:rsidR="0054133E">
        <w:rPr>
          <w:rFonts w:ascii="Arial" w:eastAsia="Times New Roman" w:hAnsi="Arial" w:cs="Arial"/>
          <w:color w:val="222222"/>
        </w:rPr>
        <w:t>P1, the earliest age we could reliably perform imaging, to</w:t>
      </w:r>
      <w:r w:rsidR="007E732E">
        <w:rPr>
          <w:rFonts w:ascii="Arial" w:eastAsia="Times New Roman" w:hAnsi="Arial" w:cs="Arial"/>
          <w:color w:val="222222"/>
        </w:rPr>
        <w:t xml:space="preserve"> P1</w:t>
      </w:r>
      <w:r w:rsidR="00174F16">
        <w:rPr>
          <w:rFonts w:ascii="Arial" w:eastAsia="Times New Roman" w:hAnsi="Arial" w:cs="Arial"/>
          <w:color w:val="222222"/>
        </w:rPr>
        <w:t>6</w:t>
      </w:r>
      <w:r w:rsidR="0054133E">
        <w:rPr>
          <w:rFonts w:ascii="Arial" w:eastAsia="Times New Roman" w:hAnsi="Arial" w:cs="Arial"/>
          <w:color w:val="222222"/>
        </w:rPr>
        <w:t>, just after hearing onset</w:t>
      </w:r>
      <w:r w:rsidR="007E732E">
        <w:rPr>
          <w:rFonts w:ascii="Arial" w:eastAsia="Times New Roman" w:hAnsi="Arial" w:cs="Arial"/>
          <w:color w:val="222222"/>
        </w:rPr>
        <w:t xml:space="preserve">), </w:t>
      </w:r>
      <w:r w:rsidRPr="00306A40">
        <w:rPr>
          <w:rFonts w:ascii="Arial" w:eastAsia="Times New Roman" w:hAnsi="Arial" w:cs="Arial"/>
          <w:color w:val="222222"/>
        </w:rPr>
        <w:t xml:space="preserve">periodic excitation of neurons occurred within </w:t>
      </w:r>
      <w:proofErr w:type="spellStart"/>
      <w:r w:rsidRPr="00306A40">
        <w:rPr>
          <w:rFonts w:ascii="Arial" w:eastAsia="Times New Roman" w:hAnsi="Arial" w:cs="Arial"/>
          <w:color w:val="222222"/>
        </w:rPr>
        <w:lastRenderedPageBreak/>
        <w:t>isofrequency</w:t>
      </w:r>
      <w:proofErr w:type="spellEnd"/>
      <w:r w:rsidRPr="00306A40">
        <w:rPr>
          <w:rFonts w:ascii="Arial" w:eastAsia="Times New Roman" w:hAnsi="Arial" w:cs="Arial"/>
          <w:color w:val="222222"/>
        </w:rPr>
        <w:t xml:space="preserve"> domains of both lobes of the IC (Figure 9</w:t>
      </w:r>
      <w:proofErr w:type="gramStart"/>
      <w:r w:rsidRPr="00306A40">
        <w:rPr>
          <w:rFonts w:ascii="Arial" w:eastAsia="Times New Roman" w:hAnsi="Arial" w:cs="Arial"/>
          <w:color w:val="222222"/>
        </w:rPr>
        <w:t>A,B</w:t>
      </w:r>
      <w:proofErr w:type="gramEnd"/>
      <w:r w:rsidR="00E82F5C">
        <w:rPr>
          <w:rFonts w:ascii="Arial" w:eastAsia="Times New Roman" w:hAnsi="Arial" w:cs="Arial"/>
          <w:color w:val="222222"/>
        </w:rPr>
        <w:t xml:space="preserve"> and Supplemental Video 8</w:t>
      </w:r>
      <w:r w:rsidRPr="00306A40">
        <w:rPr>
          <w:rFonts w:ascii="Arial" w:eastAsia="Times New Roman" w:hAnsi="Arial" w:cs="Arial"/>
          <w:color w:val="222222"/>
        </w:rPr>
        <w:t xml:space="preserve">). Bilateral events stochastically alternated between having larger amplitudes on the right and left, indicative of electrical activity coming from the left or right cochlea respectively </w:t>
      </w:r>
      <w:r w:rsidRPr="00306A40">
        <w:rPr>
          <w:rFonts w:ascii="Arial" w:eastAsia="Times New Roman" w:hAnsi="Arial" w:cs="Arial"/>
          <w:color w:val="222222"/>
        </w:rPr>
        <w:fldChar w:fldCharType="begin" w:fldLock="1"/>
      </w:r>
      <w:r w:rsidR="00614CCB">
        <w:rPr>
          <w:rFonts w:ascii="Arial" w:eastAsia="Times New Roman" w:hAnsi="Arial" w:cs="Arial"/>
          <w:color w:val="222222"/>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eastAsia="Times New Roman" w:hAnsi="Arial" w:cs="Arial"/>
          <w:color w:val="222222"/>
        </w:rPr>
        <w:fldChar w:fldCharType="separate"/>
      </w:r>
      <w:r w:rsidR="00D01812" w:rsidRPr="00D01812">
        <w:rPr>
          <w:rFonts w:ascii="Arial" w:eastAsia="Times New Roman" w:hAnsi="Arial" w:cs="Arial"/>
          <w:noProof/>
          <w:color w:val="222222"/>
        </w:rPr>
        <w:t>(Babola et al., 2018)</w:t>
      </w:r>
      <w:r w:rsidRPr="00306A40">
        <w:rPr>
          <w:rFonts w:ascii="Arial" w:eastAsia="Times New Roman" w:hAnsi="Arial" w:cs="Arial"/>
          <w:color w:val="222222"/>
        </w:rPr>
        <w:fldChar w:fldCharType="end"/>
      </w:r>
      <w:r w:rsidRPr="00306A40">
        <w:rPr>
          <w:rFonts w:ascii="Arial" w:eastAsia="Times New Roman" w:hAnsi="Arial" w:cs="Arial"/>
          <w:color w:val="222222"/>
        </w:rPr>
        <w:t>. The degree of lateralization (smaller/larger amplitude) also varied on an event-by-event basis (</w:t>
      </w:r>
      <w:r w:rsidR="000245C9">
        <w:rPr>
          <w:rFonts w:ascii="Arial" w:eastAsia="Times New Roman" w:hAnsi="Arial" w:cs="Arial"/>
          <w:color w:val="222222"/>
        </w:rPr>
        <w:t>degree of left/right dominance represented by</w:t>
      </w:r>
      <w:r w:rsidRPr="00306A40">
        <w:rPr>
          <w:rFonts w:ascii="Arial" w:eastAsia="Times New Roman" w:hAnsi="Arial" w:cs="Arial"/>
          <w:color w:val="222222"/>
        </w:rPr>
        <w:t xml:space="preserve"> </w:t>
      </w:r>
      <w:r>
        <w:rPr>
          <w:rFonts w:ascii="Arial" w:eastAsia="Times New Roman" w:hAnsi="Arial" w:cs="Arial"/>
          <w:color w:val="222222"/>
        </w:rPr>
        <w:t>dot</w:t>
      </w:r>
      <w:r w:rsidRPr="00306A40">
        <w:rPr>
          <w:rFonts w:ascii="Arial" w:eastAsia="Times New Roman" w:hAnsi="Arial" w:cs="Arial"/>
          <w:color w:val="222222"/>
        </w:rPr>
        <w:t xml:space="preserve"> sizes in Figure 9C). On average, events </w:t>
      </w:r>
      <w:r>
        <w:rPr>
          <w:rFonts w:ascii="Arial" w:eastAsia="Times New Roman" w:hAnsi="Arial" w:cs="Arial"/>
          <w:color w:val="222222"/>
        </w:rPr>
        <w:t>were</w:t>
      </w:r>
      <w:r w:rsidRPr="00306A40">
        <w:rPr>
          <w:rFonts w:ascii="Arial" w:eastAsia="Times New Roman" w:hAnsi="Arial" w:cs="Arial"/>
          <w:color w:val="222222"/>
        </w:rPr>
        <w:t xml:space="preserve"> evenly balanced between left and right IC (Figure 9C) and increase</w:t>
      </w:r>
      <w:r>
        <w:rPr>
          <w:rFonts w:ascii="Arial" w:eastAsia="Times New Roman" w:hAnsi="Arial" w:cs="Arial"/>
          <w:color w:val="222222"/>
        </w:rPr>
        <w:t>d</w:t>
      </w:r>
      <w:r w:rsidRPr="00306A40">
        <w:rPr>
          <w:rFonts w:ascii="Arial" w:eastAsia="Times New Roman" w:hAnsi="Arial" w:cs="Arial"/>
          <w:color w:val="222222"/>
        </w:rPr>
        <w:t xml:space="preserve"> in frequency and amplitude </w:t>
      </w:r>
      <w:r>
        <w:rPr>
          <w:rFonts w:ascii="Arial" w:eastAsia="Times New Roman" w:hAnsi="Arial" w:cs="Arial"/>
          <w:color w:val="222222"/>
        </w:rPr>
        <w:t>with</w:t>
      </w:r>
      <w:r w:rsidRPr="00306A40">
        <w:rPr>
          <w:rFonts w:ascii="Arial" w:eastAsia="Times New Roman" w:hAnsi="Arial" w:cs="Arial"/>
          <w:color w:val="222222"/>
        </w:rPr>
        <w:t xml:space="preserve"> development</w:t>
      </w:r>
      <w:r>
        <w:rPr>
          <w:rFonts w:ascii="Arial" w:eastAsia="Times New Roman" w:hAnsi="Arial" w:cs="Arial"/>
          <w:color w:val="222222"/>
        </w:rPr>
        <w:t>al age</w:t>
      </w:r>
      <w:r w:rsidRPr="00306A40">
        <w:rPr>
          <w:rFonts w:ascii="Arial" w:eastAsia="Times New Roman" w:hAnsi="Arial" w:cs="Arial"/>
          <w:color w:val="222222"/>
        </w:rPr>
        <w:t xml:space="preserve"> (Figure 9D).</w:t>
      </w:r>
      <w:r>
        <w:rPr>
          <w:rFonts w:ascii="Arial" w:eastAsia="Times New Roman" w:hAnsi="Arial" w:cs="Arial"/>
          <w:color w:val="222222"/>
        </w:rPr>
        <w:t xml:space="preserve"> </w:t>
      </w:r>
      <w:r w:rsidR="00C756CC" w:rsidRPr="00C756CC">
        <w:rPr>
          <w:rFonts w:ascii="Arial" w:hAnsi="Arial" w:cs="Arial"/>
        </w:rPr>
        <w:t>To determine if ambient room noise contributes to recorded neural activity after hearing onset (~P12), two experiments were performed with the ear canals occluded (purple circles in Figure 9D, P16). The frequency of Ca</w:t>
      </w:r>
      <w:r w:rsidR="00C756CC" w:rsidRPr="00C756CC">
        <w:rPr>
          <w:rFonts w:ascii="Arial" w:hAnsi="Arial" w:cs="Arial"/>
          <w:vertAlign w:val="superscript"/>
        </w:rPr>
        <w:t>2+</w:t>
      </w:r>
      <w:r w:rsidR="00C756CC" w:rsidRPr="00C756CC">
        <w:rPr>
          <w:rFonts w:ascii="Arial" w:hAnsi="Arial" w:cs="Arial"/>
        </w:rPr>
        <w:t xml:space="preserve"> transients in these animals decreased, indicating that sound-evoked neural responses comprise a portion of the activity measured in animals without occlusion. </w:t>
      </w:r>
      <w:r w:rsidRPr="00306A40">
        <w:rPr>
          <w:rFonts w:ascii="Arial" w:eastAsia="Times New Roman" w:hAnsi="Arial" w:cs="Arial"/>
          <w:color w:val="222222"/>
        </w:rPr>
        <w:t>The correlation between activity in the left and right lobe</w:t>
      </w:r>
      <w:r w:rsidR="000245C9">
        <w:rPr>
          <w:rFonts w:ascii="Arial" w:eastAsia="Times New Roman" w:hAnsi="Arial" w:cs="Arial"/>
          <w:color w:val="222222"/>
        </w:rPr>
        <w:t>s</w:t>
      </w:r>
      <w:r w:rsidRPr="00306A40">
        <w:rPr>
          <w:rFonts w:ascii="Arial" w:eastAsia="Times New Roman" w:hAnsi="Arial" w:cs="Arial"/>
          <w:color w:val="222222"/>
        </w:rPr>
        <w:t xml:space="preserve"> of the IC exhibited a small decrease at P10 (Figure 9E). To determine the spatial extent of neuronal activation in IC, we calculated the average area activated during an IC event (defined by pixels that exhibited an amplitude response greater than 2/3 of the maximum intensity; Figure 9F). The spatial spread of activity increased from P1 to P3, then slowly decreased over the next two postnatal weeks (Figure 9E). </w:t>
      </w:r>
      <w:r>
        <w:rPr>
          <w:rFonts w:ascii="Arial" w:eastAsia="Times New Roman" w:hAnsi="Arial" w:cs="Arial"/>
          <w:color w:val="222222"/>
        </w:rPr>
        <w:t xml:space="preserve">These results indicate that auditory neurons within </w:t>
      </w:r>
      <w:proofErr w:type="spellStart"/>
      <w:r>
        <w:rPr>
          <w:rFonts w:ascii="Arial" w:eastAsia="Times New Roman" w:hAnsi="Arial" w:cs="Arial"/>
          <w:color w:val="222222"/>
        </w:rPr>
        <w:t>isofrequency</w:t>
      </w:r>
      <w:proofErr w:type="spellEnd"/>
      <w:r>
        <w:rPr>
          <w:rFonts w:ascii="Arial" w:eastAsia="Times New Roman" w:hAnsi="Arial" w:cs="Arial"/>
          <w:color w:val="222222"/>
        </w:rPr>
        <w:t xml:space="preserve"> domains experience a prolonged period of correlated activity prior to hearing onset and that the domains of active neurons decrease with development, paralleling tonotopic refinement within the IC. </w:t>
      </w:r>
    </w:p>
    <w:p w14:paraId="3712D5BB" w14:textId="77777777" w:rsidR="00B8691B" w:rsidRPr="00306A40" w:rsidRDefault="00B8691B" w:rsidP="00B8691B">
      <w:pPr>
        <w:shd w:val="clear" w:color="auto" w:fill="FFFFFF"/>
        <w:spacing w:after="0" w:line="240" w:lineRule="auto"/>
        <w:ind w:firstLine="720"/>
        <w:contextualSpacing/>
        <w:rPr>
          <w:rFonts w:ascii="Arial" w:eastAsia="Times New Roman" w:hAnsi="Arial" w:cs="Arial"/>
          <w:b/>
          <w:bCs/>
          <w:color w:val="222222"/>
        </w:rPr>
      </w:pPr>
    </w:p>
    <w:p w14:paraId="78FC1822" w14:textId="77777777" w:rsidR="00CD3DA9" w:rsidRDefault="00B8691B" w:rsidP="00B8691B">
      <w:pPr>
        <w:shd w:val="clear" w:color="auto" w:fill="FFFFFF"/>
        <w:spacing w:after="0" w:line="240" w:lineRule="auto"/>
        <w:contextualSpacing/>
        <w:rPr>
          <w:ins w:id="304" w:author="Travis Babola" w:date="2020-10-01T14:59:00Z"/>
          <w:rFonts w:ascii="Arial" w:eastAsia="Times New Roman" w:hAnsi="Arial" w:cs="Arial"/>
          <w:color w:val="222222"/>
        </w:rPr>
      </w:pPr>
      <w:bookmarkStart w:id="305" w:name="_Hlk52444388"/>
      <w:r w:rsidRPr="00306A40">
        <w:rPr>
          <w:rFonts w:ascii="Arial" w:eastAsia="Times New Roman" w:hAnsi="Arial" w:cs="Arial"/>
          <w:b/>
          <w:bCs/>
          <w:color w:val="222222"/>
        </w:rPr>
        <w:t>P2RY1 activity is required for spontaneous activity </w:t>
      </w:r>
      <w:r w:rsidRPr="00306A40">
        <w:rPr>
          <w:rFonts w:ascii="Arial" w:eastAsia="Times New Roman" w:hAnsi="Arial" w:cs="Arial"/>
          <w:b/>
          <w:bCs/>
          <w:i/>
          <w:iCs/>
          <w:color w:val="222222"/>
        </w:rPr>
        <w:t>in vivo</w:t>
      </w:r>
      <w:r w:rsidRPr="00306A40">
        <w:rPr>
          <w:rFonts w:ascii="Arial" w:eastAsia="Times New Roman" w:hAnsi="Arial" w:cs="Arial"/>
          <w:b/>
          <w:bCs/>
          <w:color w:val="222222"/>
        </w:rPr>
        <w:t> at P1</w:t>
      </w:r>
      <w:bookmarkEnd w:id="305"/>
      <w:r w:rsidRPr="00306A40">
        <w:rPr>
          <w:rFonts w:ascii="Arial" w:eastAsia="Times New Roman" w:hAnsi="Arial" w:cs="Arial"/>
          <w:b/>
          <w:bCs/>
          <w:color w:val="222222"/>
        </w:rPr>
        <w:br/>
      </w:r>
      <w:r w:rsidRPr="00306A40">
        <w:rPr>
          <w:rFonts w:ascii="Arial" w:eastAsia="Times New Roman" w:hAnsi="Arial" w:cs="Arial"/>
          <w:color w:val="222222"/>
        </w:rPr>
        <w:t xml:space="preserve">After the first postnatal week, spontaneous activity in the IC is sensitive to acute inhibition of P2RY1 </w:t>
      </w:r>
      <w:r w:rsidRPr="00306A40">
        <w:rPr>
          <w:rFonts w:ascii="Arial" w:eastAsia="Times New Roman" w:hAnsi="Arial" w:cs="Arial"/>
          <w:color w:val="222222"/>
        </w:rPr>
        <w:fldChar w:fldCharType="begin" w:fldLock="1"/>
      </w:r>
      <w:r w:rsidRPr="00306A40">
        <w:rPr>
          <w:rFonts w:ascii="Arial" w:eastAsia="Times New Roman" w:hAnsi="Arial" w:cs="Arial"/>
          <w:color w:val="222222"/>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Pr="00306A40">
        <w:rPr>
          <w:rFonts w:ascii="Arial" w:eastAsia="Times New Roman" w:hAnsi="Arial" w:cs="Arial"/>
          <w:color w:val="222222"/>
        </w:rPr>
        <w:fldChar w:fldCharType="separate"/>
      </w:r>
      <w:r w:rsidRPr="00306A40">
        <w:rPr>
          <w:rFonts w:ascii="Arial" w:eastAsia="Times New Roman" w:hAnsi="Arial" w:cs="Arial"/>
          <w:noProof/>
          <w:color w:val="222222"/>
        </w:rPr>
        <w:t>(Babola et al., 2020)</w:t>
      </w:r>
      <w:r w:rsidRPr="00306A40">
        <w:rPr>
          <w:rFonts w:ascii="Arial" w:eastAsia="Times New Roman" w:hAnsi="Arial" w:cs="Arial"/>
          <w:color w:val="222222"/>
        </w:rPr>
        <w:fldChar w:fldCharType="end"/>
      </w:r>
      <w:r w:rsidRPr="00306A40">
        <w:rPr>
          <w:rFonts w:ascii="Arial" w:eastAsia="Times New Roman" w:hAnsi="Arial" w:cs="Arial"/>
          <w:color w:val="222222"/>
        </w:rPr>
        <w:t xml:space="preserve">. To determine whether P2RY1 is required for spontaneous activity in newborn animals, we performed time-lapse imaging of spontaneous activity in IC before and after acute injection MRS2500 </w:t>
      </w:r>
      <w:r>
        <w:rPr>
          <w:rFonts w:ascii="Arial" w:eastAsia="Times New Roman" w:hAnsi="Arial" w:cs="Arial"/>
          <w:color w:val="222222"/>
        </w:rPr>
        <w:t>(or</w:t>
      </w:r>
      <w:r w:rsidRPr="00306A40">
        <w:rPr>
          <w:rFonts w:ascii="Arial" w:eastAsia="Times New Roman" w:hAnsi="Arial" w:cs="Arial"/>
          <w:color w:val="222222"/>
        </w:rPr>
        <w:t xml:space="preserve"> </w:t>
      </w:r>
      <w:r>
        <w:rPr>
          <w:rFonts w:ascii="Arial" w:eastAsia="Times New Roman" w:hAnsi="Arial" w:cs="Arial"/>
          <w:color w:val="222222"/>
        </w:rPr>
        <w:t xml:space="preserve">vehicle) </w:t>
      </w:r>
      <w:r w:rsidRPr="00306A40">
        <w:rPr>
          <w:rFonts w:ascii="Arial" w:eastAsia="Times New Roman" w:hAnsi="Arial" w:cs="Arial"/>
          <w:color w:val="222222"/>
        </w:rPr>
        <w:t xml:space="preserve">into the intraperitoneal space. Following MRS2500 injection, there was a significant decrease in </w:t>
      </w:r>
      <w:r w:rsidRPr="0089791D">
        <w:rPr>
          <w:rFonts w:ascii="Arial" w:eastAsia="Times New Roman" w:hAnsi="Arial" w:cs="Arial"/>
          <w:color w:val="222222"/>
        </w:rPr>
        <w:t>the frequency</w:t>
      </w:r>
      <w:r w:rsidR="00024C57" w:rsidRPr="0089791D">
        <w:rPr>
          <w:rFonts w:ascii="Arial" w:eastAsia="Times New Roman" w:hAnsi="Arial" w:cs="Arial"/>
          <w:color w:val="222222"/>
        </w:rPr>
        <w:t xml:space="preserve"> (</w:t>
      </w:r>
      <w:r w:rsidR="0089791D" w:rsidRPr="0089791D">
        <w:rPr>
          <w:rFonts w:ascii="Arial" w:eastAsia="Times New Roman" w:hAnsi="Arial" w:cs="Arial"/>
          <w:color w:val="222222"/>
        </w:rPr>
        <w:t xml:space="preserve">4.7 </w:t>
      </w:r>
      <w:r w:rsidR="0089791D" w:rsidRPr="0089791D">
        <w:rPr>
          <w:rFonts w:ascii="Arial" w:hAnsi="Arial" w:cs="Arial"/>
        </w:rPr>
        <w:t xml:space="preserve">± 0.9 </w:t>
      </w:r>
      <w:r w:rsidR="00024C57" w:rsidRPr="0089791D">
        <w:rPr>
          <w:rFonts w:ascii="Arial" w:eastAsia="Times New Roman" w:hAnsi="Arial" w:cs="Arial"/>
          <w:color w:val="222222"/>
        </w:rPr>
        <w:t>events per minute in control,</w:t>
      </w:r>
      <w:r w:rsidR="0089791D" w:rsidRPr="0089791D">
        <w:rPr>
          <w:rFonts w:ascii="Arial" w:eastAsia="Times New Roman" w:hAnsi="Arial" w:cs="Arial"/>
          <w:color w:val="222222"/>
        </w:rPr>
        <w:t xml:space="preserve"> 2.49</w:t>
      </w:r>
      <w:r w:rsidR="00024C57" w:rsidRPr="0089791D">
        <w:rPr>
          <w:rFonts w:ascii="Arial" w:eastAsia="Times New Roman" w:hAnsi="Arial" w:cs="Arial"/>
          <w:color w:val="222222"/>
        </w:rPr>
        <w:t xml:space="preserve"> </w:t>
      </w:r>
      <w:r w:rsidR="0089791D" w:rsidRPr="0089791D">
        <w:rPr>
          <w:rFonts w:ascii="Arial" w:hAnsi="Arial" w:cs="Arial"/>
        </w:rPr>
        <w:t xml:space="preserve">± 0.5 </w:t>
      </w:r>
      <w:r w:rsidR="0029171B">
        <w:rPr>
          <w:rFonts w:ascii="Arial" w:eastAsia="Times New Roman" w:hAnsi="Arial" w:cs="Arial"/>
          <w:color w:val="222222"/>
        </w:rPr>
        <w:t>events</w:t>
      </w:r>
      <w:r w:rsidR="00024C57" w:rsidRPr="0089791D">
        <w:rPr>
          <w:rFonts w:ascii="Arial" w:eastAsia="Times New Roman" w:hAnsi="Arial" w:cs="Arial"/>
          <w:color w:val="222222"/>
        </w:rPr>
        <w:t xml:space="preserve"> per minute in MRS2500, Student’s t-test with Bonferroni correction</w:t>
      </w:r>
      <w:r w:rsidR="00FD7133">
        <w:rPr>
          <w:rFonts w:ascii="Arial" w:eastAsia="Times New Roman" w:hAnsi="Arial" w:cs="Arial"/>
          <w:color w:val="222222"/>
        </w:rPr>
        <w:t>,</w:t>
      </w:r>
      <w:r w:rsidR="0089791D" w:rsidRPr="0089791D">
        <w:rPr>
          <w:rFonts w:ascii="Arial" w:eastAsia="Times New Roman" w:hAnsi="Arial" w:cs="Arial"/>
          <w:color w:val="222222"/>
        </w:rPr>
        <w:t xml:space="preserve"> t(6) = 4.07, p = 0.01</w:t>
      </w:r>
      <w:r w:rsidR="00024C57" w:rsidRPr="0089791D">
        <w:rPr>
          <w:rFonts w:ascii="Arial" w:eastAsia="Times New Roman" w:hAnsi="Arial" w:cs="Arial"/>
          <w:color w:val="222222"/>
        </w:rPr>
        <w:t>)</w:t>
      </w:r>
      <w:r w:rsidRPr="0089791D">
        <w:rPr>
          <w:rFonts w:ascii="Arial" w:eastAsia="Times New Roman" w:hAnsi="Arial" w:cs="Arial"/>
          <w:color w:val="222222"/>
        </w:rPr>
        <w:t>, but not the amplitude</w:t>
      </w:r>
      <w:r w:rsidR="006A0A68" w:rsidRPr="0089791D">
        <w:rPr>
          <w:rFonts w:ascii="Arial" w:eastAsia="Times New Roman" w:hAnsi="Arial" w:cs="Arial"/>
          <w:color w:val="222222"/>
        </w:rPr>
        <w:t xml:space="preserve"> </w:t>
      </w:r>
      <w:r w:rsidR="006A0A68" w:rsidRPr="0029171B">
        <w:rPr>
          <w:rFonts w:ascii="Arial" w:eastAsia="Times New Roman" w:hAnsi="Arial" w:cs="Arial"/>
          <w:color w:val="222222"/>
        </w:rPr>
        <w:t>(</w:t>
      </w:r>
      <w:r w:rsidR="0089791D" w:rsidRPr="0029171B">
        <w:rPr>
          <w:rFonts w:ascii="Arial" w:eastAsia="Times New Roman" w:hAnsi="Arial" w:cs="Arial"/>
          <w:color w:val="222222"/>
        </w:rPr>
        <w:t xml:space="preserve">0.077 </w:t>
      </w:r>
      <w:r w:rsidR="0089791D" w:rsidRPr="0029171B">
        <w:rPr>
          <w:rFonts w:ascii="Arial" w:hAnsi="Arial" w:cs="Arial"/>
        </w:rPr>
        <w:t xml:space="preserve">± </w:t>
      </w:r>
      <w:r w:rsidR="0089791D" w:rsidRPr="0029171B">
        <w:rPr>
          <w:rFonts w:ascii="Arial" w:eastAsia="Times New Roman" w:hAnsi="Arial" w:cs="Arial"/>
          <w:color w:val="222222"/>
        </w:rPr>
        <w:t xml:space="preserve">0.005 </w:t>
      </w:r>
      <w:r w:rsidR="006A0A68" w:rsidRPr="0029171B">
        <w:rPr>
          <w:rFonts w:ascii="Arial" w:eastAsia="Times New Roman" w:hAnsi="Arial" w:cs="Arial"/>
          <w:color w:val="222222"/>
        </w:rPr>
        <w:t>DF/F in control,</w:t>
      </w:r>
      <w:r w:rsidR="0089791D" w:rsidRPr="0029171B">
        <w:rPr>
          <w:rFonts w:ascii="Arial" w:eastAsia="Times New Roman" w:hAnsi="Arial" w:cs="Arial"/>
          <w:color w:val="222222"/>
        </w:rPr>
        <w:t xml:space="preserve"> 0.079</w:t>
      </w:r>
      <w:r w:rsidR="006A0A68" w:rsidRPr="0029171B">
        <w:rPr>
          <w:rFonts w:ascii="Arial" w:eastAsia="Times New Roman" w:hAnsi="Arial" w:cs="Arial"/>
          <w:color w:val="222222"/>
        </w:rPr>
        <w:t xml:space="preserve"> </w:t>
      </w:r>
      <w:r w:rsidR="0089791D" w:rsidRPr="0029171B">
        <w:rPr>
          <w:rFonts w:ascii="Arial" w:hAnsi="Arial" w:cs="Arial"/>
        </w:rPr>
        <w:t xml:space="preserve">± 0.005 </w:t>
      </w:r>
      <w:r w:rsidR="006A0A68" w:rsidRPr="0029171B">
        <w:rPr>
          <w:rFonts w:ascii="Arial" w:eastAsia="Times New Roman" w:hAnsi="Arial" w:cs="Arial"/>
          <w:color w:val="222222"/>
        </w:rPr>
        <w:t>DF/F in MRS2500, Student’s t-test with Bonferroni correction</w:t>
      </w:r>
      <w:r w:rsidR="00530843" w:rsidRPr="0029171B">
        <w:rPr>
          <w:rFonts w:ascii="Arial" w:eastAsia="Times New Roman" w:hAnsi="Arial" w:cs="Arial"/>
          <w:color w:val="222222"/>
        </w:rPr>
        <w:t xml:space="preserve"> t(6) = 0.33</w:t>
      </w:r>
      <w:r w:rsidR="00530843">
        <w:rPr>
          <w:rFonts w:ascii="Arial" w:eastAsia="Times New Roman" w:hAnsi="Arial" w:cs="Arial"/>
          <w:color w:val="222222"/>
        </w:rPr>
        <w:t>, p = 0.76</w:t>
      </w:r>
      <w:r w:rsidR="006A0A68" w:rsidRPr="0089791D">
        <w:rPr>
          <w:rFonts w:ascii="Arial" w:eastAsia="Times New Roman" w:hAnsi="Arial" w:cs="Arial"/>
          <w:color w:val="222222"/>
        </w:rPr>
        <w:t>)</w:t>
      </w:r>
      <w:r w:rsidRPr="0089791D">
        <w:rPr>
          <w:rFonts w:ascii="Arial" w:eastAsia="Times New Roman" w:hAnsi="Arial" w:cs="Arial"/>
          <w:color w:val="222222"/>
        </w:rPr>
        <w:t>, of spontaneous Ca</w:t>
      </w:r>
      <w:r w:rsidRPr="0089791D">
        <w:rPr>
          <w:rFonts w:ascii="Arial" w:eastAsia="Times New Roman" w:hAnsi="Arial" w:cs="Arial"/>
          <w:color w:val="222222"/>
          <w:vertAlign w:val="superscript"/>
        </w:rPr>
        <w:t>2+</w:t>
      </w:r>
      <w:r w:rsidRPr="0089791D">
        <w:rPr>
          <w:rFonts w:ascii="Arial" w:eastAsia="Times New Roman" w:hAnsi="Arial" w:cs="Arial"/>
          <w:color w:val="222222"/>
        </w:rPr>
        <w:t xml:space="preserve"> transients (Figure 10D,F,G). In contrast, there were no significant changes</w:t>
      </w:r>
      <w:r w:rsidRPr="00306A40">
        <w:rPr>
          <w:rFonts w:ascii="Arial" w:eastAsia="Times New Roman" w:hAnsi="Arial" w:cs="Arial"/>
          <w:color w:val="222222"/>
        </w:rPr>
        <w:t xml:space="preserve"> in </w:t>
      </w:r>
      <w:r>
        <w:rPr>
          <w:rFonts w:ascii="Arial" w:eastAsia="Times New Roman" w:hAnsi="Arial" w:cs="Arial"/>
          <w:color w:val="222222"/>
        </w:rPr>
        <w:t xml:space="preserve">the </w:t>
      </w:r>
      <w:r w:rsidRPr="00306A40">
        <w:rPr>
          <w:rFonts w:ascii="Arial" w:eastAsia="Times New Roman" w:hAnsi="Arial" w:cs="Arial"/>
          <w:color w:val="222222"/>
        </w:rPr>
        <w:t xml:space="preserve">frequency </w:t>
      </w:r>
      <w:r w:rsidR="006A0A68">
        <w:rPr>
          <w:rFonts w:ascii="Arial" w:eastAsia="Times New Roman" w:hAnsi="Arial" w:cs="Arial"/>
          <w:color w:val="222222"/>
        </w:rPr>
        <w:t>(</w:t>
      </w:r>
      <w:r w:rsidR="006A0A68" w:rsidRPr="0089791D">
        <w:rPr>
          <w:rFonts w:ascii="Arial" w:eastAsia="Times New Roman" w:hAnsi="Arial" w:cs="Arial"/>
          <w:color w:val="222222"/>
        </w:rPr>
        <w:t>Student’s t-test with Bonferroni correction</w:t>
      </w:r>
      <w:r w:rsidR="0089791D">
        <w:rPr>
          <w:rFonts w:ascii="Arial" w:eastAsia="Times New Roman" w:hAnsi="Arial" w:cs="Arial"/>
          <w:color w:val="222222"/>
        </w:rPr>
        <w:t xml:space="preserve"> </w:t>
      </w:r>
      <w:proofErr w:type="gramStart"/>
      <w:r w:rsidR="0089791D">
        <w:rPr>
          <w:rFonts w:ascii="Arial" w:eastAsia="Times New Roman" w:hAnsi="Arial" w:cs="Arial"/>
          <w:color w:val="222222"/>
        </w:rPr>
        <w:t>t(</w:t>
      </w:r>
      <w:proofErr w:type="gramEnd"/>
      <w:r w:rsidR="0089791D">
        <w:rPr>
          <w:rFonts w:ascii="Arial" w:eastAsia="Times New Roman" w:hAnsi="Arial" w:cs="Arial"/>
          <w:color w:val="222222"/>
        </w:rPr>
        <w:t>7) = 0.52, p = 0.62</w:t>
      </w:r>
      <w:r w:rsidR="006A0A68" w:rsidRPr="0089791D">
        <w:rPr>
          <w:rFonts w:ascii="Arial" w:eastAsia="Times New Roman" w:hAnsi="Arial" w:cs="Arial"/>
          <w:color w:val="222222"/>
        </w:rPr>
        <w:t xml:space="preserve">) </w:t>
      </w:r>
      <w:r w:rsidRPr="0089791D">
        <w:rPr>
          <w:rFonts w:ascii="Arial" w:eastAsia="Times New Roman" w:hAnsi="Arial" w:cs="Arial"/>
          <w:color w:val="222222"/>
        </w:rPr>
        <w:t>or amplitude</w:t>
      </w:r>
      <w:r w:rsidR="006A0A68" w:rsidRPr="0089791D">
        <w:rPr>
          <w:rFonts w:ascii="Arial" w:eastAsia="Times New Roman" w:hAnsi="Arial" w:cs="Arial"/>
          <w:color w:val="222222"/>
        </w:rPr>
        <w:t xml:space="preserve"> (Student’s t-test with Bonferroni correction</w:t>
      </w:r>
      <w:r w:rsidR="0089791D">
        <w:rPr>
          <w:rFonts w:ascii="Arial" w:eastAsia="Times New Roman" w:hAnsi="Arial" w:cs="Arial"/>
          <w:color w:val="222222"/>
        </w:rPr>
        <w:t xml:space="preserve"> t(7) = 2.07, p = 0.08</w:t>
      </w:r>
      <w:r w:rsidR="006A0A68">
        <w:rPr>
          <w:rFonts w:ascii="Arial" w:eastAsia="Times New Roman" w:hAnsi="Arial" w:cs="Arial"/>
          <w:color w:val="222222"/>
        </w:rPr>
        <w:t>)</w:t>
      </w:r>
      <w:r w:rsidRPr="00306A40">
        <w:rPr>
          <w:rFonts w:ascii="Arial" w:eastAsia="Times New Roman" w:hAnsi="Arial" w:cs="Arial"/>
          <w:color w:val="222222"/>
        </w:rPr>
        <w:t xml:space="preserve"> after injection</w:t>
      </w:r>
      <w:r>
        <w:rPr>
          <w:rFonts w:ascii="Arial" w:eastAsia="Times New Roman" w:hAnsi="Arial" w:cs="Arial"/>
          <w:color w:val="222222"/>
        </w:rPr>
        <w:t xml:space="preserve"> of vehicle </w:t>
      </w:r>
      <w:r w:rsidRPr="00306A40">
        <w:rPr>
          <w:rFonts w:ascii="Arial" w:eastAsia="Times New Roman" w:hAnsi="Arial" w:cs="Arial"/>
          <w:color w:val="222222"/>
        </w:rPr>
        <w:t xml:space="preserve">(Figure 10B,E,G). </w:t>
      </w:r>
    </w:p>
    <w:p w14:paraId="689E33BC" w14:textId="6A2303D0" w:rsidR="00B8691B" w:rsidRDefault="00CD3DA9" w:rsidP="00B8691B">
      <w:pPr>
        <w:shd w:val="clear" w:color="auto" w:fill="FFFFFF"/>
        <w:spacing w:after="0" w:line="240" w:lineRule="auto"/>
        <w:contextualSpacing/>
        <w:rPr>
          <w:rFonts w:ascii="Arial" w:eastAsia="Times New Roman" w:hAnsi="Arial" w:cs="Arial"/>
          <w:color w:val="222222"/>
        </w:rPr>
      </w:pPr>
      <w:ins w:id="306" w:author="Travis Babola" w:date="2020-10-01T14:56:00Z">
        <w:r w:rsidRPr="00956A19">
          <w:rPr>
            <w:rFonts w:ascii="Arial" w:eastAsia="Times New Roman" w:hAnsi="Arial" w:cs="Arial"/>
            <w:b/>
            <w:bCs/>
            <w:color w:val="222222"/>
            <w:rPrChange w:id="307" w:author="Travis Babola" w:date="2020-10-01T15:05:00Z">
              <w:rPr>
                <w:rFonts w:ascii="Arial" w:eastAsia="Times New Roman" w:hAnsi="Arial" w:cs="Arial"/>
                <w:color w:val="222222"/>
              </w:rPr>
            </w:rPrChange>
          </w:rPr>
          <w:t xml:space="preserve">In the </w:t>
        </w:r>
      </w:ins>
      <w:ins w:id="308" w:author="Travis Babola" w:date="2020-10-01T11:56:00Z">
        <w:r w:rsidR="008A6B10" w:rsidRPr="00956A19">
          <w:rPr>
            <w:rFonts w:ascii="Arial" w:eastAsia="Times New Roman" w:hAnsi="Arial" w:cs="Arial"/>
            <w:b/>
            <w:bCs/>
            <w:color w:val="222222"/>
            <w:rPrChange w:id="309" w:author="Travis Babola" w:date="2020-10-01T15:05:00Z">
              <w:rPr>
                <w:rFonts w:ascii="Arial" w:eastAsia="Times New Roman" w:hAnsi="Arial" w:cs="Arial"/>
                <w:color w:val="222222"/>
              </w:rPr>
            </w:rPrChange>
          </w:rPr>
          <w:t>CNS</w:t>
        </w:r>
      </w:ins>
      <w:ins w:id="310" w:author="Travis Babola" w:date="2020-10-01T14:56:00Z">
        <w:r w:rsidRPr="00956A19">
          <w:rPr>
            <w:rFonts w:ascii="Arial" w:eastAsia="Times New Roman" w:hAnsi="Arial" w:cs="Arial"/>
            <w:b/>
            <w:bCs/>
            <w:color w:val="222222"/>
            <w:rPrChange w:id="311" w:author="Travis Babola" w:date="2020-10-01T15:05:00Z">
              <w:rPr>
                <w:rFonts w:ascii="Arial" w:eastAsia="Times New Roman" w:hAnsi="Arial" w:cs="Arial"/>
                <w:color w:val="222222"/>
              </w:rPr>
            </w:rPrChange>
          </w:rPr>
          <w:t>, astrocytes</w:t>
        </w:r>
      </w:ins>
      <w:ins w:id="312" w:author="Travis Babola" w:date="2020-10-01T11:56:00Z">
        <w:r w:rsidR="008A6B10" w:rsidRPr="00956A19">
          <w:rPr>
            <w:rFonts w:ascii="Arial" w:eastAsia="Times New Roman" w:hAnsi="Arial" w:cs="Arial"/>
            <w:b/>
            <w:bCs/>
            <w:color w:val="222222"/>
            <w:rPrChange w:id="313" w:author="Travis Babola" w:date="2020-10-01T15:05:00Z">
              <w:rPr>
                <w:rFonts w:ascii="Arial" w:eastAsia="Times New Roman" w:hAnsi="Arial" w:cs="Arial"/>
                <w:color w:val="222222"/>
              </w:rPr>
            </w:rPrChange>
          </w:rPr>
          <w:t xml:space="preserve"> express </w:t>
        </w:r>
      </w:ins>
      <w:ins w:id="314" w:author="Travis Babola" w:date="2020-10-01T14:50:00Z">
        <w:r w:rsidRPr="00956A19">
          <w:rPr>
            <w:rFonts w:ascii="Arial" w:eastAsia="Times New Roman" w:hAnsi="Arial" w:cs="Arial"/>
            <w:b/>
            <w:bCs/>
            <w:color w:val="222222"/>
            <w:rPrChange w:id="315" w:author="Travis Babola" w:date="2020-10-01T15:05:00Z">
              <w:rPr>
                <w:rFonts w:ascii="Arial" w:eastAsia="Times New Roman" w:hAnsi="Arial" w:cs="Arial"/>
                <w:color w:val="222222"/>
              </w:rPr>
            </w:rPrChange>
          </w:rPr>
          <w:t>functional purinergic receptors that</w:t>
        </w:r>
      </w:ins>
      <w:ins w:id="316" w:author="Travis Babola" w:date="2020-10-01T14:56:00Z">
        <w:r w:rsidRPr="00956A19">
          <w:rPr>
            <w:rFonts w:ascii="Arial" w:eastAsia="Times New Roman" w:hAnsi="Arial" w:cs="Arial"/>
            <w:b/>
            <w:bCs/>
            <w:color w:val="222222"/>
            <w:rPrChange w:id="317" w:author="Travis Babola" w:date="2020-10-01T15:05:00Z">
              <w:rPr>
                <w:rFonts w:ascii="Arial" w:eastAsia="Times New Roman" w:hAnsi="Arial" w:cs="Arial"/>
                <w:color w:val="222222"/>
              </w:rPr>
            </w:rPrChange>
          </w:rPr>
          <w:t>, when</w:t>
        </w:r>
      </w:ins>
      <w:ins w:id="318" w:author="Travis Babola" w:date="2020-10-01T14:50:00Z">
        <w:r w:rsidRPr="00956A19">
          <w:rPr>
            <w:rFonts w:ascii="Arial" w:eastAsia="Times New Roman" w:hAnsi="Arial" w:cs="Arial"/>
            <w:b/>
            <w:bCs/>
            <w:color w:val="222222"/>
            <w:rPrChange w:id="319" w:author="Travis Babola" w:date="2020-10-01T15:05:00Z">
              <w:rPr>
                <w:rFonts w:ascii="Arial" w:eastAsia="Times New Roman" w:hAnsi="Arial" w:cs="Arial"/>
                <w:color w:val="222222"/>
              </w:rPr>
            </w:rPrChange>
          </w:rPr>
          <w:t xml:space="preserve"> activat</w:t>
        </w:r>
      </w:ins>
      <w:ins w:id="320" w:author="Travis Babola" w:date="2020-10-01T14:56:00Z">
        <w:r w:rsidRPr="00956A19">
          <w:rPr>
            <w:rFonts w:ascii="Arial" w:eastAsia="Times New Roman" w:hAnsi="Arial" w:cs="Arial"/>
            <w:b/>
            <w:bCs/>
            <w:color w:val="222222"/>
            <w:rPrChange w:id="321" w:author="Travis Babola" w:date="2020-10-01T15:05:00Z">
              <w:rPr>
                <w:rFonts w:ascii="Arial" w:eastAsia="Times New Roman" w:hAnsi="Arial" w:cs="Arial"/>
                <w:color w:val="222222"/>
              </w:rPr>
            </w:rPrChange>
          </w:rPr>
          <w:t>ed,</w:t>
        </w:r>
      </w:ins>
      <w:ins w:id="322" w:author="Travis Babola" w:date="2020-10-01T14:50:00Z">
        <w:r w:rsidRPr="00956A19">
          <w:rPr>
            <w:rFonts w:ascii="Arial" w:eastAsia="Times New Roman" w:hAnsi="Arial" w:cs="Arial"/>
            <w:b/>
            <w:bCs/>
            <w:color w:val="222222"/>
            <w:rPrChange w:id="323" w:author="Travis Babola" w:date="2020-10-01T15:05:00Z">
              <w:rPr>
                <w:rFonts w:ascii="Arial" w:eastAsia="Times New Roman" w:hAnsi="Arial" w:cs="Arial"/>
                <w:color w:val="222222"/>
              </w:rPr>
            </w:rPrChange>
          </w:rPr>
          <w:t xml:space="preserve"> </w:t>
        </w:r>
      </w:ins>
      <w:ins w:id="324" w:author="Travis Babola" w:date="2020-10-01T15:04:00Z">
        <w:r w:rsidR="00956A19" w:rsidRPr="00956A19">
          <w:rPr>
            <w:rFonts w:ascii="Arial" w:eastAsia="Times New Roman" w:hAnsi="Arial" w:cs="Arial"/>
            <w:b/>
            <w:bCs/>
            <w:color w:val="222222"/>
            <w:rPrChange w:id="325" w:author="Travis Babola" w:date="2020-10-01T15:05:00Z">
              <w:rPr>
                <w:rFonts w:ascii="Arial" w:eastAsia="Times New Roman" w:hAnsi="Arial" w:cs="Arial"/>
                <w:color w:val="222222"/>
              </w:rPr>
            </w:rPrChange>
          </w:rPr>
          <w:t xml:space="preserve">reduce </w:t>
        </w:r>
      </w:ins>
      <w:ins w:id="326" w:author="Travis Babola" w:date="2020-10-01T14:51:00Z">
        <w:r w:rsidRPr="00956A19">
          <w:rPr>
            <w:rFonts w:ascii="Arial" w:eastAsia="Times New Roman" w:hAnsi="Arial" w:cs="Arial"/>
            <w:b/>
            <w:bCs/>
            <w:color w:val="222222"/>
            <w:rPrChange w:id="327" w:author="Travis Babola" w:date="2020-10-01T15:05:00Z">
              <w:rPr>
                <w:rFonts w:ascii="Arial" w:eastAsia="Times New Roman" w:hAnsi="Arial" w:cs="Arial"/>
                <w:color w:val="222222"/>
              </w:rPr>
            </w:rPrChange>
          </w:rPr>
          <w:t xml:space="preserve">local </w:t>
        </w:r>
      </w:ins>
      <w:ins w:id="328" w:author="Travis Babola" w:date="2020-10-01T14:50:00Z">
        <w:r w:rsidRPr="00956A19">
          <w:rPr>
            <w:rFonts w:ascii="Arial" w:eastAsia="Times New Roman" w:hAnsi="Arial" w:cs="Arial"/>
            <w:b/>
            <w:bCs/>
            <w:color w:val="222222"/>
            <w:rPrChange w:id="329" w:author="Travis Babola" w:date="2020-10-01T15:05:00Z">
              <w:rPr>
                <w:rFonts w:ascii="Arial" w:eastAsia="Times New Roman" w:hAnsi="Arial" w:cs="Arial"/>
                <w:color w:val="222222"/>
              </w:rPr>
            </w:rPrChange>
          </w:rPr>
          <w:t>neu</w:t>
        </w:r>
      </w:ins>
      <w:ins w:id="330" w:author="Travis Babola" w:date="2020-10-01T14:51:00Z">
        <w:r w:rsidRPr="00956A19">
          <w:rPr>
            <w:rFonts w:ascii="Arial" w:eastAsia="Times New Roman" w:hAnsi="Arial" w:cs="Arial"/>
            <w:b/>
            <w:bCs/>
            <w:color w:val="222222"/>
            <w:rPrChange w:id="331" w:author="Travis Babola" w:date="2020-10-01T15:05:00Z">
              <w:rPr>
                <w:rFonts w:ascii="Arial" w:eastAsia="Times New Roman" w:hAnsi="Arial" w:cs="Arial"/>
                <w:color w:val="222222"/>
              </w:rPr>
            </w:rPrChange>
          </w:rPr>
          <w:t>ronal activity</w:t>
        </w:r>
      </w:ins>
      <w:ins w:id="332" w:author="Travis Babola" w:date="2020-10-01T14:56:00Z">
        <w:r w:rsidRPr="00956A19">
          <w:rPr>
            <w:rFonts w:ascii="Arial" w:eastAsia="Times New Roman" w:hAnsi="Arial" w:cs="Arial"/>
            <w:b/>
            <w:bCs/>
            <w:color w:val="222222"/>
            <w:rPrChange w:id="333" w:author="Travis Babola" w:date="2020-10-01T15:05:00Z">
              <w:rPr>
                <w:rFonts w:ascii="Arial" w:eastAsia="Times New Roman" w:hAnsi="Arial" w:cs="Arial"/>
                <w:color w:val="222222"/>
              </w:rPr>
            </w:rPrChange>
          </w:rPr>
          <w:t xml:space="preserve"> </w:t>
        </w:r>
      </w:ins>
      <w:ins w:id="334" w:author="Travis Babola" w:date="2020-10-01T15:04:00Z">
        <w:r w:rsidR="00956A19" w:rsidRPr="00956A19">
          <w:rPr>
            <w:rFonts w:ascii="Arial" w:eastAsia="Times New Roman" w:hAnsi="Arial" w:cs="Arial"/>
            <w:b/>
            <w:bCs/>
            <w:color w:val="222222"/>
            <w:rPrChange w:id="335" w:author="Travis Babola" w:date="2020-10-01T15:05:00Z">
              <w:rPr>
                <w:rFonts w:ascii="Arial" w:eastAsia="Times New Roman" w:hAnsi="Arial" w:cs="Arial"/>
                <w:color w:val="222222"/>
              </w:rPr>
            </w:rPrChange>
          </w:rPr>
          <w:t xml:space="preserve">by enhancing </w:t>
        </w:r>
      </w:ins>
      <w:ins w:id="336" w:author="Travis Babola" w:date="2020-10-01T14:56:00Z">
        <w:r w:rsidRPr="00956A19">
          <w:rPr>
            <w:rFonts w:ascii="Arial" w:eastAsia="Times New Roman" w:hAnsi="Arial" w:cs="Arial"/>
            <w:b/>
            <w:bCs/>
            <w:color w:val="222222"/>
            <w:rPrChange w:id="337" w:author="Travis Babola" w:date="2020-10-01T15:05:00Z">
              <w:rPr>
                <w:rFonts w:ascii="Arial" w:eastAsia="Times New Roman" w:hAnsi="Arial" w:cs="Arial"/>
                <w:color w:val="222222"/>
              </w:rPr>
            </w:rPrChange>
          </w:rPr>
          <w:t>K</w:t>
        </w:r>
        <w:r w:rsidRPr="00956A19">
          <w:rPr>
            <w:rFonts w:ascii="Arial" w:eastAsia="Times New Roman" w:hAnsi="Arial" w:cs="Arial"/>
            <w:b/>
            <w:bCs/>
            <w:color w:val="222222"/>
            <w:vertAlign w:val="superscript"/>
            <w:rPrChange w:id="338" w:author="Travis Babola" w:date="2020-10-01T15:05:00Z">
              <w:rPr>
                <w:rFonts w:ascii="Arial" w:eastAsia="Times New Roman" w:hAnsi="Arial" w:cs="Arial"/>
                <w:color w:val="222222"/>
              </w:rPr>
            </w:rPrChange>
          </w:rPr>
          <w:t>+</w:t>
        </w:r>
        <w:r w:rsidRPr="00956A19">
          <w:rPr>
            <w:rFonts w:ascii="Arial" w:eastAsia="Times New Roman" w:hAnsi="Arial" w:cs="Arial"/>
            <w:b/>
            <w:bCs/>
            <w:color w:val="222222"/>
            <w:rPrChange w:id="339" w:author="Travis Babola" w:date="2020-10-01T15:05:00Z">
              <w:rPr>
                <w:rFonts w:ascii="Arial" w:eastAsia="Times New Roman" w:hAnsi="Arial" w:cs="Arial"/>
                <w:color w:val="222222"/>
              </w:rPr>
            </w:rPrChange>
          </w:rPr>
          <w:t xml:space="preserve"> uptake </w:t>
        </w:r>
      </w:ins>
      <w:ins w:id="340" w:author="Travis Babola" w:date="2020-10-01T14:57:00Z">
        <w:r w:rsidRPr="00956A19">
          <w:rPr>
            <w:rFonts w:ascii="Arial" w:eastAsia="Times New Roman" w:hAnsi="Arial" w:cs="Arial"/>
            <w:b/>
            <w:bCs/>
            <w:color w:val="222222"/>
            <w:rPrChange w:id="341" w:author="Travis Babola" w:date="2020-10-01T15:05:00Z">
              <w:rPr>
                <w:rFonts w:ascii="Arial" w:eastAsia="Times New Roman" w:hAnsi="Arial" w:cs="Arial"/>
                <w:color w:val="222222"/>
              </w:rPr>
            </w:rPrChange>
          </w:rPr>
          <w:fldChar w:fldCharType="begin" w:fldLock="1"/>
        </w:r>
      </w:ins>
      <w:r w:rsidRPr="00956A19">
        <w:rPr>
          <w:rFonts w:ascii="Arial" w:eastAsia="Times New Roman" w:hAnsi="Arial" w:cs="Arial"/>
          <w:b/>
          <w:bCs/>
          <w:color w:val="222222"/>
          <w:rPrChange w:id="342" w:author="Travis Babola" w:date="2020-10-01T15:05:00Z">
            <w:rPr>
              <w:rFonts w:ascii="Arial" w:eastAsia="Times New Roman" w:hAnsi="Arial" w:cs="Arial"/>
              <w:color w:val="222222"/>
            </w:rPr>
          </w:rPrChange>
        </w:rPr>
        <w:instrText>ADDIN CSL_CITATION {"citationItems":[{"id":"ITEM-1","itemData":{"DOI":"10.1126/scisignal.2002334","ISBN":"1937-9145 (Electronic)","ISSN":"1945-0877","PMID":"22472648","abstract":"Astrocytes are electrically nonexcitable cells that display increases in cytosolic calcium ion (Ca²+) in response to various neurotransmitters and neuromodulators. However, the physiological role of astrocytic Ca²+ signaling remains controversial. We show here that astrocytic Ca²+ signaling ex vivo and in vivo stimulated the Na+,K+-ATPase (Na+- and K+-dependent adenosine triphosphatase), leading to a transient decrease in the extracellular potassium ion (K+) concentration. This in turn led to neuronal hyperpolarization and suppressed baseline excitatory synaptic activity, detected as a reduced frequency of excitatory postsynaptic currents. Synaptic failures decreased in parallel, leading to an increase in synaptic fidelity. The net result was that astrocytes, through active uptake of K+, improved the signal-to-noise ratio of synaptic transmission. Active control of the extracellular K+ concentration thus provides astrocytes with a simple yet powerful mechanism to rapidly modulate network activity.","author":[{"dropping-particle":"","family":"Wang","given":"F.","non-dropping-particle":"","parse-names":false,"suffix":""},{"dropping-particle":"","family":"Smith","given":"N. A.","non-dropping-particle":"","parse-names":false,"suffix":""},{"dropping-particle":"","family":"Xu","given":"Q.","non-dropping-particle":"","parse-names":false,"suffix":""},{"dropping-particle":"","family":"Fujita","given":"T.","non-dropping-particle":"","parse-names":false,"suffix":""},{"dropping-particle":"","family":"Baba","given":"A.","non-dropping-particle":"","parse-names":false,"suffix":""},{"dropping-particle":"","family":"Matsuda","given":"T.","non-dropping-particle":"","parse-names":false,"suffix":""},{"dropping-particle":"","family":"Takano","given":"T.","non-dropping-particle":"","parse-names":false,"suffix":""},{"dropping-particle":"","family":"Bekar","given":"L.","non-dropping-particle":"","parse-names":false,"suffix":""},{"dropping-particle":"","family":"Nedergaard","given":"M.","non-dropping-particle":"","parse-names":false,"suffix":""}],"container-title":"Science Signaling","id":"ITEM-1","issue":"218","issued":{"date-parts":[["2012"]]},"page":"ra26","title":"Astrocytes modulate neural network sctivity by Ca2+-dependent uptake of extracellular K+","type":"article-journal","volume":"5"},"uris":["http://www.mendeley.com/documents/?uuid=5f4db8c0-2e5b-47a3-9c44-78d08daf3059"]}],"mendeley":{"formattedCitation":"(Wang et al., 2012)","plainTextFormattedCitation":"(Wang et al., 2012)","previouslyFormattedCitation":"(Wang et al., 2012)"},"properties":{"noteIndex":0},"schema":"https://github.com/citation-style-language/schema/raw/master/csl-citation.json"}</w:instrText>
      </w:r>
      <w:r w:rsidRPr="00956A19">
        <w:rPr>
          <w:rFonts w:ascii="Arial" w:eastAsia="Times New Roman" w:hAnsi="Arial" w:cs="Arial"/>
          <w:b/>
          <w:bCs/>
          <w:color w:val="222222"/>
          <w:rPrChange w:id="343" w:author="Travis Babola" w:date="2020-10-01T15:05:00Z">
            <w:rPr>
              <w:rFonts w:ascii="Arial" w:eastAsia="Times New Roman" w:hAnsi="Arial" w:cs="Arial"/>
              <w:color w:val="222222"/>
            </w:rPr>
          </w:rPrChange>
        </w:rPr>
        <w:fldChar w:fldCharType="separate"/>
      </w:r>
      <w:r w:rsidRPr="00956A19">
        <w:rPr>
          <w:rFonts w:ascii="Arial" w:eastAsia="Times New Roman" w:hAnsi="Arial" w:cs="Arial"/>
          <w:b/>
          <w:bCs/>
          <w:noProof/>
          <w:color w:val="222222"/>
          <w:rPrChange w:id="344" w:author="Travis Babola" w:date="2020-10-01T15:05:00Z">
            <w:rPr>
              <w:rFonts w:ascii="Arial" w:eastAsia="Times New Roman" w:hAnsi="Arial" w:cs="Arial"/>
              <w:noProof/>
              <w:color w:val="222222"/>
            </w:rPr>
          </w:rPrChange>
        </w:rPr>
        <w:t>(Wang et al., 2012)</w:t>
      </w:r>
      <w:ins w:id="345" w:author="Travis Babola" w:date="2020-10-01T14:57:00Z">
        <w:r w:rsidRPr="00956A19">
          <w:rPr>
            <w:rFonts w:ascii="Arial" w:eastAsia="Times New Roman" w:hAnsi="Arial" w:cs="Arial"/>
            <w:b/>
            <w:bCs/>
            <w:color w:val="222222"/>
            <w:rPrChange w:id="346" w:author="Travis Babola" w:date="2020-10-01T15:05:00Z">
              <w:rPr>
                <w:rFonts w:ascii="Arial" w:eastAsia="Times New Roman" w:hAnsi="Arial" w:cs="Arial"/>
                <w:color w:val="222222"/>
              </w:rPr>
            </w:rPrChange>
          </w:rPr>
          <w:fldChar w:fldCharType="end"/>
        </w:r>
      </w:ins>
      <w:ins w:id="347" w:author="Travis Babola" w:date="2020-10-01T14:56:00Z">
        <w:r w:rsidRPr="00956A19">
          <w:rPr>
            <w:rFonts w:ascii="Arial" w:eastAsia="Times New Roman" w:hAnsi="Arial" w:cs="Arial"/>
            <w:b/>
            <w:bCs/>
            <w:color w:val="222222"/>
            <w:rPrChange w:id="348" w:author="Travis Babola" w:date="2020-10-01T15:05:00Z">
              <w:rPr>
                <w:rFonts w:ascii="Arial" w:eastAsia="Times New Roman" w:hAnsi="Arial" w:cs="Arial"/>
                <w:color w:val="222222"/>
              </w:rPr>
            </w:rPrChange>
          </w:rPr>
          <w:t xml:space="preserve">. </w:t>
        </w:r>
      </w:ins>
      <w:ins w:id="349" w:author="Travis Babola" w:date="2020-10-01T15:01:00Z">
        <w:r w:rsidR="00956A19" w:rsidRPr="00956A19">
          <w:rPr>
            <w:rFonts w:ascii="Arial" w:eastAsia="Times New Roman" w:hAnsi="Arial" w:cs="Arial"/>
            <w:b/>
            <w:bCs/>
            <w:color w:val="222222"/>
            <w:rPrChange w:id="350" w:author="Travis Babola" w:date="2020-10-01T15:05:00Z">
              <w:rPr>
                <w:rFonts w:ascii="Arial" w:eastAsia="Times New Roman" w:hAnsi="Arial" w:cs="Arial"/>
                <w:color w:val="222222"/>
              </w:rPr>
            </w:rPrChange>
          </w:rPr>
          <w:t>Because injections were systemic</w:t>
        </w:r>
      </w:ins>
      <w:ins w:id="351" w:author="Travis Babola" w:date="2020-10-01T15:02:00Z">
        <w:r w:rsidR="00956A19" w:rsidRPr="00956A19">
          <w:rPr>
            <w:rFonts w:ascii="Arial" w:eastAsia="Times New Roman" w:hAnsi="Arial" w:cs="Arial"/>
            <w:b/>
            <w:bCs/>
            <w:color w:val="222222"/>
            <w:rPrChange w:id="352" w:author="Travis Babola" w:date="2020-10-01T15:05:00Z">
              <w:rPr>
                <w:rFonts w:ascii="Arial" w:eastAsia="Times New Roman" w:hAnsi="Arial" w:cs="Arial"/>
                <w:color w:val="222222"/>
              </w:rPr>
            </w:rPrChange>
          </w:rPr>
          <w:t xml:space="preserve"> and the permeability of MRS2500 across the blood-brain-barrier is unknown, it is possible </w:t>
        </w:r>
      </w:ins>
      <w:ins w:id="353" w:author="Travis Babola" w:date="2020-10-01T15:03:00Z">
        <w:r w:rsidR="00956A19" w:rsidRPr="00956A19">
          <w:rPr>
            <w:rFonts w:ascii="Arial" w:eastAsia="Times New Roman" w:hAnsi="Arial" w:cs="Arial"/>
            <w:b/>
            <w:bCs/>
            <w:color w:val="222222"/>
            <w:rPrChange w:id="354" w:author="Travis Babola" w:date="2020-10-01T15:05:00Z">
              <w:rPr>
                <w:rFonts w:ascii="Arial" w:eastAsia="Times New Roman" w:hAnsi="Arial" w:cs="Arial"/>
                <w:color w:val="222222"/>
              </w:rPr>
            </w:rPrChange>
          </w:rPr>
          <w:t xml:space="preserve">that a general suppression of neuronal activity could lead to </w:t>
        </w:r>
      </w:ins>
      <w:ins w:id="355" w:author="Travis Babola" w:date="2020-10-13T10:06:00Z">
        <w:r w:rsidR="00E90512">
          <w:rPr>
            <w:rFonts w:ascii="Arial" w:eastAsia="Times New Roman" w:hAnsi="Arial" w:cs="Arial"/>
            <w:b/>
            <w:bCs/>
            <w:color w:val="222222"/>
          </w:rPr>
          <w:t xml:space="preserve">the observed </w:t>
        </w:r>
      </w:ins>
      <w:ins w:id="356" w:author="Travis Babola" w:date="2020-10-01T15:03:00Z">
        <w:r w:rsidR="00956A19" w:rsidRPr="00956A19">
          <w:rPr>
            <w:rFonts w:ascii="Arial" w:eastAsia="Times New Roman" w:hAnsi="Arial" w:cs="Arial"/>
            <w:b/>
            <w:bCs/>
            <w:color w:val="222222"/>
            <w:rPrChange w:id="357" w:author="Travis Babola" w:date="2020-10-01T15:05:00Z">
              <w:rPr>
                <w:rFonts w:ascii="Arial" w:eastAsia="Times New Roman" w:hAnsi="Arial" w:cs="Arial"/>
                <w:color w:val="222222"/>
              </w:rPr>
            </w:rPrChange>
          </w:rPr>
          <w:t>decreas</w:t>
        </w:r>
      </w:ins>
      <w:ins w:id="358" w:author="Travis Babola" w:date="2020-10-13T10:06:00Z">
        <w:r w:rsidR="00E90512">
          <w:rPr>
            <w:rFonts w:ascii="Arial" w:eastAsia="Times New Roman" w:hAnsi="Arial" w:cs="Arial"/>
            <w:b/>
            <w:bCs/>
            <w:color w:val="222222"/>
          </w:rPr>
          <w:t>e in</w:t>
        </w:r>
      </w:ins>
      <w:ins w:id="359" w:author="Travis Babola" w:date="2020-10-01T15:03:00Z">
        <w:r w:rsidR="00956A19" w:rsidRPr="00956A19">
          <w:rPr>
            <w:rFonts w:ascii="Arial" w:eastAsia="Times New Roman" w:hAnsi="Arial" w:cs="Arial"/>
            <w:b/>
            <w:bCs/>
            <w:color w:val="222222"/>
            <w:rPrChange w:id="360" w:author="Travis Babola" w:date="2020-10-01T15:05:00Z">
              <w:rPr>
                <w:rFonts w:ascii="Arial" w:eastAsia="Times New Roman" w:hAnsi="Arial" w:cs="Arial"/>
                <w:color w:val="222222"/>
              </w:rPr>
            </w:rPrChange>
          </w:rPr>
          <w:t xml:space="preserve"> </w:t>
        </w:r>
      </w:ins>
      <w:ins w:id="361" w:author="Travis Babola" w:date="2020-10-01T15:04:00Z">
        <w:r w:rsidR="00956A19" w:rsidRPr="00956A19">
          <w:rPr>
            <w:rFonts w:ascii="Arial" w:eastAsia="Times New Roman" w:hAnsi="Arial" w:cs="Arial"/>
            <w:b/>
            <w:bCs/>
            <w:color w:val="222222"/>
            <w:rPrChange w:id="362" w:author="Travis Babola" w:date="2020-10-01T15:05:00Z">
              <w:rPr>
                <w:rFonts w:ascii="Arial" w:eastAsia="Times New Roman" w:hAnsi="Arial" w:cs="Arial"/>
                <w:color w:val="222222"/>
              </w:rPr>
            </w:rPrChange>
          </w:rPr>
          <w:t>IC activity</w:t>
        </w:r>
      </w:ins>
      <w:ins w:id="363" w:author="Travis Babola" w:date="2020-10-01T15:03:00Z">
        <w:r w:rsidR="00956A19" w:rsidRPr="00956A19">
          <w:rPr>
            <w:rFonts w:ascii="Arial" w:eastAsia="Times New Roman" w:hAnsi="Arial" w:cs="Arial"/>
            <w:b/>
            <w:bCs/>
            <w:color w:val="222222"/>
            <w:rPrChange w:id="364" w:author="Travis Babola" w:date="2020-10-01T15:05:00Z">
              <w:rPr>
                <w:rFonts w:ascii="Arial" w:eastAsia="Times New Roman" w:hAnsi="Arial" w:cs="Arial"/>
                <w:color w:val="222222"/>
              </w:rPr>
            </w:rPrChange>
          </w:rPr>
          <w:t xml:space="preserve">. </w:t>
        </w:r>
      </w:ins>
      <w:ins w:id="365" w:author="Travis Babola" w:date="2020-10-01T15:00:00Z">
        <w:r w:rsidR="00956A19" w:rsidRPr="00956A19">
          <w:rPr>
            <w:rFonts w:ascii="Arial" w:eastAsia="Times New Roman" w:hAnsi="Arial" w:cs="Arial"/>
            <w:b/>
            <w:bCs/>
            <w:color w:val="222222"/>
            <w:rPrChange w:id="366" w:author="Travis Babola" w:date="2020-10-01T15:05:00Z">
              <w:rPr>
                <w:rFonts w:ascii="Arial" w:eastAsia="Times New Roman" w:hAnsi="Arial" w:cs="Arial"/>
                <w:color w:val="222222"/>
              </w:rPr>
            </w:rPrChange>
          </w:rPr>
          <w:t>However,</w:t>
        </w:r>
        <w:r w:rsidR="00956A19">
          <w:rPr>
            <w:rFonts w:ascii="Arial" w:eastAsia="Times New Roman" w:hAnsi="Arial" w:cs="Arial"/>
            <w:color w:val="222222"/>
          </w:rPr>
          <w:t xml:space="preserve"> a</w:t>
        </w:r>
      </w:ins>
      <w:del w:id="367" w:author="Travis Babola" w:date="2020-10-01T15:00:00Z">
        <w:r w:rsidR="00B8691B" w:rsidDel="00956A19">
          <w:rPr>
            <w:rFonts w:ascii="Arial" w:eastAsia="Times New Roman" w:hAnsi="Arial" w:cs="Arial"/>
            <w:color w:val="222222"/>
          </w:rPr>
          <w:delText>A</w:delText>
        </w:r>
      </w:del>
      <w:r w:rsidR="00B8691B">
        <w:rPr>
          <w:rFonts w:ascii="Arial" w:eastAsia="Times New Roman" w:hAnsi="Arial" w:cs="Arial"/>
          <w:color w:val="222222"/>
        </w:rPr>
        <w:t xml:space="preserve">dministration of MRS2500 did not alter the </w:t>
      </w:r>
      <w:r w:rsidR="00B8691B" w:rsidRPr="00306A40">
        <w:rPr>
          <w:rFonts w:ascii="Arial" w:eastAsia="Times New Roman" w:hAnsi="Arial" w:cs="Arial"/>
          <w:color w:val="222222"/>
        </w:rPr>
        <w:t xml:space="preserve">frequency or duration </w:t>
      </w:r>
      <w:r w:rsidR="00B8691B">
        <w:rPr>
          <w:rFonts w:ascii="Arial" w:eastAsia="Times New Roman" w:hAnsi="Arial" w:cs="Arial"/>
          <w:color w:val="222222"/>
        </w:rPr>
        <w:t xml:space="preserve">of </w:t>
      </w:r>
      <w:r w:rsidR="00B8691B" w:rsidRPr="00306A40">
        <w:rPr>
          <w:rFonts w:ascii="Arial" w:eastAsia="Times New Roman" w:hAnsi="Arial" w:cs="Arial"/>
          <w:color w:val="222222"/>
        </w:rPr>
        <w:t>retinal wave</w:t>
      </w:r>
      <w:r w:rsidR="00B8691B">
        <w:rPr>
          <w:rFonts w:ascii="Arial" w:eastAsia="Times New Roman" w:hAnsi="Arial" w:cs="Arial"/>
          <w:color w:val="222222"/>
        </w:rPr>
        <w:t>-induced activity in the</w:t>
      </w:r>
      <w:r w:rsidR="00B8691B" w:rsidRPr="00306A40">
        <w:rPr>
          <w:rFonts w:ascii="Arial" w:eastAsia="Times New Roman" w:hAnsi="Arial" w:cs="Arial"/>
          <w:color w:val="222222"/>
        </w:rPr>
        <w:t xml:space="preserve"> SC (Figure 10G), suggesting the </w:t>
      </w:r>
      <w:r w:rsidR="00B8691B">
        <w:rPr>
          <w:rFonts w:ascii="Arial" w:eastAsia="Times New Roman" w:hAnsi="Arial" w:cs="Arial"/>
          <w:color w:val="222222"/>
        </w:rPr>
        <w:t>effects observed in</w:t>
      </w:r>
      <w:r w:rsidR="0029171B">
        <w:rPr>
          <w:rFonts w:ascii="Arial" w:eastAsia="Times New Roman" w:hAnsi="Arial" w:cs="Arial"/>
          <w:color w:val="222222"/>
        </w:rPr>
        <w:t xml:space="preserve"> IC are due to </w:t>
      </w:r>
      <w:ins w:id="368" w:author="Travis Babola" w:date="2020-10-01T14:52:00Z">
        <w:r>
          <w:rPr>
            <w:rFonts w:ascii="Arial" w:eastAsia="Times New Roman" w:hAnsi="Arial" w:cs="Arial"/>
            <w:color w:val="222222"/>
          </w:rPr>
          <w:t xml:space="preserve">selective </w:t>
        </w:r>
      </w:ins>
      <w:r w:rsidR="0029171B">
        <w:rPr>
          <w:rFonts w:ascii="Arial" w:eastAsia="Times New Roman" w:hAnsi="Arial" w:cs="Arial"/>
          <w:color w:val="222222"/>
        </w:rPr>
        <w:t xml:space="preserve">manipulation of </w:t>
      </w:r>
      <w:r w:rsidR="00B8691B">
        <w:rPr>
          <w:rFonts w:ascii="Arial" w:eastAsia="Times New Roman" w:hAnsi="Arial" w:cs="Arial"/>
          <w:color w:val="222222"/>
        </w:rPr>
        <w:t>P</w:t>
      </w:r>
      <w:r w:rsidR="00B8691B" w:rsidRPr="00306A40">
        <w:rPr>
          <w:rFonts w:ascii="Arial" w:eastAsia="Times New Roman" w:hAnsi="Arial" w:cs="Arial"/>
          <w:color w:val="222222"/>
        </w:rPr>
        <w:t>2RY1</w:t>
      </w:r>
      <w:r w:rsidR="00B8691B">
        <w:rPr>
          <w:rFonts w:ascii="Arial" w:eastAsia="Times New Roman" w:hAnsi="Arial" w:cs="Arial"/>
          <w:color w:val="222222"/>
        </w:rPr>
        <w:t xml:space="preserve"> receptors </w:t>
      </w:r>
      <w:r w:rsidR="0029171B">
        <w:rPr>
          <w:rFonts w:ascii="Arial" w:eastAsia="Times New Roman" w:hAnsi="Arial" w:cs="Arial"/>
          <w:color w:val="222222"/>
        </w:rPr>
        <w:t xml:space="preserve">in the </w:t>
      </w:r>
      <w:del w:id="369" w:author="Travis Babola" w:date="2020-10-01T14:52:00Z">
        <w:r w:rsidR="0029171B" w:rsidDel="00CD3DA9">
          <w:rPr>
            <w:rFonts w:ascii="Arial" w:eastAsia="Times New Roman" w:hAnsi="Arial" w:cs="Arial"/>
            <w:color w:val="222222"/>
          </w:rPr>
          <w:delText xml:space="preserve">cochlea </w:delText>
        </w:r>
        <w:r w:rsidR="00B8691B" w:rsidDel="00CD3DA9">
          <w:rPr>
            <w:rFonts w:ascii="Arial" w:eastAsia="Times New Roman" w:hAnsi="Arial" w:cs="Arial"/>
            <w:color w:val="222222"/>
          </w:rPr>
          <w:delText>rather tha</w:delText>
        </w:r>
        <w:r w:rsidR="0029171B" w:rsidDel="00CD3DA9">
          <w:rPr>
            <w:rFonts w:ascii="Arial" w:eastAsia="Times New Roman" w:hAnsi="Arial" w:cs="Arial"/>
            <w:color w:val="222222"/>
          </w:rPr>
          <w:delText xml:space="preserve">n </w:delText>
        </w:r>
      </w:del>
      <w:del w:id="370" w:author="Travis Babola" w:date="2020-10-01T14:51:00Z">
        <w:r w:rsidR="00B8691B" w:rsidDel="00CD3DA9">
          <w:rPr>
            <w:rFonts w:ascii="Arial" w:eastAsia="Times New Roman" w:hAnsi="Arial" w:cs="Arial"/>
            <w:color w:val="222222"/>
          </w:rPr>
          <w:delText>CNS</w:delText>
        </w:r>
        <w:r w:rsidR="0065574F" w:rsidDel="00CD3DA9">
          <w:rPr>
            <w:rFonts w:ascii="Arial" w:eastAsia="Times New Roman" w:hAnsi="Arial" w:cs="Arial"/>
            <w:color w:val="222222"/>
          </w:rPr>
          <w:delText xml:space="preserve"> </w:delText>
        </w:r>
      </w:del>
      <w:ins w:id="371" w:author="Travis Babola" w:date="2020-10-01T14:52:00Z">
        <w:r>
          <w:rPr>
            <w:rFonts w:ascii="Arial" w:eastAsia="Times New Roman" w:hAnsi="Arial" w:cs="Arial"/>
            <w:color w:val="222222"/>
          </w:rPr>
          <w:t>auditory system</w:t>
        </w:r>
      </w:ins>
      <w:del w:id="372" w:author="Travis Babola" w:date="2020-10-01T14:58:00Z">
        <w:r w:rsidR="0065574F" w:rsidDel="00CD3DA9">
          <w:rPr>
            <w:rFonts w:ascii="Arial" w:eastAsia="Times New Roman" w:hAnsi="Arial" w:cs="Arial"/>
            <w:color w:val="222222"/>
          </w:rPr>
          <w:fldChar w:fldCharType="begin" w:fldLock="1"/>
        </w:r>
        <w:r w:rsidR="0065574F" w:rsidDel="00CD3DA9">
          <w:rPr>
            <w:rFonts w:ascii="Arial" w:eastAsia="Times New Roman" w:hAnsi="Arial" w:cs="Arial"/>
            <w:color w:val="222222"/>
          </w:rPr>
          <w:delInstrText>ADDIN CSL_CITATION {"citationItems":[{"id":"ITEM-1","itemData":{"author":[{"dropping-particle":"","family":"Delekate","given":"Andrea","non-dropping-particle":"","parse-names":false,"suffix":""},{"dropping-particle":"","family":"Füchtemeier","given":"Martina","non-dropping-particle":"","parse-names":false,"suffix":""},{"dropping-particle":"","family":"Schumacher","given":"Toni","non-dropping-particle":"","parse-names":false,"suffix":""},{"dropping-particle":"","family":"Ulbrich","given":"Cordula","non-dropping-particle":"","parse-names":false,"suffix":""},{"dropping-particle":"","family":"Foddis","given":"Marco","non-dropping-particle":"","parse-names":false,"suffix":""},{"dropping-particle":"","family":"Petzold","given":"Gabor C","non-dropping-particle":"","parse-names":false,"suffix":""}],"container-title":"Nature Communications","id":"ITEM-1","issued":{"date-parts":[["2014","11","19"]]},"page":"5422","publisher":"Nature Publishing Group, a division of Macmillan Publishers Limited. All Rights Reserved.","title":"Metabotropic P2Y1 receptor signalling mediates astrocytic hyperactivity in vivo in an Alzheimer’s disease mouse model","type":"article-journal","volume":"5"},"uris":["http://www.mendeley.com/documents/?uuid=59b01196-6dbb-4746-8aab-bd7f3e3d7db3"]}],"mendeley":{"formattedCitation":"(Delekate et al., 2014)","plainTextFormattedCitation":"(Delekate et al., 2014)","previouslyFormattedCitation":"(Delekate et al., 2014)"},"properties":{"noteIndex":0},"schema":"https://github.com/citation-style-language/schema/raw/master/csl-citation.json"}</w:delInstrText>
        </w:r>
        <w:r w:rsidR="0065574F" w:rsidDel="00CD3DA9">
          <w:rPr>
            <w:rFonts w:ascii="Arial" w:eastAsia="Times New Roman" w:hAnsi="Arial" w:cs="Arial"/>
            <w:color w:val="222222"/>
          </w:rPr>
          <w:fldChar w:fldCharType="separate"/>
        </w:r>
        <w:r w:rsidRPr="00CD3DA9" w:rsidDel="00CD3DA9">
          <w:rPr>
            <w:rFonts w:ascii="Arial" w:eastAsia="Times New Roman" w:hAnsi="Arial" w:cs="Arial"/>
            <w:noProof/>
            <w:color w:val="222222"/>
          </w:rPr>
          <w:delText>(Delekate et al., 2014)</w:delText>
        </w:r>
        <w:r w:rsidR="0065574F" w:rsidDel="00CD3DA9">
          <w:rPr>
            <w:rFonts w:ascii="Arial" w:eastAsia="Times New Roman" w:hAnsi="Arial" w:cs="Arial"/>
            <w:color w:val="222222"/>
          </w:rPr>
          <w:fldChar w:fldCharType="end"/>
        </w:r>
      </w:del>
      <w:r w:rsidR="00B8691B" w:rsidRPr="00306A40">
        <w:rPr>
          <w:rFonts w:ascii="Arial" w:eastAsia="Times New Roman" w:hAnsi="Arial" w:cs="Arial"/>
          <w:color w:val="222222"/>
        </w:rPr>
        <w:t>.</w:t>
      </w:r>
      <w:ins w:id="373" w:author="Travis Babola" w:date="2020-10-01T15:05:00Z">
        <w:r w:rsidR="00956A19">
          <w:rPr>
            <w:rFonts w:ascii="Arial" w:eastAsia="Times New Roman" w:hAnsi="Arial" w:cs="Arial"/>
            <w:color w:val="222222"/>
          </w:rPr>
          <w:t xml:space="preserve"> </w:t>
        </w:r>
      </w:ins>
      <w:del w:id="374" w:author="Travis Babola" w:date="2020-10-01T15:05:00Z">
        <w:r w:rsidR="00B8691B" w:rsidDel="00956A19">
          <w:rPr>
            <w:rFonts w:ascii="Arial" w:eastAsia="Times New Roman" w:hAnsi="Arial" w:cs="Arial"/>
            <w:color w:val="222222"/>
          </w:rPr>
          <w:delText xml:space="preserve"> </w:delText>
        </w:r>
      </w:del>
      <w:r w:rsidR="00B8691B">
        <w:rPr>
          <w:rFonts w:ascii="Arial" w:eastAsia="Times New Roman" w:hAnsi="Arial" w:cs="Arial"/>
          <w:color w:val="222222"/>
        </w:rPr>
        <w:t>T</w:t>
      </w:r>
      <w:r w:rsidR="00B8691B" w:rsidRPr="00306A40">
        <w:rPr>
          <w:rFonts w:ascii="Arial" w:eastAsia="Times New Roman" w:hAnsi="Arial" w:cs="Arial"/>
          <w:color w:val="222222"/>
        </w:rPr>
        <w:t xml:space="preserve">hese </w:t>
      </w:r>
      <w:r w:rsidR="00B8691B" w:rsidRPr="000E7350">
        <w:rPr>
          <w:rFonts w:ascii="Arial" w:eastAsia="Times New Roman" w:hAnsi="Arial" w:cs="Arial"/>
          <w:i/>
          <w:color w:val="222222"/>
        </w:rPr>
        <w:t>in vivo</w:t>
      </w:r>
      <w:r w:rsidR="00B8691B">
        <w:rPr>
          <w:rFonts w:ascii="Arial" w:eastAsia="Times New Roman" w:hAnsi="Arial" w:cs="Arial"/>
          <w:color w:val="222222"/>
        </w:rPr>
        <w:t xml:space="preserve"> results provide further evidence that </w:t>
      </w:r>
      <w:r w:rsidR="00B8691B" w:rsidRPr="00306A40">
        <w:rPr>
          <w:rFonts w:ascii="Arial" w:eastAsia="Times New Roman" w:hAnsi="Arial" w:cs="Arial"/>
          <w:color w:val="222222"/>
        </w:rPr>
        <w:t xml:space="preserve">P2Y1 </w:t>
      </w:r>
      <w:proofErr w:type="spellStart"/>
      <w:r w:rsidR="00B8691B" w:rsidRPr="00306A40">
        <w:rPr>
          <w:rFonts w:ascii="Arial" w:eastAsia="Times New Roman" w:hAnsi="Arial" w:cs="Arial"/>
          <w:color w:val="222222"/>
        </w:rPr>
        <w:t>autoreceptors</w:t>
      </w:r>
      <w:proofErr w:type="spellEnd"/>
      <w:r w:rsidR="00B8691B" w:rsidRPr="00306A40">
        <w:rPr>
          <w:rFonts w:ascii="Arial" w:eastAsia="Times New Roman" w:hAnsi="Arial" w:cs="Arial"/>
          <w:color w:val="222222"/>
        </w:rPr>
        <w:t xml:space="preserve"> within the cochlea initiate spontaneous bursts of neural activity in developing auditory centers</w:t>
      </w:r>
      <w:r w:rsidR="00B8691B">
        <w:rPr>
          <w:rFonts w:ascii="Arial" w:eastAsia="Times New Roman" w:hAnsi="Arial" w:cs="Arial"/>
          <w:color w:val="222222"/>
        </w:rPr>
        <w:t xml:space="preserve"> from birth until the onset of hearing.</w:t>
      </w:r>
    </w:p>
    <w:p w14:paraId="1833941B" w14:textId="77777777" w:rsidR="00B8691B" w:rsidRPr="00306A40" w:rsidRDefault="00B8691B" w:rsidP="00B8691B">
      <w:pPr>
        <w:shd w:val="clear" w:color="auto" w:fill="FFFFFF"/>
        <w:spacing w:after="0" w:line="240" w:lineRule="auto"/>
        <w:contextualSpacing/>
        <w:rPr>
          <w:rFonts w:ascii="Arial" w:eastAsia="Times New Roman" w:hAnsi="Arial" w:cs="Arial"/>
          <w:b/>
          <w:bCs/>
          <w:color w:val="222222"/>
        </w:rPr>
      </w:pPr>
    </w:p>
    <w:p w14:paraId="21D287E5" w14:textId="635E4504" w:rsidR="00174F16" w:rsidRDefault="00B8691B" w:rsidP="00B8691B">
      <w:pPr>
        <w:shd w:val="clear" w:color="auto" w:fill="FFFFFF"/>
        <w:spacing w:after="0" w:line="240" w:lineRule="auto"/>
        <w:contextualSpacing/>
        <w:rPr>
          <w:rFonts w:ascii="Arial" w:eastAsia="Times New Roman" w:hAnsi="Arial" w:cs="Arial"/>
          <w:b/>
          <w:bCs/>
          <w:color w:val="222222"/>
        </w:rPr>
      </w:pPr>
      <w:r w:rsidRPr="00306A40">
        <w:rPr>
          <w:rFonts w:ascii="Arial" w:eastAsia="Times New Roman" w:hAnsi="Arial" w:cs="Arial"/>
          <w:b/>
          <w:bCs/>
          <w:color w:val="222222"/>
        </w:rPr>
        <w:t>Alpha 9</w:t>
      </w:r>
      <w:r w:rsidR="007B1173">
        <w:rPr>
          <w:rFonts w:ascii="Arial" w:eastAsia="Times New Roman" w:hAnsi="Arial" w:cs="Arial"/>
          <w:b/>
          <w:bCs/>
          <w:color w:val="222222"/>
        </w:rPr>
        <w:t>-containing</w:t>
      </w:r>
      <w:r w:rsidRPr="00306A40">
        <w:rPr>
          <w:rFonts w:ascii="Arial" w:eastAsia="Times New Roman" w:hAnsi="Arial" w:cs="Arial"/>
          <w:b/>
          <w:bCs/>
          <w:color w:val="222222"/>
        </w:rPr>
        <w:t xml:space="preserve"> </w:t>
      </w:r>
      <w:r w:rsidR="007B1173">
        <w:rPr>
          <w:rFonts w:ascii="Arial" w:eastAsia="Times New Roman" w:hAnsi="Arial" w:cs="Arial"/>
          <w:b/>
          <w:bCs/>
          <w:color w:val="222222"/>
        </w:rPr>
        <w:t>nicotinic</w:t>
      </w:r>
      <w:r w:rsidRPr="00306A40">
        <w:rPr>
          <w:rFonts w:ascii="Arial" w:eastAsia="Times New Roman" w:hAnsi="Arial" w:cs="Arial"/>
          <w:b/>
          <w:bCs/>
          <w:color w:val="222222"/>
        </w:rPr>
        <w:t xml:space="preserve"> </w:t>
      </w:r>
      <w:r>
        <w:rPr>
          <w:rFonts w:ascii="Arial" w:eastAsia="Times New Roman" w:hAnsi="Arial" w:cs="Arial"/>
          <w:b/>
          <w:bCs/>
          <w:color w:val="222222"/>
        </w:rPr>
        <w:t xml:space="preserve">acetylcholine </w:t>
      </w:r>
      <w:r w:rsidRPr="00306A40">
        <w:rPr>
          <w:rFonts w:ascii="Arial" w:eastAsia="Times New Roman" w:hAnsi="Arial" w:cs="Arial"/>
          <w:b/>
          <w:bCs/>
          <w:color w:val="222222"/>
        </w:rPr>
        <w:t xml:space="preserve">receptors modulate </w:t>
      </w:r>
      <w:r>
        <w:rPr>
          <w:rFonts w:ascii="Arial" w:eastAsia="Times New Roman" w:hAnsi="Arial" w:cs="Arial"/>
          <w:b/>
          <w:bCs/>
          <w:color w:val="222222"/>
        </w:rPr>
        <w:t xml:space="preserve">bilateral activity patterns in IC </w:t>
      </w:r>
    </w:p>
    <w:p w14:paraId="0DC59D5D" w14:textId="34C200E0" w:rsidR="00B8691B" w:rsidRPr="0008076D" w:rsidRDefault="00C0484D" w:rsidP="00B8691B">
      <w:pPr>
        <w:shd w:val="clear" w:color="auto" w:fill="FFFFFF"/>
        <w:spacing w:after="0" w:line="240" w:lineRule="auto"/>
        <w:contextualSpacing/>
        <w:rPr>
          <w:rFonts w:ascii="Arial" w:eastAsia="Times New Roman" w:hAnsi="Arial" w:cs="Arial"/>
          <w:color w:val="222222"/>
        </w:rPr>
      </w:pPr>
      <w:r>
        <w:rPr>
          <w:rFonts w:ascii="Arial" w:eastAsia="Times New Roman" w:hAnsi="Arial" w:cs="Arial"/>
          <w:color w:val="222222"/>
        </w:rPr>
        <w:t xml:space="preserve">The results described above </w:t>
      </w:r>
      <w:r w:rsidR="00174F16" w:rsidRPr="0008076D">
        <w:rPr>
          <w:rFonts w:ascii="Arial" w:eastAsia="Times New Roman" w:hAnsi="Arial" w:cs="Arial"/>
          <w:color w:val="222222"/>
        </w:rPr>
        <w:t xml:space="preserve">indicate that </w:t>
      </w:r>
      <w:r w:rsidR="00174F16">
        <w:rPr>
          <w:rFonts w:ascii="Arial" w:eastAsia="Times New Roman" w:hAnsi="Arial" w:cs="Arial"/>
          <w:color w:val="222222"/>
        </w:rPr>
        <w:t xml:space="preserve">activation of </w:t>
      </w:r>
      <w:r w:rsidR="00174F16" w:rsidRPr="0008076D">
        <w:rPr>
          <w:rFonts w:ascii="Arial" w:eastAsia="Times New Roman" w:hAnsi="Arial" w:cs="Arial"/>
          <w:color w:val="222222"/>
        </w:rPr>
        <w:t>P2</w:t>
      </w:r>
      <w:r w:rsidR="00174F16">
        <w:rPr>
          <w:rFonts w:ascii="Arial" w:eastAsia="Times New Roman" w:hAnsi="Arial" w:cs="Arial"/>
          <w:color w:val="222222"/>
        </w:rPr>
        <w:t xml:space="preserve">RY1 on ISCs triggers a signaling cascade that coordinates the activity of nearby IHCs, SGNs, and central auditory neurons throughout the </w:t>
      </w:r>
      <w:r>
        <w:rPr>
          <w:rFonts w:ascii="Arial" w:eastAsia="Times New Roman" w:hAnsi="Arial" w:cs="Arial"/>
          <w:color w:val="222222"/>
        </w:rPr>
        <w:t xml:space="preserve">pre-hearing </w:t>
      </w:r>
      <w:r w:rsidR="00174F16">
        <w:rPr>
          <w:rFonts w:ascii="Arial" w:eastAsia="Times New Roman" w:hAnsi="Arial" w:cs="Arial"/>
          <w:color w:val="222222"/>
        </w:rPr>
        <w:t>period</w:t>
      </w:r>
      <w:r w:rsidR="00061C2D">
        <w:rPr>
          <w:rFonts w:ascii="Arial" w:eastAsia="Times New Roman" w:hAnsi="Arial" w:cs="Arial"/>
          <w:color w:val="222222"/>
        </w:rPr>
        <w:t xml:space="preserve">. </w:t>
      </w:r>
      <w:r>
        <w:rPr>
          <w:rFonts w:ascii="Arial" w:eastAsia="Times New Roman" w:hAnsi="Arial" w:cs="Arial"/>
          <w:color w:val="222222"/>
        </w:rPr>
        <w:t xml:space="preserve">However, this is not the sole modulatory input to IHCs during this period. At this early stage of development, </w:t>
      </w:r>
      <w:r w:rsidR="00061C2D">
        <w:rPr>
          <w:rFonts w:ascii="Arial" w:eastAsia="Times New Roman" w:hAnsi="Arial" w:cs="Arial"/>
          <w:color w:val="222222"/>
        </w:rPr>
        <w:t xml:space="preserve">efferent </w:t>
      </w:r>
      <w:r>
        <w:rPr>
          <w:rFonts w:ascii="Arial" w:eastAsia="Times New Roman" w:hAnsi="Arial" w:cs="Arial"/>
          <w:color w:val="222222"/>
        </w:rPr>
        <w:t xml:space="preserve">cholinergic </w:t>
      </w:r>
      <w:r w:rsidR="00061C2D">
        <w:rPr>
          <w:rFonts w:ascii="Arial" w:eastAsia="Times New Roman" w:hAnsi="Arial" w:cs="Arial"/>
          <w:color w:val="222222"/>
        </w:rPr>
        <w:t xml:space="preserve">fibers form transient, inhibitory synapses on IHCs </w:t>
      </w:r>
      <w:r w:rsidR="00061C2D">
        <w:rPr>
          <w:rFonts w:ascii="Arial" w:eastAsia="Times New Roman" w:hAnsi="Arial" w:cs="Arial"/>
          <w:color w:val="222222"/>
        </w:rPr>
        <w:fldChar w:fldCharType="begin" w:fldLock="1"/>
      </w:r>
      <w:r w:rsidR="006D29AD">
        <w:rPr>
          <w:rFonts w:ascii="Arial" w:eastAsia="Times New Roman" w:hAnsi="Arial" w:cs="Arial"/>
          <w:color w:val="222222"/>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sidR="00061C2D">
        <w:rPr>
          <w:rFonts w:ascii="Arial" w:eastAsia="Times New Roman" w:hAnsi="Arial" w:cs="Arial"/>
          <w:color w:val="222222"/>
        </w:rPr>
        <w:fldChar w:fldCharType="separate"/>
      </w:r>
      <w:r w:rsidR="00061C2D" w:rsidRPr="00061C2D">
        <w:rPr>
          <w:rFonts w:ascii="Arial" w:eastAsia="Times New Roman" w:hAnsi="Arial" w:cs="Arial"/>
          <w:noProof/>
          <w:color w:val="222222"/>
        </w:rPr>
        <w:t>(Glowatzki and Fuchs, 2000)</w:t>
      </w:r>
      <w:r w:rsidR="00061C2D">
        <w:rPr>
          <w:rFonts w:ascii="Arial" w:eastAsia="Times New Roman" w:hAnsi="Arial" w:cs="Arial"/>
          <w:color w:val="222222"/>
        </w:rPr>
        <w:fldChar w:fldCharType="end"/>
      </w:r>
      <w:r w:rsidR="00061C2D">
        <w:rPr>
          <w:rFonts w:ascii="Arial" w:eastAsia="Times New Roman" w:hAnsi="Arial" w:cs="Arial"/>
          <w:color w:val="222222"/>
        </w:rPr>
        <w:t>, providing a</w:t>
      </w:r>
      <w:r>
        <w:rPr>
          <w:rFonts w:ascii="Arial" w:eastAsia="Times New Roman" w:hAnsi="Arial" w:cs="Arial"/>
          <w:color w:val="222222"/>
        </w:rPr>
        <w:t>n additional means</w:t>
      </w:r>
      <w:r w:rsidR="00061C2D">
        <w:rPr>
          <w:rFonts w:ascii="Arial" w:eastAsia="Times New Roman" w:hAnsi="Arial" w:cs="Arial"/>
          <w:color w:val="222222"/>
        </w:rPr>
        <w:t xml:space="preserve"> to </w:t>
      </w:r>
      <w:r>
        <w:rPr>
          <w:rFonts w:ascii="Arial" w:eastAsia="Times New Roman" w:hAnsi="Arial" w:cs="Arial"/>
          <w:color w:val="222222"/>
        </w:rPr>
        <w:t>shape I</w:t>
      </w:r>
      <w:r w:rsidR="00061C2D">
        <w:rPr>
          <w:rFonts w:ascii="Arial" w:eastAsia="Times New Roman" w:hAnsi="Arial" w:cs="Arial"/>
          <w:color w:val="222222"/>
        </w:rPr>
        <w:t xml:space="preserve">HC electrical activity. </w:t>
      </w:r>
      <w:r w:rsidR="00B8691B" w:rsidRPr="00306A40">
        <w:rPr>
          <w:rFonts w:ascii="Arial" w:eastAsia="Times New Roman" w:hAnsi="Arial" w:cs="Arial"/>
          <w:color w:val="222222"/>
        </w:rPr>
        <w:t xml:space="preserve">In </w:t>
      </w:r>
      <w:r w:rsidR="00B8691B" w:rsidRPr="000E7350">
        <w:rPr>
          <w:rFonts w:ascii="Arial" w:eastAsia="Times New Roman" w:hAnsi="Arial" w:cs="Arial"/>
          <w:i/>
          <w:color w:val="222222"/>
        </w:rPr>
        <w:t>ex vivo</w:t>
      </w:r>
      <w:r w:rsidR="00B8691B" w:rsidRPr="00306A40">
        <w:rPr>
          <w:rFonts w:ascii="Arial" w:eastAsia="Times New Roman" w:hAnsi="Arial" w:cs="Arial"/>
          <w:color w:val="222222"/>
        </w:rPr>
        <w:t xml:space="preserve"> cochleae preparations, acute application of nicotinic </w:t>
      </w:r>
      <w:r w:rsidR="00B8691B" w:rsidRPr="00306A40">
        <w:rPr>
          <w:rFonts w:ascii="Arial" w:eastAsia="Times New Roman" w:hAnsi="Arial" w:cs="Arial"/>
          <w:color w:val="222222"/>
        </w:rPr>
        <w:lastRenderedPageBreak/>
        <w:t xml:space="preserve">acetylcholine receptor antagonists </w:t>
      </w:r>
      <w:r w:rsidR="00B8691B">
        <w:rPr>
          <w:rFonts w:ascii="Arial" w:eastAsia="Times New Roman" w:hAnsi="Arial" w:cs="Arial"/>
          <w:color w:val="222222"/>
        </w:rPr>
        <w:t>induces</w:t>
      </w:r>
      <w:r w:rsidR="00B8691B" w:rsidRPr="00306A40">
        <w:rPr>
          <w:rFonts w:ascii="Arial" w:eastAsia="Times New Roman" w:hAnsi="Arial" w:cs="Arial"/>
          <w:color w:val="222222"/>
        </w:rPr>
        <w:t xml:space="preserve"> IHC burst firing, suggesting that release from cholinergic inhibition </w:t>
      </w:r>
      <w:r w:rsidR="004666B8">
        <w:rPr>
          <w:rFonts w:ascii="Arial" w:eastAsia="Times New Roman" w:hAnsi="Arial" w:cs="Arial"/>
          <w:color w:val="222222"/>
        </w:rPr>
        <w:t xml:space="preserve">can </w:t>
      </w:r>
      <w:r w:rsidR="00B8691B" w:rsidRPr="00306A40">
        <w:rPr>
          <w:rFonts w:ascii="Arial" w:eastAsia="Times New Roman" w:hAnsi="Arial" w:cs="Arial"/>
          <w:color w:val="222222"/>
        </w:rPr>
        <w:t>initiate spontaneous burst</w:t>
      </w:r>
      <w:r w:rsidR="008000BD">
        <w:rPr>
          <w:rFonts w:ascii="Arial" w:eastAsia="Times New Roman" w:hAnsi="Arial" w:cs="Arial"/>
          <w:color w:val="222222"/>
        </w:rPr>
        <w:t xml:space="preserve">s of </w:t>
      </w:r>
      <w:r w:rsidR="00B8691B" w:rsidRPr="00306A40">
        <w:rPr>
          <w:rFonts w:ascii="Arial" w:eastAsia="Times New Roman" w:hAnsi="Arial" w:cs="Arial"/>
          <w:color w:val="222222"/>
        </w:rPr>
        <w:t xml:space="preserve">activity </w:t>
      </w:r>
      <w:r w:rsidR="00B8691B" w:rsidRPr="00306A40">
        <w:rPr>
          <w:rFonts w:ascii="Arial" w:eastAsia="Times New Roman" w:hAnsi="Arial" w:cs="Arial"/>
          <w:color w:val="222222"/>
        </w:rPr>
        <w:fldChar w:fldCharType="begin" w:fldLock="1"/>
      </w:r>
      <w:r w:rsidR="00B8691B" w:rsidRPr="00306A40">
        <w:rPr>
          <w:rFonts w:ascii="Arial" w:eastAsia="Times New Roman" w:hAnsi="Arial" w:cs="Arial"/>
          <w:color w:val="222222"/>
        </w:rPr>
        <w:instrText>ADDIN CSL_CITATION {"citationItems":[{"id":"ITEM-1","itemData":{"DOI":"10.1038/nn.2803","ISBN":"1546-1726 (Electronic)\\r1097-6256 (Linking)","ISSN":"1097-6256","PMID":"21572434","abstract":"Spontaneous action potential activity is crucial for mammalian sensory system development. In the auditory system, patterned firing activity has been observed in immature spiral ganglion and brain-stem neurons and is likely to depend on cochlear inner hair cell (IHC) action potentials. It remains uncertain whether spiking activity is intrinsic to developing IHCs and whether it shows patterning. We found that action potentials were intrinsically generated by immature IHCs of altricial rodents and that apical IHCs showed bursting activity as opposed to more sustained firing in basal cells. We show that the efferent neurotransmitter acetylcholine fine-tunes the IHC's resting membrane potential (V(m)), and as such is crucial for the bursting pattern in apical cells. Endogenous extracellular ATP also contributes to the V(m) of apical and basal IHCs by triggering small-conductance Ca(2+)-activated K(+) (SK2) channels. We propose that the difference in firing pattern along the cochlea instructs the tonotopic differentiation of IHCs and auditory pathway.","author":[{"dropping-particle":"","family":"Johnson","given":"Stuart L","non-dropping-particle":"","parse-names":false,"suffix":""},{"dropping-particle":"","family":"Eckrich","given":"Tobias","non-dropping-particle":"","parse-names":false,"suffix":""},{"dropping-particle":"","family":"Kuhn","given":"Stephanie","non-dropping-particle":"","parse-names":false,"suffix":""},{"dropping-particle":"","family":"Zampini","given":"Valeria","non-dropping-particle":"","parse-names":false,"suffix":""},{"dropping-particle":"","family":"Franz","given":"Christoph","non-dropping-particle":"","parse-names":false,"suffix":""},{"dropping-particle":"","family":"Ranatunga","given":"Kishani M","non-dropping-particle":"","parse-names":false,"suffix":""},{"dropping-particle":"","family":"Roberts","given":"Terri P","non-dropping-particle":"","parse-names":false,"suffix":""},{"dropping-particle":"","family":"Masetto","given":"Sergio","non-dropping-particle":"","parse-names":false,"suffix":""},{"dropping-particle":"","family":"Knipper","given":"Marlies","non-dropping-particle":"","parse-names":false,"suffix":""},{"dropping-particle":"","family":"Kros","given":"Corné J","non-dropping-particle":"","parse-names":false,"suffix":""},{"dropping-particle":"","family":"Marcotti","given":"Walter","non-dropping-particle":"","parse-names":false,"suffix":""}],"container-title":"Nature Neuroscience","id":"ITEM-1","issue":"6","issued":{"date-parts":[["2011"]]},"page":"711-717","title":"Position-dependent patterning of spontaneous action potentials in immature cochlear inner hair cells.","type":"article-journal","volume":"14"},"uris":["http://www.mendeley.com/documents/?uuid=37fec2bd-ef6a-4302-9703-2aa2d7005be6"]}],"mendeley":{"formattedCitation":"(Johnson et al., 2011)","plainTextFormattedCitation":"(Johnson et al., 2011)","previouslyFormattedCitation":"(Johnson et al., 2011)"},"properties":{"noteIndex":0},"schema":"https://github.com/citation-style-language/schema/raw/master/csl-citation.json"}</w:instrText>
      </w:r>
      <w:r w:rsidR="00B8691B" w:rsidRPr="00306A40">
        <w:rPr>
          <w:rFonts w:ascii="Arial" w:eastAsia="Times New Roman" w:hAnsi="Arial" w:cs="Arial"/>
          <w:color w:val="222222"/>
        </w:rPr>
        <w:fldChar w:fldCharType="separate"/>
      </w:r>
      <w:r w:rsidR="00B8691B" w:rsidRPr="00306A40">
        <w:rPr>
          <w:rFonts w:ascii="Arial" w:eastAsia="Times New Roman" w:hAnsi="Arial" w:cs="Arial"/>
          <w:noProof/>
          <w:color w:val="222222"/>
        </w:rPr>
        <w:t>(Johnson et al., 2011)</w:t>
      </w:r>
      <w:r w:rsidR="00B8691B" w:rsidRPr="00306A40">
        <w:rPr>
          <w:rFonts w:ascii="Arial" w:eastAsia="Times New Roman" w:hAnsi="Arial" w:cs="Arial"/>
          <w:color w:val="222222"/>
        </w:rPr>
        <w:fldChar w:fldCharType="end"/>
      </w:r>
      <w:r w:rsidR="00B8691B" w:rsidRPr="00306A40">
        <w:rPr>
          <w:rFonts w:ascii="Arial" w:eastAsia="Times New Roman" w:hAnsi="Arial" w:cs="Arial"/>
          <w:color w:val="222222"/>
        </w:rPr>
        <w:t xml:space="preserve">. </w:t>
      </w:r>
      <w:r w:rsidR="008000BD">
        <w:rPr>
          <w:rFonts w:ascii="Arial" w:eastAsia="Times New Roman" w:hAnsi="Arial" w:cs="Arial"/>
          <w:color w:val="222222"/>
        </w:rPr>
        <w:t xml:space="preserve">Moreover, </w:t>
      </w:r>
      <w:r w:rsidR="008000BD" w:rsidRPr="0008076D">
        <w:rPr>
          <w:rFonts w:ascii="Arial" w:eastAsia="Times New Roman" w:hAnsi="Arial" w:cs="Arial"/>
          <w:i/>
          <w:color w:val="222222"/>
        </w:rPr>
        <w:t>i</w:t>
      </w:r>
      <w:r w:rsidR="00B8691B" w:rsidRPr="000E7350">
        <w:rPr>
          <w:rFonts w:ascii="Arial" w:eastAsia="Times New Roman" w:hAnsi="Arial" w:cs="Arial"/>
          <w:i/>
          <w:color w:val="222222"/>
        </w:rPr>
        <w:t>n vivo</w:t>
      </w:r>
      <w:r w:rsidR="00B8691B">
        <w:rPr>
          <w:rFonts w:ascii="Arial" w:eastAsia="Times New Roman" w:hAnsi="Arial" w:cs="Arial"/>
          <w:color w:val="222222"/>
        </w:rPr>
        <w:t xml:space="preserve"> </w:t>
      </w:r>
      <w:r w:rsidR="00B8691B" w:rsidRPr="00306A40">
        <w:rPr>
          <w:rFonts w:ascii="Arial" w:eastAsia="Times New Roman" w:hAnsi="Arial" w:cs="Arial"/>
          <w:color w:val="222222"/>
        </w:rPr>
        <w:t>e</w:t>
      </w:r>
      <w:r w:rsidR="00B8691B">
        <w:rPr>
          <w:rFonts w:ascii="Arial" w:eastAsia="Times New Roman" w:hAnsi="Arial" w:cs="Arial"/>
          <w:color w:val="222222"/>
        </w:rPr>
        <w:t xml:space="preserve">xtracellular </w:t>
      </w:r>
      <w:r w:rsidR="00B8691B" w:rsidRPr="00306A40">
        <w:rPr>
          <w:rFonts w:ascii="Arial" w:eastAsia="Times New Roman" w:hAnsi="Arial" w:cs="Arial"/>
          <w:color w:val="222222"/>
        </w:rPr>
        <w:t xml:space="preserve">recordings from auditory brainstem neurons </w:t>
      </w:r>
      <w:r w:rsidR="00B8691B">
        <w:rPr>
          <w:rFonts w:ascii="Arial" w:eastAsia="Times New Roman" w:hAnsi="Arial" w:cs="Arial"/>
          <w:color w:val="222222"/>
        </w:rPr>
        <w:t>in a</w:t>
      </w:r>
      <w:r w:rsidR="00B8691B" w:rsidRPr="00306A40">
        <w:rPr>
          <w:rFonts w:ascii="Arial" w:eastAsia="Times New Roman" w:hAnsi="Arial" w:cs="Arial"/>
          <w:color w:val="222222"/>
        </w:rPr>
        <w:t>nesthetized mice lacking the</w:t>
      </w:r>
      <w:r w:rsidR="00B8691B">
        <w:rPr>
          <w:rFonts w:ascii="Arial" w:eastAsia="Times New Roman" w:hAnsi="Arial" w:cs="Arial"/>
          <w:color w:val="222222"/>
        </w:rPr>
        <w:t xml:space="preserve"> </w:t>
      </w:r>
      <w:r w:rsidR="00913927">
        <w:rPr>
          <w:rFonts w:ascii="Arial" w:eastAsia="Times New Roman" w:hAnsi="Arial" w:cs="Arial"/>
          <w:color w:val="222222"/>
        </w:rPr>
        <w:t xml:space="preserve">nicotinic </w:t>
      </w:r>
      <w:proofErr w:type="spellStart"/>
      <w:r w:rsidR="00913927">
        <w:rPr>
          <w:rFonts w:ascii="Arial" w:eastAsia="Times New Roman" w:hAnsi="Arial" w:cs="Arial"/>
          <w:color w:val="222222"/>
        </w:rPr>
        <w:t>acetycholine</w:t>
      </w:r>
      <w:proofErr w:type="spellEnd"/>
      <w:r w:rsidR="00913927">
        <w:rPr>
          <w:rFonts w:ascii="Arial" w:eastAsia="Times New Roman" w:hAnsi="Arial" w:cs="Arial"/>
          <w:color w:val="222222"/>
        </w:rPr>
        <w:t xml:space="preserve"> </w:t>
      </w:r>
      <w:r w:rsidR="00B8691B">
        <w:rPr>
          <w:rFonts w:ascii="Arial" w:eastAsia="Times New Roman" w:hAnsi="Arial" w:cs="Arial"/>
          <w:color w:val="222222"/>
        </w:rPr>
        <w:t>receptors in IHCs</w:t>
      </w:r>
      <w:r w:rsidR="007B1173">
        <w:rPr>
          <w:rFonts w:ascii="Arial" w:eastAsia="Times New Roman" w:hAnsi="Arial" w:cs="Arial"/>
          <w:color w:val="222222"/>
        </w:rPr>
        <w:t xml:space="preserve"> </w:t>
      </w:r>
      <w:r w:rsidR="003D1B35">
        <w:rPr>
          <w:rFonts w:ascii="Arial" w:eastAsia="Times New Roman" w:hAnsi="Arial" w:cs="Arial"/>
          <w:color w:val="222222"/>
        </w:rPr>
        <w:fldChar w:fldCharType="begin" w:fldLock="1"/>
      </w:r>
      <w:r w:rsidR="003D1B35">
        <w:rPr>
          <w:rFonts w:ascii="Arial" w:eastAsia="Times New Roman" w:hAnsi="Arial" w:cs="Arial"/>
          <w:color w:val="222222"/>
        </w:rPr>
        <w:instrText>ADDIN CSL_CITATION {"citationItems":[{"id":"ITEM-1","itemData":{"DOI":"10.1016/0092-8674(94)90555-X","ISSN":"00928674","PMID":"7954834","abstract":"We report the isolation and functional characterization of a member of the nicotinic acetylcholine receptor subunit gene family, α9. Xenopus oocytes injected with α9 cRNA express a homomeric receptor-channel complex that is activated by acetylcholine. The α9 receptor displays an unusual mixed nicotinic-muscarinic pharmacological profile. The unique properties of the α9 receptor-channel complex closely match those described for the cholinergic receptor present in vertebrate cochlear hair cells. In situ hybridization studies reveal a restricted pattern of α9 gene expression that includes the outer hair cells of the rat cochlea. Our results suggest that the α9 receptor is involved in the cholinergic efferent innervation of cochlear hair cells and thus may modulate the encoding of auditory stimuli. © 1994.","author":[{"dropping-particle":"","family":"Elgoyhen","given":"Ana B.","non-dropping-particle":"","parse-names":false,"suffix":""},{"dropping-particle":"","family":"Johnson","given":"David S.","non-dropping-particle":"","parse-names":false,"suffix":""},{"dropping-particle":"","family":"Boulter","given":"Jim","non-dropping-particle":"","parse-names":false,"suffix":""},{"dropping-particle":"","family":"Vetter","given":"Douglas E.","non-dropping-particle":"","parse-names":false,"suffix":""},{"dropping-particle":"","family":"Heinemann","given":"Stephen","non-dropping-particle":"","parse-names":false,"suffix":""}],"container-title":"Cell","id":"ITEM-1","issue":"4","issued":{"date-parts":[["1994"]]},"page":"705-715","title":"α9: An acetylcholine receptor with novel pharmacological properties expressed in rat cochlear hair cells","type":"article-journal","volume":"79"},"uris":["http://www.mendeley.com/documents/?uuid=a6c07014-6256-496a-8bd5-0c1658949f8b"]}],"mendeley":{"formattedCitation":"(Elgoyhen et al., 1994)","plainTextFormattedCitation":"(Elgoyhen et al., 1994)","previouslyFormattedCitation":"(Elgoyhen et al., 1994)"},"properties":{"noteIndex":0},"schema":"https://github.com/citation-style-language/schema/raw/master/csl-citation.json"}</w:instrText>
      </w:r>
      <w:r w:rsidR="003D1B35">
        <w:rPr>
          <w:rFonts w:ascii="Arial" w:eastAsia="Times New Roman" w:hAnsi="Arial" w:cs="Arial"/>
          <w:color w:val="222222"/>
        </w:rPr>
        <w:fldChar w:fldCharType="separate"/>
      </w:r>
      <w:r w:rsidR="003D1B35" w:rsidRPr="003D1B35">
        <w:rPr>
          <w:rFonts w:ascii="Arial" w:eastAsia="Times New Roman" w:hAnsi="Arial" w:cs="Arial"/>
          <w:noProof/>
          <w:color w:val="222222"/>
        </w:rPr>
        <w:t>(Elgoyhen et al., 1994)</w:t>
      </w:r>
      <w:r w:rsidR="003D1B35">
        <w:rPr>
          <w:rFonts w:ascii="Arial" w:eastAsia="Times New Roman" w:hAnsi="Arial" w:cs="Arial"/>
          <w:color w:val="222222"/>
        </w:rPr>
        <w:fldChar w:fldCharType="end"/>
      </w:r>
      <w:r w:rsidR="00B8691B">
        <w:rPr>
          <w:rFonts w:ascii="Arial" w:eastAsia="Times New Roman" w:hAnsi="Arial" w:cs="Arial"/>
          <w:color w:val="222222"/>
        </w:rPr>
        <w:t>, exhibit</w:t>
      </w:r>
      <w:r w:rsidR="00D22D18">
        <w:rPr>
          <w:rFonts w:ascii="Arial" w:eastAsia="Times New Roman" w:hAnsi="Arial" w:cs="Arial"/>
          <w:color w:val="222222"/>
        </w:rPr>
        <w:t>ed</w:t>
      </w:r>
      <w:r w:rsidR="00B8691B">
        <w:rPr>
          <w:rFonts w:ascii="Arial" w:eastAsia="Times New Roman" w:hAnsi="Arial" w:cs="Arial"/>
          <w:color w:val="222222"/>
        </w:rPr>
        <w:t xml:space="preserve"> </w:t>
      </w:r>
      <w:r w:rsidR="00B8691B" w:rsidRPr="00306A40">
        <w:rPr>
          <w:rFonts w:ascii="Arial" w:eastAsia="Times New Roman" w:hAnsi="Arial" w:cs="Arial"/>
          <w:color w:val="222222"/>
        </w:rPr>
        <w:t xml:space="preserve">bursts </w:t>
      </w:r>
      <w:r w:rsidR="007E732E">
        <w:rPr>
          <w:rFonts w:ascii="Arial" w:eastAsia="Times New Roman" w:hAnsi="Arial" w:cs="Arial"/>
          <w:color w:val="222222"/>
        </w:rPr>
        <w:t xml:space="preserve">of action potentials </w:t>
      </w:r>
      <w:r w:rsidR="00B8691B" w:rsidRPr="00306A40">
        <w:rPr>
          <w:rFonts w:ascii="Arial" w:eastAsia="Times New Roman" w:hAnsi="Arial" w:cs="Arial"/>
          <w:color w:val="222222"/>
        </w:rPr>
        <w:t xml:space="preserve">at frequencies indistinguishable from controls, </w:t>
      </w:r>
      <w:r w:rsidR="008B1A9A">
        <w:rPr>
          <w:rFonts w:ascii="Arial" w:eastAsia="Times New Roman" w:hAnsi="Arial" w:cs="Arial"/>
          <w:color w:val="222222"/>
        </w:rPr>
        <w:t xml:space="preserve">but </w:t>
      </w:r>
      <w:r w:rsidR="004666B8">
        <w:rPr>
          <w:rFonts w:ascii="Arial" w:eastAsia="Times New Roman" w:hAnsi="Arial" w:cs="Arial"/>
          <w:color w:val="222222"/>
        </w:rPr>
        <w:t>bursts were sho</w:t>
      </w:r>
      <w:r w:rsidR="008B1A9A">
        <w:rPr>
          <w:rFonts w:ascii="Arial" w:eastAsia="Times New Roman" w:hAnsi="Arial" w:cs="Arial"/>
          <w:color w:val="222222"/>
        </w:rPr>
        <w:t xml:space="preserve">rter </w:t>
      </w:r>
      <w:r w:rsidR="004666B8">
        <w:rPr>
          <w:rFonts w:ascii="Arial" w:eastAsia="Times New Roman" w:hAnsi="Arial" w:cs="Arial"/>
          <w:color w:val="222222"/>
        </w:rPr>
        <w:t xml:space="preserve">and </w:t>
      </w:r>
      <w:r w:rsidR="008B1A9A">
        <w:rPr>
          <w:rFonts w:ascii="Arial" w:eastAsia="Times New Roman" w:hAnsi="Arial" w:cs="Arial"/>
          <w:color w:val="222222"/>
        </w:rPr>
        <w:t>contain</w:t>
      </w:r>
      <w:r w:rsidR="004666B8">
        <w:rPr>
          <w:rFonts w:ascii="Arial" w:eastAsia="Times New Roman" w:hAnsi="Arial" w:cs="Arial"/>
          <w:color w:val="222222"/>
        </w:rPr>
        <w:t>ed</w:t>
      </w:r>
      <w:r w:rsidR="008B1A9A">
        <w:rPr>
          <w:rFonts w:ascii="Arial" w:eastAsia="Times New Roman" w:hAnsi="Arial" w:cs="Arial"/>
          <w:color w:val="222222"/>
        </w:rPr>
        <w:t xml:space="preserve"> </w:t>
      </w:r>
      <w:r w:rsidR="00B8691B" w:rsidRPr="00306A40">
        <w:rPr>
          <w:rFonts w:ascii="Arial" w:eastAsia="Times New Roman" w:hAnsi="Arial" w:cs="Arial"/>
          <w:color w:val="222222"/>
        </w:rPr>
        <w:t xml:space="preserve">more spikes </w:t>
      </w:r>
      <w:r w:rsidR="00B8691B" w:rsidRPr="00306A40">
        <w:rPr>
          <w:rFonts w:ascii="Arial" w:eastAsia="Times New Roman" w:hAnsi="Arial" w:cs="Arial"/>
          <w:color w:val="222222"/>
        </w:rPr>
        <w:fldChar w:fldCharType="begin" w:fldLock="1"/>
      </w:r>
      <w:r w:rsidR="00B8691B" w:rsidRPr="00306A40">
        <w:rPr>
          <w:rFonts w:ascii="Arial" w:eastAsia="Times New Roman" w:hAnsi="Arial" w:cs="Arial"/>
          <w:color w:val="222222"/>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00B8691B" w:rsidRPr="00306A40">
        <w:rPr>
          <w:rFonts w:ascii="Arial" w:eastAsia="Times New Roman" w:hAnsi="Arial" w:cs="Arial"/>
          <w:color w:val="222222"/>
        </w:rPr>
        <w:fldChar w:fldCharType="separate"/>
      </w:r>
      <w:r w:rsidR="00B8691B" w:rsidRPr="00306A40">
        <w:rPr>
          <w:rFonts w:ascii="Arial" w:eastAsia="Times New Roman" w:hAnsi="Arial" w:cs="Arial"/>
          <w:noProof/>
          <w:color w:val="222222"/>
        </w:rPr>
        <w:t>(Clause et al., 2014)</w:t>
      </w:r>
      <w:r w:rsidR="00B8691B" w:rsidRPr="00306A40">
        <w:rPr>
          <w:rFonts w:ascii="Arial" w:eastAsia="Times New Roman" w:hAnsi="Arial" w:cs="Arial"/>
          <w:color w:val="222222"/>
        </w:rPr>
        <w:fldChar w:fldCharType="end"/>
      </w:r>
      <w:r w:rsidR="008B1A9A">
        <w:rPr>
          <w:rFonts w:ascii="Arial" w:eastAsia="Times New Roman" w:hAnsi="Arial" w:cs="Arial"/>
          <w:color w:val="222222"/>
        </w:rPr>
        <w:t xml:space="preserve">, </w:t>
      </w:r>
      <w:r w:rsidR="008000BD">
        <w:rPr>
          <w:rFonts w:ascii="Arial" w:eastAsia="Times New Roman" w:hAnsi="Arial" w:cs="Arial"/>
          <w:color w:val="222222"/>
        </w:rPr>
        <w:t>indicating</w:t>
      </w:r>
      <w:r w:rsidR="008B1A9A">
        <w:rPr>
          <w:rFonts w:ascii="Arial" w:eastAsia="Times New Roman" w:hAnsi="Arial" w:cs="Arial"/>
          <w:color w:val="222222"/>
        </w:rPr>
        <w:t xml:space="preserve"> </w:t>
      </w:r>
      <w:r w:rsidR="00174F16">
        <w:rPr>
          <w:rFonts w:ascii="Arial" w:eastAsia="Times New Roman" w:hAnsi="Arial" w:cs="Arial"/>
          <w:color w:val="222222"/>
        </w:rPr>
        <w:t xml:space="preserve">that </w:t>
      </w:r>
      <w:r w:rsidR="008000BD">
        <w:rPr>
          <w:rFonts w:ascii="Arial" w:eastAsia="Times New Roman" w:hAnsi="Arial" w:cs="Arial"/>
          <w:color w:val="222222"/>
        </w:rPr>
        <w:t xml:space="preserve">suppression of </w:t>
      </w:r>
      <w:r w:rsidR="00384509">
        <w:rPr>
          <w:rFonts w:ascii="Arial" w:eastAsia="Times New Roman" w:hAnsi="Arial" w:cs="Arial"/>
          <w:color w:val="222222"/>
        </w:rPr>
        <w:t xml:space="preserve">cholinergic </w:t>
      </w:r>
      <w:r w:rsidR="008000BD">
        <w:rPr>
          <w:rFonts w:ascii="Arial" w:eastAsia="Times New Roman" w:hAnsi="Arial" w:cs="Arial"/>
          <w:color w:val="222222"/>
        </w:rPr>
        <w:t xml:space="preserve">inhibition of IHCs leads to altered burst firing of central auditory neurons. </w:t>
      </w:r>
      <w:r w:rsidR="00D22D18">
        <w:rPr>
          <w:rFonts w:ascii="Arial" w:eastAsia="Times New Roman" w:hAnsi="Arial" w:cs="Arial"/>
          <w:color w:val="222222"/>
        </w:rPr>
        <w:t>However, th</w:t>
      </w:r>
      <w:r w:rsidR="00D22D18" w:rsidRPr="00306A40">
        <w:rPr>
          <w:rFonts w:ascii="Arial" w:eastAsia="Times New Roman" w:hAnsi="Arial" w:cs="Arial"/>
          <w:color w:val="222222"/>
        </w:rPr>
        <w:t xml:space="preserve">e </w:t>
      </w:r>
      <w:r w:rsidR="00D22D18">
        <w:rPr>
          <w:rFonts w:ascii="Arial" w:eastAsia="Times New Roman" w:hAnsi="Arial" w:cs="Arial"/>
          <w:color w:val="222222"/>
        </w:rPr>
        <w:t xml:space="preserve">influence of this efferent inhibitory </w:t>
      </w:r>
      <w:r w:rsidR="00D22D18" w:rsidRPr="00306A40">
        <w:rPr>
          <w:rFonts w:ascii="Arial" w:eastAsia="Times New Roman" w:hAnsi="Arial" w:cs="Arial"/>
          <w:color w:val="222222"/>
        </w:rPr>
        <w:t>input</w:t>
      </w:r>
      <w:r w:rsidR="00D22D18">
        <w:rPr>
          <w:rFonts w:ascii="Arial" w:eastAsia="Times New Roman" w:hAnsi="Arial" w:cs="Arial"/>
          <w:color w:val="222222"/>
        </w:rPr>
        <w:t xml:space="preserve"> on the coordinated firing of auditory neurons </w:t>
      </w:r>
      <w:r w:rsidR="00D22D18" w:rsidRPr="007C4622">
        <w:rPr>
          <w:rFonts w:ascii="Arial" w:eastAsia="Times New Roman" w:hAnsi="Arial" w:cs="Arial"/>
          <w:i/>
          <w:color w:val="222222"/>
        </w:rPr>
        <w:t>in vivo</w:t>
      </w:r>
      <w:r w:rsidR="00D22D18">
        <w:rPr>
          <w:rFonts w:ascii="Arial" w:eastAsia="Times New Roman" w:hAnsi="Arial" w:cs="Arial"/>
          <w:color w:val="222222"/>
        </w:rPr>
        <w:t xml:space="preserve"> </w:t>
      </w:r>
      <w:r w:rsidR="008000BD">
        <w:rPr>
          <w:rFonts w:ascii="Arial" w:eastAsia="Times New Roman" w:hAnsi="Arial" w:cs="Arial"/>
          <w:color w:val="222222"/>
        </w:rPr>
        <w:t xml:space="preserve">in unanesthetized mice </w:t>
      </w:r>
      <w:r w:rsidR="00D22D18">
        <w:rPr>
          <w:rFonts w:ascii="Arial" w:eastAsia="Times New Roman" w:hAnsi="Arial" w:cs="Arial"/>
          <w:color w:val="222222"/>
        </w:rPr>
        <w:t>has not been examined.</w:t>
      </w:r>
      <w:r w:rsidR="00D22D18" w:rsidRPr="00306A40">
        <w:rPr>
          <w:rFonts w:ascii="Arial" w:eastAsia="Times New Roman" w:hAnsi="Arial" w:cs="Arial"/>
          <w:color w:val="222222"/>
        </w:rPr>
        <w:t xml:space="preserve"> </w:t>
      </w:r>
      <w:r w:rsidR="00B8691B" w:rsidRPr="00306A40">
        <w:rPr>
          <w:rFonts w:ascii="Arial" w:eastAsia="Times New Roman" w:hAnsi="Arial" w:cs="Arial"/>
          <w:color w:val="222222"/>
        </w:rPr>
        <w:t xml:space="preserve">To </w:t>
      </w:r>
      <w:r w:rsidR="008B1A9A">
        <w:rPr>
          <w:rFonts w:ascii="Arial" w:eastAsia="Times New Roman" w:hAnsi="Arial" w:cs="Arial"/>
          <w:color w:val="222222"/>
        </w:rPr>
        <w:t xml:space="preserve">explore </w:t>
      </w:r>
      <w:r w:rsidR="00B8691B" w:rsidRPr="00306A40">
        <w:rPr>
          <w:rFonts w:ascii="Arial" w:eastAsia="Times New Roman" w:hAnsi="Arial" w:cs="Arial"/>
          <w:color w:val="222222"/>
        </w:rPr>
        <w:t xml:space="preserve">the contribution of </w:t>
      </w:r>
      <w:proofErr w:type="spellStart"/>
      <w:r w:rsidR="00913927" w:rsidRPr="00306A40">
        <w:rPr>
          <w:rFonts w:ascii="Arial" w:eastAsia="Times New Roman" w:hAnsi="Arial" w:cs="Arial"/>
          <w:color w:val="222222"/>
        </w:rPr>
        <w:t>nAChR</w:t>
      </w:r>
      <w:proofErr w:type="spellEnd"/>
      <w:r w:rsidR="00913927" w:rsidRPr="00306A40">
        <w:rPr>
          <w:rFonts w:ascii="Arial" w:eastAsia="Times New Roman" w:hAnsi="Arial" w:cs="Arial"/>
          <w:color w:val="222222"/>
        </w:rPr>
        <w:t>α9</w:t>
      </w:r>
      <w:r w:rsidR="00B8691B" w:rsidRPr="00306A40">
        <w:rPr>
          <w:rFonts w:ascii="Arial" w:eastAsia="Times New Roman" w:hAnsi="Arial" w:cs="Arial"/>
          <w:color w:val="222222"/>
        </w:rPr>
        <w:t xml:space="preserve"> signaling to </w:t>
      </w:r>
      <w:r w:rsidR="00B8691B">
        <w:rPr>
          <w:rFonts w:ascii="Arial" w:eastAsia="Times New Roman" w:hAnsi="Arial" w:cs="Arial"/>
          <w:color w:val="222222"/>
        </w:rPr>
        <w:t xml:space="preserve">macroscopic </w:t>
      </w:r>
      <w:r w:rsidR="00B8691B" w:rsidRPr="00306A40">
        <w:rPr>
          <w:rFonts w:ascii="Arial" w:eastAsia="Times New Roman" w:hAnsi="Arial" w:cs="Arial"/>
          <w:color w:val="222222"/>
        </w:rPr>
        <w:t>patterns of activity in IC, we performed time-lapse imaging of spontaneous activity from</w:t>
      </w:r>
      <w:r w:rsidR="00B8691B">
        <w:rPr>
          <w:rFonts w:ascii="Arial" w:eastAsia="Times New Roman" w:hAnsi="Arial" w:cs="Arial"/>
          <w:color w:val="222222"/>
        </w:rPr>
        <w:t xml:space="preserve"> both </w:t>
      </w:r>
      <w:proofErr w:type="spellStart"/>
      <w:r w:rsidR="00913927" w:rsidRPr="00306A40">
        <w:rPr>
          <w:rFonts w:ascii="Arial" w:eastAsia="Times New Roman" w:hAnsi="Arial" w:cs="Arial"/>
          <w:color w:val="222222"/>
        </w:rPr>
        <w:t>nAChR</w:t>
      </w:r>
      <w:proofErr w:type="spellEnd"/>
      <w:r w:rsidR="00913927" w:rsidRPr="00306A40">
        <w:rPr>
          <w:rFonts w:ascii="Arial" w:eastAsia="Times New Roman" w:hAnsi="Arial" w:cs="Arial"/>
          <w:color w:val="222222"/>
        </w:rPr>
        <w:t>α9</w:t>
      </w:r>
      <w:r w:rsidR="00B8691B" w:rsidRPr="00306A40">
        <w:rPr>
          <w:rFonts w:ascii="Arial" w:eastAsia="Times New Roman" w:hAnsi="Arial" w:cs="Arial"/>
          <w:i/>
          <w:iCs/>
          <w:color w:val="222222"/>
        </w:rPr>
        <w:t xml:space="preserve"> </w:t>
      </w:r>
      <w:r w:rsidR="00B8691B" w:rsidRPr="00306A40">
        <w:rPr>
          <w:rFonts w:ascii="Arial" w:eastAsia="Times New Roman" w:hAnsi="Arial" w:cs="Arial"/>
          <w:color w:val="222222"/>
        </w:rPr>
        <w:t>knockout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KO, </w:t>
      </w:r>
      <w:proofErr w:type="spellStart"/>
      <w:r w:rsidR="00B8691B" w:rsidRPr="00306A40">
        <w:rPr>
          <w:rFonts w:ascii="Arial" w:eastAsia="Times New Roman" w:hAnsi="Arial" w:cs="Arial"/>
          <w:i/>
          <w:iCs/>
          <w:color w:val="222222"/>
        </w:rPr>
        <w:t>Chrn</w:t>
      </w:r>
      <w:proofErr w:type="spellEnd"/>
      <w:r w:rsidR="00B8691B" w:rsidRPr="00306A40">
        <w:rPr>
          <w:rFonts w:ascii="Arial" w:eastAsia="Times New Roman" w:hAnsi="Arial" w:cs="Arial"/>
          <w:i/>
          <w:iCs/>
          <w:color w:val="222222"/>
        </w:rPr>
        <w:t>α9</w:t>
      </w:r>
      <w:r w:rsidR="00B8691B" w:rsidRPr="00306A40">
        <w:rPr>
          <w:i/>
          <w:iCs/>
        </w:rPr>
        <w:t xml:space="preserve"> </w:t>
      </w:r>
      <w:r w:rsidR="00B8691B" w:rsidRPr="00306A40">
        <w:rPr>
          <w:rFonts w:ascii="Arial" w:eastAsia="Times New Roman" w:hAnsi="Arial" w:cs="Arial"/>
          <w:i/>
          <w:iCs/>
          <w:color w:val="222222"/>
          <w:vertAlign w:val="superscript"/>
        </w:rPr>
        <w:t>–/</w:t>
      </w:r>
      <w:r w:rsidR="00B8691B" w:rsidRPr="00306A40">
        <w:rPr>
          <w:i/>
          <w:iCs/>
          <w:vertAlign w:val="superscript"/>
        </w:rPr>
        <w:t xml:space="preserve"> </w:t>
      </w:r>
      <w:r w:rsidR="00B8691B" w:rsidRPr="00306A40">
        <w:rPr>
          <w:rFonts w:ascii="Arial" w:eastAsia="Times New Roman" w:hAnsi="Arial" w:cs="Arial"/>
          <w:i/>
          <w:iCs/>
          <w:color w:val="222222"/>
          <w:vertAlign w:val="superscript"/>
        </w:rPr>
        <w:t>–</w:t>
      </w:r>
      <w:r w:rsidR="00B8691B" w:rsidRPr="00306A40">
        <w:rPr>
          <w:rFonts w:ascii="Arial" w:eastAsia="Times New Roman" w:hAnsi="Arial" w:cs="Arial"/>
          <w:color w:val="222222"/>
        </w:rPr>
        <w:t xml:space="preserve">) and </w:t>
      </w:r>
      <w:proofErr w:type="spellStart"/>
      <w:r w:rsidR="00913927" w:rsidRPr="00306A40">
        <w:rPr>
          <w:rFonts w:ascii="Arial" w:eastAsia="Times New Roman" w:hAnsi="Arial" w:cs="Arial"/>
          <w:color w:val="222222"/>
        </w:rPr>
        <w:t>nAChR</w:t>
      </w:r>
      <w:proofErr w:type="spellEnd"/>
      <w:r w:rsidR="00913927" w:rsidRPr="00306A40">
        <w:rPr>
          <w:rFonts w:ascii="Arial" w:eastAsia="Times New Roman" w:hAnsi="Arial" w:cs="Arial"/>
          <w:color w:val="222222"/>
        </w:rPr>
        <w:t>α9</w:t>
      </w:r>
      <w:r w:rsidR="00913927">
        <w:rPr>
          <w:rFonts w:ascii="Arial" w:eastAsia="Times New Roman" w:hAnsi="Arial" w:cs="Arial"/>
          <w:color w:val="222222"/>
        </w:rPr>
        <w:t xml:space="preserve"> </w:t>
      </w:r>
      <w:r w:rsidR="00B8691B" w:rsidRPr="00306A40">
        <w:rPr>
          <w:rFonts w:ascii="Arial" w:eastAsia="Times New Roman" w:hAnsi="Arial" w:cs="Arial"/>
          <w:color w:val="222222"/>
        </w:rPr>
        <w:t>gain-of-function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GOF; </w:t>
      </w:r>
      <w:proofErr w:type="spellStart"/>
      <w:r w:rsidR="00B8691B" w:rsidRPr="00306A40">
        <w:rPr>
          <w:rFonts w:ascii="Arial" w:eastAsia="Times New Roman" w:hAnsi="Arial" w:cs="Arial"/>
          <w:i/>
          <w:iCs/>
          <w:color w:val="222222"/>
        </w:rPr>
        <w:t>Chrn</w:t>
      </w:r>
      <w:proofErr w:type="spellEnd"/>
      <w:r w:rsidR="00B8691B" w:rsidRPr="00306A40">
        <w:rPr>
          <w:rFonts w:ascii="Arial" w:eastAsia="Times New Roman" w:hAnsi="Arial" w:cs="Arial"/>
          <w:i/>
          <w:iCs/>
          <w:color w:val="222222"/>
        </w:rPr>
        <w:t>α9</w:t>
      </w:r>
      <w:r w:rsidR="00B8691B" w:rsidRPr="00306A40">
        <w:rPr>
          <w:rFonts w:ascii="Arial" w:eastAsia="Times New Roman" w:hAnsi="Arial" w:cs="Arial"/>
          <w:color w:val="222222"/>
          <w:vertAlign w:val="superscript"/>
        </w:rPr>
        <w:t xml:space="preserve">L9’T/L9’T </w:t>
      </w:r>
      <w:r w:rsidR="00B8691B" w:rsidRPr="00306A40">
        <w:rPr>
          <w:rFonts w:ascii="Arial" w:eastAsia="Times New Roman" w:hAnsi="Arial" w:cs="Arial"/>
          <w:color w:val="222222"/>
        </w:rPr>
        <w:t xml:space="preserve">or </w:t>
      </w:r>
      <w:proofErr w:type="spellStart"/>
      <w:r w:rsidR="00B8691B" w:rsidRPr="00306A40">
        <w:rPr>
          <w:rFonts w:ascii="Arial" w:eastAsia="Times New Roman" w:hAnsi="Arial" w:cs="Arial"/>
          <w:i/>
          <w:iCs/>
          <w:color w:val="222222"/>
        </w:rPr>
        <w:t>Chrn</w:t>
      </w:r>
      <w:proofErr w:type="spellEnd"/>
      <w:r w:rsidR="00B8691B" w:rsidRPr="00306A40">
        <w:rPr>
          <w:rFonts w:ascii="Arial" w:eastAsia="Times New Roman" w:hAnsi="Arial" w:cs="Arial"/>
          <w:i/>
          <w:iCs/>
          <w:color w:val="222222"/>
        </w:rPr>
        <w:t>α9</w:t>
      </w:r>
      <w:r w:rsidR="00B8691B" w:rsidRPr="00306A40">
        <w:rPr>
          <w:rFonts w:ascii="Arial" w:eastAsia="Times New Roman" w:hAnsi="Arial" w:cs="Arial"/>
          <w:color w:val="222222"/>
          <w:vertAlign w:val="superscript"/>
        </w:rPr>
        <w:t>L9’T/+</w:t>
      </w:r>
      <w:r w:rsidR="00B8691B" w:rsidRPr="00306A40">
        <w:rPr>
          <w:rFonts w:ascii="Arial" w:eastAsia="Times New Roman" w:hAnsi="Arial" w:cs="Arial"/>
          <w:color w:val="222222"/>
        </w:rPr>
        <w:t>) mice</w:t>
      </w:r>
      <w:r w:rsidR="008F2DE2">
        <w:rPr>
          <w:rFonts w:ascii="Arial" w:eastAsia="Times New Roman" w:hAnsi="Arial" w:cs="Arial"/>
          <w:color w:val="222222"/>
        </w:rPr>
        <w:t xml:space="preserve"> (</w:t>
      </w:r>
      <w:ins w:id="375" w:author="Travis Babola" w:date="2020-10-01T15:44:00Z">
        <w:r w:rsidR="00041A09" w:rsidRPr="00041A09">
          <w:rPr>
            <w:rFonts w:ascii="Arial" w:eastAsia="Times New Roman" w:hAnsi="Arial" w:cs="Arial"/>
            <w:b/>
            <w:bCs/>
            <w:color w:val="222222"/>
            <w:rPrChange w:id="376" w:author="Travis Babola" w:date="2020-10-01T15:44:00Z">
              <w:rPr>
                <w:rFonts w:ascii="Arial" w:eastAsia="Times New Roman" w:hAnsi="Arial" w:cs="Arial"/>
                <w:color w:val="222222"/>
              </w:rPr>
            </w:rPrChange>
          </w:rPr>
          <w:t>P7</w:t>
        </w:r>
        <w:r w:rsidR="00041A09">
          <w:rPr>
            <w:rFonts w:ascii="Arial" w:eastAsia="Times New Roman" w:hAnsi="Arial" w:cs="Arial"/>
            <w:color w:val="222222"/>
          </w:rPr>
          <w:t xml:space="preserve">; </w:t>
        </w:r>
      </w:ins>
      <w:r w:rsidR="008F2DE2">
        <w:rPr>
          <w:rFonts w:ascii="Arial" w:eastAsia="Times New Roman" w:hAnsi="Arial" w:cs="Arial"/>
          <w:color w:val="222222"/>
        </w:rPr>
        <w:t>Figure 11A-C and Supplemental Video 9)</w:t>
      </w:r>
      <w:r w:rsidR="00B8691B" w:rsidRPr="00306A40">
        <w:rPr>
          <w:rFonts w:ascii="Arial" w:eastAsia="Times New Roman" w:hAnsi="Arial" w:cs="Arial"/>
          <w:color w:val="222222"/>
        </w:rPr>
        <w:t xml:space="preserve">, which exhibit prolonged efferent currents </w:t>
      </w:r>
      <w:r w:rsidR="00D22D18">
        <w:rPr>
          <w:rFonts w:ascii="Arial" w:eastAsia="Times New Roman" w:hAnsi="Arial" w:cs="Arial"/>
          <w:color w:val="222222"/>
        </w:rPr>
        <w:t xml:space="preserve">with </w:t>
      </w:r>
      <w:r w:rsidR="00B8691B" w:rsidRPr="00306A40">
        <w:rPr>
          <w:rFonts w:ascii="Arial" w:eastAsia="Times New Roman" w:hAnsi="Arial" w:cs="Arial"/>
          <w:color w:val="222222"/>
        </w:rPr>
        <w:t>slower desensitization kinetics</w:t>
      </w:r>
      <w:r w:rsidR="00E82F5C">
        <w:rPr>
          <w:rFonts w:ascii="Arial" w:eastAsia="Times New Roman" w:hAnsi="Arial" w:cs="Arial"/>
          <w:color w:val="222222"/>
        </w:rPr>
        <w:t xml:space="preserve"> </w:t>
      </w:r>
      <w:r w:rsidR="00D22D18">
        <w:rPr>
          <w:rFonts w:ascii="Arial" w:eastAsia="Times New Roman" w:hAnsi="Arial" w:cs="Arial"/>
          <w:color w:val="222222"/>
        </w:rPr>
        <w:t>in IHCs</w:t>
      </w:r>
      <w:r w:rsidR="006F2703">
        <w:rPr>
          <w:rFonts w:ascii="Arial" w:eastAsia="Times New Roman" w:hAnsi="Arial" w:cs="Arial"/>
          <w:color w:val="222222"/>
        </w:rPr>
        <w:t xml:space="preserve"> </w:t>
      </w:r>
      <w:r w:rsidR="006F2703">
        <w:rPr>
          <w:rFonts w:ascii="Arial" w:eastAsia="Times New Roman" w:hAnsi="Arial" w:cs="Arial"/>
          <w:color w:val="222222"/>
        </w:rPr>
        <w:fldChar w:fldCharType="begin" w:fldLock="1"/>
      </w:r>
      <w:r w:rsidR="006F2703">
        <w:rPr>
          <w:rFonts w:ascii="Arial" w:eastAsia="Times New Roman" w:hAnsi="Arial" w:cs="Arial"/>
          <w:color w:val="222222"/>
        </w:rPr>
        <w:instrText>ADDIN CSL_CITATION {"citationItems":[{"id":"ITEM-1","itemData":{"DOI":"10.1371/journal.pbio.1000018","ISSN":"15449173","abstract":"The transduction of sound in the auditory periphery, the cochlea, is inhibited by efferent cholinergic neurons projecting from the brainstem and synapsing directly on mechanosensory hair cells. One fundamental question in auditory neuroscience is what role(s) this feedback plays in our ability to hear. In the present study, we have engineered a genetically modified mouse model in which the magnitude and duration of efferent cholinergic effects are increased, and we assess the consequences of this manipulation on cochlear function. We generated the Chrna9L9′T of knockin mice with a threonine for leucine change (L9′T) at position 9′ of the second transmembrane domain of the α9 nicotinic cholinergic subunit, rendering α9-containing receptors that were hypersensitive to acetylcholine and had slower desensitization kinetics. The Chrna9L9′T allele produced a 3-fold prolongation of efferent synaptic currents in vitro. In vivo, Chrna9L9′T mice had baseline elevation of cochlear thresholds and efferent-mediated inhibition of cochlear responses was dramatically enhanced and lengthened: both effects were reversed by strychnine blockade of the α9α10 hair cell nicotinic receptor. Importantly, relative to their wild-type littermates, Chrna9L9′T/L9′T mice showed less permanent hearing loss following exposure to intense noise. Thus, a point mutation designed to alter α9α10 receptor gating has provided an animal model in which not only is efferent inhibition more powerful, but also one in which sound-induced hearing loss can be restrained, indicating the ability of efferent feedback to ameliorate sound trauma. © 2009 Taranda et al.","author":[{"dropping-particle":"","family":"Taranda","given":"Julian","non-dropping-particle":"","parse-names":false,"suffix":""},{"dropping-particle":"","family":"Maison","given":"Stéphane F.","non-dropping-particle":"","parse-names":false,"suffix":""},{"dropping-particle":"","family":"Ballestero","given":"Jimena A.","non-dropping-particle":"","parse-names":false,"suffix":""},{"dropping-particle":"","family":"Katz","given":"Eleonora","non-dropping-particle":"","parse-names":false,"suffix":""},{"dropping-particle":"","family":"Savino","given":"Jessica","non-dropping-particle":"","parse-names":false,"suffix":""},{"dropping-particle":"","family":"Vetter","given":"Douglas E.","non-dropping-particle":"","parse-names":false,"suffix":""},{"dropping-particle":"","family":"Boulter","given":"Jim","non-dropping-particle":"","parse-names":false,"suffix":""},{"dropping-particle":"","family":"Liberman","given":"M. Charles","non-dropping-particle":"","parse-names":false,"suffix":""},{"dropping-particle":"","family":"Fuchs","given":"Paul A.","non-dropping-particle":"","parse-names":false,"suffix":""},{"dropping-particle":"","family":"Elgoyhen","given":"A. Belén","non-dropping-particle":"","parse-names":false,"suffix":""}],"container-title":"PLoS Biology","id":"ITEM-1","issue":"1","issued":{"date-parts":[["2009"]]},"title":"A point mutation in the hair cell nicotinic cholinergic receptor prolongs cochlear inhibition and enhances noise protection","type":"article-journal","volume":"7"},"uris":["http://www.mendeley.com/documents/?uuid=1c4f77a6-e54a-481f-be87-3b9230bfa2a1"]},{"id":"ITEM-2","itemData":{"DOI":"10.1523/JNEUROSCI.2528-17.2018","ISSN":"15292401","abstract":"Gain control of the auditory system operates at multiple levels. Cholinergic medial olivocochlear (MOC) fibers originate in the brainstem and make synaptic contacts at the base of the outer hair cells (OHCs), the final targets of several feedback loops from the periphery and higher-processing centers. Efferent activation inhibitsOHCactive amplification within the mammalian cochlea, through the activation of a calcium-permeable α 9 α 10 ionotropic cholinergic nicotinic receptor (nAChR), functionally coupled to calcium activated SK2 potassium channels. Correct operation of this feedback requires careful matching of acoustic input with the strength of cochlear inhibition (Galambos, 1956; Wiederhold and Kiang, 1970; Gifford and Guinan, 1987), which is driven by the rate of MOCactivity and short-term facilitation at theMOC-OHCsynapse (Ballestero et al., 2011; Katz and Elgoyhen, 2014). The present work shows (in mice of either sex) that a mutation in the α 9α 10 nAChR with increased duration of channel gating (Taranda et al., 2009) greatly elongates hair cell-evoked IPSCs and Ca2+signals. Interestingly, MOC–OHC synapses of L9’T mice presented reduced quantum content and increased presynaptic facilitation. These phenotypic changes lead to enhanced and sustained synaptic responses and OHC hyperpolarization upon high-frequency stimulation of MOC terminals. At the cochlear physiology level these changes were matched by a longer time course of efferent MOC suppression. This indicates that the properties of theMOC-OHCsynapse directly determine the efficacy of the MOCfeedback to the cochlea being a main player in the “gain control” of the auditory periphery.","author":[{"dropping-particle":"","family":"Wedemeyer","given":"Carolina","non-dropping-particle":"","parse-names":false,"suffix":""},{"dropping-particle":"","family":"Vattino","given":"Lucas G.","non-dropping-particle":"","parse-names":false,"suffix":""},{"dropping-particle":"","family":"Moglie","given":"Marcelo J.","non-dropping-particle":"","parse-names":false,"suffix":""},{"dropping-particle":"","family":"Ballestero","given":"Jimena","non-dropping-particle":"","parse-names":false,"suffix":""},{"dropping-particle":"","family":"Maison","given":"Stéphane F.","non-dropping-particle":"","parse-names":false,"suffix":""},{"dropping-particle":"","family":"Guilmi","given":"Mariano N.","non-dropping-particle":"Di","parse-names":false,"suffix":""},{"dropping-particle":"","family":"Taranda","given":"Julian","non-dropping-particle":"","parse-names":false,"suffix":""},{"dropping-particle":"","family":"Liberman","given":"M. Charles","non-dropping-particle":"","parse-names":false,"suffix":""},{"dropping-particle":"","family":"Fuchs","given":"Paul A.","non-dropping-particle":"","parse-names":false,"suffix":""},{"dropping-particle":"","family":"Katz","given":"Eleonora","non-dropping-particle":"","parse-names":false,"suffix":""},{"dropping-particle":"","family":"Elgoyhen","given":"Ana Belén","non-dropping-particle":"","parse-names":false,"suffix":""}],"container-title":"Journal of Neuroscience","id":"ITEM-2","issue":"16","issued":{"date-parts":[["2018"]]},"page":"3939-3954","title":"A gain-of-function mutation in the α9 nicotinic acetylcholine receptor alters medial olivocochlear efferent short-term synaptic plasticity","type":"article-journal","volume":"38"},"uris":["http://www.mendeley.com/documents/?uuid=5695de06-1671-45bb-96e3-b99950b520c9"]}],"mendeley":{"formattedCitation":"(Taranda et al., 2009; Wedemeyer et al., 2018)","plainTextFormattedCitation":"(Taranda et al., 2009; Wedemeyer et al., 2018)","previouslyFormattedCitation":"(Taranda et al., 2009; Wedemeyer et al., 2018)"},"properties":{"noteIndex":0},"schema":"https://github.com/citation-style-language/schema/raw/master/csl-citation.json"}</w:instrText>
      </w:r>
      <w:r w:rsidR="006F2703">
        <w:rPr>
          <w:rFonts w:ascii="Arial" w:eastAsia="Times New Roman" w:hAnsi="Arial" w:cs="Arial"/>
          <w:color w:val="222222"/>
        </w:rPr>
        <w:fldChar w:fldCharType="separate"/>
      </w:r>
      <w:r w:rsidR="006F2703" w:rsidRPr="006F2703">
        <w:rPr>
          <w:rFonts w:ascii="Arial" w:eastAsia="Times New Roman" w:hAnsi="Arial" w:cs="Arial"/>
          <w:noProof/>
          <w:color w:val="222222"/>
        </w:rPr>
        <w:t>(Taranda et al., 2009; Wedemeyer et al., 2018)</w:t>
      </w:r>
      <w:r w:rsidR="006F2703">
        <w:rPr>
          <w:rFonts w:ascii="Arial" w:eastAsia="Times New Roman" w:hAnsi="Arial" w:cs="Arial"/>
          <w:color w:val="222222"/>
        </w:rPr>
        <w:fldChar w:fldCharType="end"/>
      </w:r>
      <w:r w:rsidR="00B8691B" w:rsidRPr="00306A40">
        <w:rPr>
          <w:rFonts w:ascii="Arial" w:eastAsia="Times New Roman" w:hAnsi="Arial" w:cs="Arial"/>
          <w:color w:val="222222"/>
        </w:rPr>
        <w:t xml:space="preserve">. </w:t>
      </w:r>
      <w:r w:rsidR="00913927">
        <w:rPr>
          <w:rFonts w:ascii="Arial" w:eastAsia="Times New Roman" w:hAnsi="Arial" w:cs="Arial"/>
          <w:color w:val="222222"/>
        </w:rPr>
        <w:t>T</w:t>
      </w:r>
      <w:r w:rsidR="00B8691B" w:rsidRPr="00306A40">
        <w:rPr>
          <w:rFonts w:ascii="Arial" w:eastAsia="Times New Roman" w:hAnsi="Arial" w:cs="Arial"/>
          <w:color w:val="222222"/>
        </w:rPr>
        <w:t xml:space="preserve">he frequency of spontaneous events in IC was unchanged in </w:t>
      </w:r>
      <w:r w:rsidR="00B8691B">
        <w:rPr>
          <w:rFonts w:ascii="Arial" w:eastAsia="Times New Roman" w:hAnsi="Arial" w:cs="Arial"/>
          <w:color w:val="222222"/>
        </w:rPr>
        <w:t xml:space="preserve">both </w:t>
      </w:r>
      <w:r w:rsidR="00B8691B" w:rsidRPr="00306A40">
        <w:rPr>
          <w:rFonts w:ascii="Arial" w:eastAsia="Times New Roman" w:hAnsi="Arial" w:cs="Arial"/>
          <w:i/>
          <w:iCs/>
          <w:color w:val="222222"/>
        </w:rPr>
        <w:t>α9</w:t>
      </w:r>
      <w:r w:rsidR="00B8691B" w:rsidRPr="00306A40">
        <w:rPr>
          <w:rFonts w:ascii="Arial" w:eastAsia="Times New Roman" w:hAnsi="Arial" w:cs="Arial"/>
          <w:color w:val="222222"/>
        </w:rPr>
        <w:t xml:space="preserve"> KO and GOF mice </w:t>
      </w:r>
      <w:r w:rsidR="00B8691B">
        <w:rPr>
          <w:rFonts w:ascii="Arial" w:eastAsia="Times New Roman" w:hAnsi="Arial" w:cs="Arial"/>
          <w:color w:val="222222"/>
        </w:rPr>
        <w:t xml:space="preserve">relative to </w:t>
      </w:r>
      <w:r w:rsidR="00B8691B" w:rsidRPr="00306A40">
        <w:rPr>
          <w:rFonts w:ascii="Arial" w:eastAsia="Times New Roman" w:hAnsi="Arial" w:cs="Arial"/>
          <w:color w:val="222222"/>
        </w:rPr>
        <w:t>controls (</w:t>
      </w:r>
      <w:r w:rsidR="00FD7133">
        <w:rPr>
          <w:rFonts w:ascii="Arial" w:eastAsia="Times New Roman" w:hAnsi="Arial" w:cs="Arial"/>
          <w:color w:val="222222"/>
        </w:rPr>
        <w:t xml:space="preserve">One-way ANOVA, </w:t>
      </w:r>
      <w:proofErr w:type="gramStart"/>
      <w:r w:rsidR="001D7900">
        <w:rPr>
          <w:rFonts w:ascii="Arial" w:eastAsia="Times New Roman" w:hAnsi="Arial" w:cs="Arial"/>
          <w:color w:val="222222"/>
        </w:rPr>
        <w:t>F(</w:t>
      </w:r>
      <w:proofErr w:type="gramEnd"/>
      <w:r w:rsidR="001D7900">
        <w:rPr>
          <w:rFonts w:ascii="Arial" w:eastAsia="Times New Roman" w:hAnsi="Arial" w:cs="Arial"/>
          <w:color w:val="222222"/>
        </w:rPr>
        <w:t>3,45) = 0.46, p = 0.71;</w:t>
      </w:r>
      <w:r w:rsidR="00FD7133">
        <w:rPr>
          <w:rFonts w:ascii="Arial" w:eastAsia="Times New Roman" w:hAnsi="Arial" w:cs="Arial"/>
          <w:color w:val="222222"/>
        </w:rPr>
        <w:t xml:space="preserve"> </w:t>
      </w:r>
      <w:r w:rsidR="00B8691B" w:rsidRPr="00306A40">
        <w:rPr>
          <w:rFonts w:ascii="Arial" w:eastAsia="Times New Roman" w:hAnsi="Arial" w:cs="Arial"/>
          <w:color w:val="222222"/>
        </w:rPr>
        <w:t xml:space="preserve">Figure 11F). </w:t>
      </w:r>
      <w:r w:rsidR="00B8691B">
        <w:rPr>
          <w:rFonts w:ascii="Arial" w:eastAsia="Times New Roman" w:hAnsi="Arial" w:cs="Arial"/>
          <w:color w:val="222222"/>
        </w:rPr>
        <w:t xml:space="preserve">However, </w:t>
      </w:r>
      <w:r w:rsidR="008000BD">
        <w:rPr>
          <w:rFonts w:ascii="Arial" w:eastAsia="Times New Roman" w:hAnsi="Arial" w:cs="Arial"/>
          <w:color w:val="222222"/>
        </w:rPr>
        <w:t xml:space="preserve">IC </w:t>
      </w:r>
      <w:r w:rsidR="00B8691B" w:rsidRPr="00306A40">
        <w:rPr>
          <w:rFonts w:ascii="Arial" w:eastAsia="Times New Roman" w:hAnsi="Arial" w:cs="Arial"/>
          <w:color w:val="222222"/>
        </w:rPr>
        <w:t>Ca</w:t>
      </w:r>
      <w:r w:rsidR="00B8691B" w:rsidRPr="00306A40">
        <w:rPr>
          <w:rFonts w:ascii="Arial" w:eastAsia="Times New Roman" w:hAnsi="Arial" w:cs="Arial"/>
          <w:color w:val="222222"/>
          <w:vertAlign w:val="superscript"/>
        </w:rPr>
        <w:t>2+</w:t>
      </w:r>
      <w:r w:rsidR="00B8691B" w:rsidRPr="00306A40">
        <w:rPr>
          <w:rFonts w:ascii="Arial" w:eastAsia="Times New Roman" w:hAnsi="Arial" w:cs="Arial"/>
          <w:color w:val="222222"/>
        </w:rPr>
        <w:t xml:space="preserve"> transients in homozygous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GOF mice were </w:t>
      </w:r>
      <w:r w:rsidR="00913927">
        <w:rPr>
          <w:rFonts w:ascii="Arial" w:eastAsia="Times New Roman" w:hAnsi="Arial" w:cs="Arial"/>
          <w:color w:val="222222"/>
        </w:rPr>
        <w:t xml:space="preserve">unexpectedly </w:t>
      </w:r>
      <w:r w:rsidR="00B8691B" w:rsidRPr="00306A40">
        <w:rPr>
          <w:rFonts w:ascii="Arial" w:eastAsia="Times New Roman" w:hAnsi="Arial" w:cs="Arial"/>
          <w:color w:val="222222"/>
        </w:rPr>
        <w:t>larger in amplitude than controls</w:t>
      </w:r>
      <w:r w:rsidR="00913927">
        <w:rPr>
          <w:rFonts w:ascii="Arial" w:eastAsia="Times New Roman" w:hAnsi="Arial" w:cs="Arial"/>
          <w:color w:val="222222"/>
        </w:rPr>
        <w:t xml:space="preserve">;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KO </w:t>
      </w:r>
      <w:r w:rsidR="00B8691B">
        <w:rPr>
          <w:rFonts w:ascii="Arial" w:eastAsia="Times New Roman" w:hAnsi="Arial" w:cs="Arial"/>
          <w:color w:val="222222"/>
        </w:rPr>
        <w:t>exhibited a trend towards lower amplitude</w:t>
      </w:r>
      <w:r w:rsidR="00913927" w:rsidRPr="00913927">
        <w:rPr>
          <w:rFonts w:ascii="Arial" w:eastAsia="Times New Roman" w:hAnsi="Arial" w:cs="Arial"/>
          <w:color w:val="222222"/>
        </w:rPr>
        <w:t xml:space="preserve"> </w:t>
      </w:r>
      <w:r w:rsidR="00913927" w:rsidRPr="00306A40">
        <w:rPr>
          <w:rFonts w:ascii="Arial" w:eastAsia="Times New Roman" w:hAnsi="Arial" w:cs="Arial"/>
          <w:color w:val="222222"/>
        </w:rPr>
        <w:t>Ca</w:t>
      </w:r>
      <w:r w:rsidR="00913927" w:rsidRPr="00306A40">
        <w:rPr>
          <w:rFonts w:ascii="Arial" w:eastAsia="Times New Roman" w:hAnsi="Arial" w:cs="Arial"/>
          <w:color w:val="222222"/>
          <w:vertAlign w:val="superscript"/>
        </w:rPr>
        <w:t>2+</w:t>
      </w:r>
      <w:r w:rsidR="00913927" w:rsidRPr="00306A40">
        <w:rPr>
          <w:rFonts w:ascii="Arial" w:eastAsia="Times New Roman" w:hAnsi="Arial" w:cs="Arial"/>
          <w:color w:val="222222"/>
        </w:rPr>
        <w:t xml:space="preserve"> transients</w:t>
      </w:r>
      <w:r w:rsidR="00B8691B">
        <w:rPr>
          <w:rFonts w:ascii="Arial" w:eastAsia="Times New Roman" w:hAnsi="Arial" w:cs="Arial"/>
          <w:color w:val="222222"/>
        </w:rPr>
        <w:t xml:space="preserve">, but this did not achieve significance </w:t>
      </w:r>
      <w:r w:rsidR="00B8691B" w:rsidRPr="00530843">
        <w:rPr>
          <w:rFonts w:ascii="Arial" w:eastAsia="Times New Roman" w:hAnsi="Arial" w:cs="Arial"/>
          <w:color w:val="222222"/>
        </w:rPr>
        <w:t>(</w:t>
      </w:r>
      <w:r w:rsidR="00DC4DAE" w:rsidRPr="00530843">
        <w:rPr>
          <w:rFonts w:ascii="Arial" w:eastAsia="Times New Roman" w:hAnsi="Arial" w:cs="Arial"/>
          <w:color w:val="222222"/>
        </w:rPr>
        <w:t xml:space="preserve">One-way ANOVA, </w:t>
      </w:r>
      <w:proofErr w:type="gramStart"/>
      <w:r w:rsidR="001D7900" w:rsidRPr="00530843">
        <w:rPr>
          <w:rFonts w:ascii="Arial" w:eastAsia="Times New Roman" w:hAnsi="Arial" w:cs="Arial"/>
          <w:color w:val="222222"/>
        </w:rPr>
        <w:t>F(</w:t>
      </w:r>
      <w:proofErr w:type="gramEnd"/>
      <w:r w:rsidR="001D7900" w:rsidRPr="00530843">
        <w:rPr>
          <w:rFonts w:ascii="Arial" w:eastAsia="Times New Roman" w:hAnsi="Arial" w:cs="Arial"/>
          <w:color w:val="222222"/>
        </w:rPr>
        <w:t>3,45) = 18.22, p = 7E-8;</w:t>
      </w:r>
      <w:r w:rsidR="00530843" w:rsidRPr="00530843">
        <w:rPr>
          <w:rFonts w:ascii="Arial" w:eastAsia="Times New Roman" w:hAnsi="Arial" w:cs="Arial"/>
          <w:color w:val="222222"/>
        </w:rPr>
        <w:t xml:space="preserve"> Tukey </w:t>
      </w:r>
      <w:r w:rsidR="0065574F">
        <w:rPr>
          <w:rFonts w:ascii="Arial" w:eastAsia="Times New Roman" w:hAnsi="Arial" w:cs="Arial"/>
          <w:color w:val="222222"/>
        </w:rPr>
        <w:t>HSD,</w:t>
      </w:r>
      <w:r w:rsidR="00530843" w:rsidRPr="00530843">
        <w:rPr>
          <w:rFonts w:ascii="Arial" w:eastAsia="Times New Roman" w:hAnsi="Arial" w:cs="Arial"/>
          <w:color w:val="222222"/>
        </w:rPr>
        <w:t xml:space="preserve"> p = 0.06;</w:t>
      </w:r>
      <w:r w:rsidR="001D7900" w:rsidRPr="00530843">
        <w:rPr>
          <w:rFonts w:ascii="Arial" w:eastAsia="Times New Roman" w:hAnsi="Arial" w:cs="Arial"/>
          <w:color w:val="222222"/>
        </w:rPr>
        <w:t xml:space="preserve"> </w:t>
      </w:r>
      <w:r w:rsidR="00B8691B" w:rsidRPr="00530843">
        <w:rPr>
          <w:rFonts w:ascii="Arial" w:eastAsia="Times New Roman" w:hAnsi="Arial" w:cs="Arial"/>
          <w:color w:val="222222"/>
        </w:rPr>
        <w:t>Figure 11F</w:t>
      </w:r>
      <w:r w:rsidR="00B8691B" w:rsidRPr="00306A40">
        <w:rPr>
          <w:rFonts w:ascii="Arial" w:eastAsia="Times New Roman" w:hAnsi="Arial" w:cs="Arial"/>
          <w:color w:val="222222"/>
        </w:rPr>
        <w:t xml:space="preserve">). </w:t>
      </w:r>
      <w:r w:rsidR="00384509">
        <w:rPr>
          <w:rFonts w:ascii="Arial" w:eastAsia="Times New Roman" w:hAnsi="Arial" w:cs="Arial"/>
          <w:color w:val="222222"/>
        </w:rPr>
        <w:t xml:space="preserve">These </w:t>
      </w:r>
      <w:r w:rsidR="00B8691B">
        <w:rPr>
          <w:rFonts w:ascii="Arial" w:eastAsia="Times New Roman" w:hAnsi="Arial" w:cs="Arial"/>
          <w:color w:val="222222"/>
        </w:rPr>
        <w:t>change</w:t>
      </w:r>
      <w:r w:rsidR="00384509">
        <w:rPr>
          <w:rFonts w:ascii="Arial" w:eastAsia="Times New Roman" w:hAnsi="Arial" w:cs="Arial"/>
          <w:color w:val="222222"/>
        </w:rPr>
        <w:t>s</w:t>
      </w:r>
      <w:r w:rsidR="00B8691B">
        <w:rPr>
          <w:rFonts w:ascii="Arial" w:eastAsia="Times New Roman" w:hAnsi="Arial" w:cs="Arial"/>
          <w:color w:val="222222"/>
        </w:rPr>
        <w:t xml:space="preserve"> are opposite </w:t>
      </w:r>
      <w:r w:rsidR="00384509">
        <w:rPr>
          <w:rFonts w:ascii="Arial" w:eastAsia="Times New Roman" w:hAnsi="Arial" w:cs="Arial"/>
          <w:color w:val="222222"/>
        </w:rPr>
        <w:t xml:space="preserve">of </w:t>
      </w:r>
      <w:r w:rsidR="00B8691B">
        <w:rPr>
          <w:rFonts w:ascii="Arial" w:eastAsia="Times New Roman" w:hAnsi="Arial" w:cs="Arial"/>
          <w:color w:val="222222"/>
        </w:rPr>
        <w:t xml:space="preserve">what would be predicted </w:t>
      </w:r>
      <w:r w:rsidR="00384509">
        <w:rPr>
          <w:rFonts w:ascii="Arial" w:eastAsia="Times New Roman" w:hAnsi="Arial" w:cs="Arial"/>
          <w:color w:val="222222"/>
        </w:rPr>
        <w:t xml:space="preserve">from simply relieving or enhancing the </w:t>
      </w:r>
      <w:r w:rsidR="00B8691B">
        <w:rPr>
          <w:rFonts w:ascii="Arial" w:eastAsia="Times New Roman" w:hAnsi="Arial" w:cs="Arial"/>
          <w:color w:val="222222"/>
        </w:rPr>
        <w:t xml:space="preserve">inhibitory effect of </w:t>
      </w:r>
      <w:r w:rsidR="0065574F">
        <w:rPr>
          <w:rFonts w:ascii="Arial" w:eastAsia="Times New Roman" w:hAnsi="Arial" w:cs="Arial"/>
          <w:color w:val="222222"/>
        </w:rPr>
        <w:t>acetylcholine</w:t>
      </w:r>
      <w:r w:rsidR="00B8691B">
        <w:rPr>
          <w:rFonts w:ascii="Arial" w:eastAsia="Times New Roman" w:hAnsi="Arial" w:cs="Arial"/>
          <w:color w:val="222222"/>
        </w:rPr>
        <w:t xml:space="preserve"> on IHCs </w:t>
      </w:r>
      <w:r w:rsidR="00B8691B">
        <w:rPr>
          <w:rFonts w:ascii="Arial" w:eastAsia="Times New Roman" w:hAnsi="Arial" w:cs="Arial"/>
          <w:color w:val="222222"/>
        </w:rPr>
        <w:fldChar w:fldCharType="begin" w:fldLock="1"/>
      </w:r>
      <w:r w:rsidR="00282787">
        <w:rPr>
          <w:rFonts w:ascii="Arial" w:eastAsia="Times New Roman" w:hAnsi="Arial" w:cs="Arial"/>
          <w:color w:val="222222"/>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sidR="00B8691B">
        <w:rPr>
          <w:rFonts w:ascii="Arial" w:eastAsia="Times New Roman" w:hAnsi="Arial" w:cs="Arial"/>
          <w:color w:val="222222"/>
        </w:rPr>
        <w:fldChar w:fldCharType="separate"/>
      </w:r>
      <w:r w:rsidR="00B8691B" w:rsidRPr="000E7350">
        <w:rPr>
          <w:rFonts w:ascii="Arial" w:eastAsia="Times New Roman" w:hAnsi="Arial" w:cs="Arial"/>
          <w:noProof/>
          <w:color w:val="222222"/>
        </w:rPr>
        <w:t>(Glowatzki and Fuchs, 2000)</w:t>
      </w:r>
      <w:r w:rsidR="00B8691B">
        <w:rPr>
          <w:rFonts w:ascii="Arial" w:eastAsia="Times New Roman" w:hAnsi="Arial" w:cs="Arial"/>
          <w:color w:val="222222"/>
        </w:rPr>
        <w:fldChar w:fldCharType="end"/>
      </w:r>
      <w:r w:rsidR="00B8691B">
        <w:rPr>
          <w:rFonts w:ascii="Arial" w:eastAsia="Times New Roman" w:hAnsi="Arial" w:cs="Arial"/>
          <w:color w:val="222222"/>
        </w:rPr>
        <w:t xml:space="preserve">. </w:t>
      </w:r>
      <w:r w:rsidR="00B8691B" w:rsidRPr="00306A40">
        <w:rPr>
          <w:rFonts w:ascii="Arial" w:eastAsia="Times New Roman" w:hAnsi="Arial" w:cs="Arial"/>
          <w:color w:val="222222"/>
        </w:rPr>
        <w:t xml:space="preserve">Similarly, </w:t>
      </w:r>
      <w:r w:rsidR="00B8691B">
        <w:rPr>
          <w:rFonts w:ascii="Arial" w:eastAsia="Times New Roman" w:hAnsi="Arial" w:cs="Arial"/>
          <w:color w:val="222222"/>
        </w:rPr>
        <w:t xml:space="preserve">individual events in </w:t>
      </w:r>
      <w:r w:rsidR="00B8691B" w:rsidRPr="00306A40">
        <w:rPr>
          <w:rFonts w:ascii="Arial" w:eastAsia="Times New Roman" w:hAnsi="Arial" w:cs="Arial"/>
          <w:color w:val="222222"/>
        </w:rPr>
        <w:t xml:space="preserve">homozygous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GOF mice were longer (full width at half maximum) than controls (</w:t>
      </w:r>
      <w:r w:rsidR="00DC4DAE">
        <w:rPr>
          <w:rFonts w:ascii="Arial" w:eastAsia="Times New Roman" w:hAnsi="Arial" w:cs="Arial"/>
          <w:color w:val="222222"/>
        </w:rPr>
        <w:t xml:space="preserve">One-way ANOVA, </w:t>
      </w:r>
      <w:proofErr w:type="gramStart"/>
      <w:r w:rsidR="001D7900" w:rsidRPr="00530843">
        <w:rPr>
          <w:rFonts w:ascii="Arial" w:eastAsia="Times New Roman" w:hAnsi="Arial" w:cs="Arial"/>
          <w:color w:val="222222"/>
        </w:rPr>
        <w:t>F(</w:t>
      </w:r>
      <w:proofErr w:type="gramEnd"/>
      <w:r w:rsidR="001D7900" w:rsidRPr="00530843">
        <w:rPr>
          <w:rFonts w:ascii="Arial" w:eastAsia="Times New Roman" w:hAnsi="Arial" w:cs="Arial"/>
          <w:color w:val="222222"/>
        </w:rPr>
        <w:t>3,45) = 3.2, p = 0.</w:t>
      </w:r>
      <w:r w:rsidR="001D7900" w:rsidRPr="002E6961">
        <w:rPr>
          <w:rFonts w:ascii="Arial" w:eastAsia="Times New Roman" w:hAnsi="Arial" w:cs="Arial"/>
          <w:color w:val="222222"/>
        </w:rPr>
        <w:t>032;</w:t>
      </w:r>
      <w:r w:rsidR="001D7900">
        <w:rPr>
          <w:rFonts w:ascii="Arial" w:eastAsia="Times New Roman" w:hAnsi="Arial" w:cs="Arial"/>
          <w:color w:val="222222"/>
        </w:rPr>
        <w:t xml:space="preserve"> </w:t>
      </w:r>
      <w:r w:rsidR="00530843">
        <w:rPr>
          <w:rFonts w:ascii="Arial" w:eastAsia="Times New Roman" w:hAnsi="Arial" w:cs="Arial"/>
          <w:color w:val="222222"/>
        </w:rPr>
        <w:t xml:space="preserve">Tukey </w:t>
      </w:r>
      <w:r w:rsidR="0065574F">
        <w:rPr>
          <w:rFonts w:ascii="Arial" w:eastAsia="Times New Roman" w:hAnsi="Arial" w:cs="Arial"/>
          <w:color w:val="222222"/>
        </w:rPr>
        <w:t>HSD,</w:t>
      </w:r>
      <w:r w:rsidR="00530843">
        <w:rPr>
          <w:rFonts w:ascii="Arial" w:eastAsia="Times New Roman" w:hAnsi="Arial" w:cs="Arial"/>
          <w:color w:val="222222"/>
        </w:rPr>
        <w:t xml:space="preserve"> p = 0.026; </w:t>
      </w:r>
      <w:r w:rsidR="00B8691B" w:rsidRPr="00306A40">
        <w:rPr>
          <w:rFonts w:ascii="Arial" w:eastAsia="Times New Roman" w:hAnsi="Arial" w:cs="Arial"/>
          <w:color w:val="222222"/>
        </w:rPr>
        <w:t>Figure 11E,F)</w:t>
      </w:r>
      <w:r w:rsidR="00913927">
        <w:rPr>
          <w:rFonts w:ascii="Arial" w:eastAsia="Times New Roman" w:hAnsi="Arial" w:cs="Arial"/>
          <w:color w:val="222222"/>
        </w:rPr>
        <w:t>, opposite</w:t>
      </w:r>
      <w:r w:rsidR="008000BD">
        <w:rPr>
          <w:rFonts w:ascii="Arial" w:eastAsia="Times New Roman" w:hAnsi="Arial" w:cs="Arial"/>
          <w:color w:val="222222"/>
        </w:rPr>
        <w:t xml:space="preserve"> of</w:t>
      </w:r>
      <w:r w:rsidR="00913927">
        <w:rPr>
          <w:rFonts w:ascii="Arial" w:eastAsia="Times New Roman" w:hAnsi="Arial" w:cs="Arial"/>
          <w:color w:val="222222"/>
        </w:rPr>
        <w:t xml:space="preserve"> </w:t>
      </w:r>
      <w:r w:rsidR="008000BD">
        <w:rPr>
          <w:rFonts w:ascii="Arial" w:eastAsia="Times New Roman" w:hAnsi="Arial" w:cs="Arial"/>
          <w:color w:val="222222"/>
        </w:rPr>
        <w:t xml:space="preserve">what </w:t>
      </w:r>
      <w:r w:rsidR="00913927">
        <w:rPr>
          <w:rFonts w:ascii="Arial" w:eastAsia="Times New Roman" w:hAnsi="Arial" w:cs="Arial"/>
          <w:color w:val="222222"/>
        </w:rPr>
        <w:t xml:space="preserve">would be predicted </w:t>
      </w:r>
      <w:r w:rsidR="008000BD">
        <w:rPr>
          <w:rFonts w:ascii="Arial" w:eastAsia="Times New Roman" w:hAnsi="Arial" w:cs="Arial"/>
          <w:color w:val="222222"/>
        </w:rPr>
        <w:t>from greater inhibition of IHCs</w:t>
      </w:r>
      <w:r w:rsidR="00B8691B" w:rsidRPr="00306A40">
        <w:rPr>
          <w:rFonts w:ascii="Arial" w:eastAsia="Times New Roman" w:hAnsi="Arial" w:cs="Arial"/>
          <w:color w:val="222222"/>
        </w:rPr>
        <w:t>. There were also notable changes in the degree of lateralization among spontaneous IC events (Figure 11C</w:t>
      </w:r>
      <w:ins w:id="377" w:author="Travis Babola" w:date="2020-10-13T10:08:00Z">
        <w:r w:rsidR="00CD346B">
          <w:rPr>
            <w:rFonts w:ascii="Arial" w:eastAsia="Times New Roman" w:hAnsi="Arial" w:cs="Arial"/>
            <w:color w:val="222222"/>
          </w:rPr>
          <w:t>-D</w:t>
        </w:r>
      </w:ins>
      <w:del w:id="378" w:author="Travis Babola" w:date="2020-10-13T10:09:00Z">
        <w:r w:rsidR="00B8691B" w:rsidRPr="00306A40" w:rsidDel="00CD346B">
          <w:rPr>
            <w:rFonts w:ascii="Arial" w:eastAsia="Times New Roman" w:hAnsi="Arial" w:cs="Arial"/>
            <w:color w:val="222222"/>
          </w:rPr>
          <w:delText>, average event circles</w:delText>
        </w:r>
      </w:del>
      <w:r w:rsidR="00B8691B" w:rsidRPr="00306A40">
        <w:rPr>
          <w:rFonts w:ascii="Arial" w:eastAsia="Times New Roman" w:hAnsi="Arial" w:cs="Arial"/>
          <w:color w:val="222222"/>
        </w:rPr>
        <w:t xml:space="preserve"> and Figure 11F, L-R correlation). Bilateral events were more symmetrical in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GOF and less symmetrical in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KO mice relative to controls (Figure 11F). Together, these results indicate that cholinergic efferent </w:t>
      </w:r>
      <w:r w:rsidR="00384509">
        <w:rPr>
          <w:rFonts w:ascii="Arial" w:eastAsia="Times New Roman" w:hAnsi="Arial" w:cs="Arial"/>
          <w:color w:val="222222"/>
        </w:rPr>
        <w:t xml:space="preserve">input to IHCs </w:t>
      </w:r>
      <w:r w:rsidR="00B8691B" w:rsidRPr="00306A40">
        <w:rPr>
          <w:rFonts w:ascii="Arial" w:eastAsia="Times New Roman" w:hAnsi="Arial" w:cs="Arial"/>
          <w:color w:val="222222"/>
        </w:rPr>
        <w:t xml:space="preserve">modulates </w:t>
      </w:r>
      <w:r w:rsidR="00384509">
        <w:rPr>
          <w:rFonts w:ascii="Arial" w:eastAsia="Times New Roman" w:hAnsi="Arial" w:cs="Arial"/>
          <w:color w:val="222222"/>
        </w:rPr>
        <w:t xml:space="preserve">the </w:t>
      </w:r>
      <w:r w:rsidR="008000BD">
        <w:rPr>
          <w:rFonts w:ascii="Arial" w:eastAsia="Times New Roman" w:hAnsi="Arial" w:cs="Arial"/>
          <w:color w:val="222222"/>
        </w:rPr>
        <w:t>coordinated activity of c</w:t>
      </w:r>
      <w:r w:rsidR="00384509">
        <w:rPr>
          <w:rFonts w:ascii="Arial" w:eastAsia="Times New Roman" w:hAnsi="Arial" w:cs="Arial"/>
          <w:color w:val="222222"/>
        </w:rPr>
        <w:t xml:space="preserve">entral auditory neurons </w:t>
      </w:r>
      <w:r w:rsidR="008000BD">
        <w:rPr>
          <w:rFonts w:ascii="Arial" w:eastAsia="Times New Roman" w:hAnsi="Arial" w:cs="Arial"/>
          <w:color w:val="222222"/>
        </w:rPr>
        <w:t xml:space="preserve">in unexpected ways, </w:t>
      </w:r>
      <w:r w:rsidR="00384509">
        <w:rPr>
          <w:rFonts w:ascii="Arial" w:eastAsia="Times New Roman" w:hAnsi="Arial" w:cs="Arial"/>
          <w:color w:val="222222"/>
        </w:rPr>
        <w:t xml:space="preserve">and </w:t>
      </w:r>
      <w:r w:rsidR="00913927">
        <w:rPr>
          <w:rFonts w:ascii="Arial" w:eastAsia="Times New Roman" w:hAnsi="Arial" w:cs="Arial"/>
          <w:color w:val="222222"/>
        </w:rPr>
        <w:t>influenc</w:t>
      </w:r>
      <w:r w:rsidR="00384509">
        <w:rPr>
          <w:rFonts w:ascii="Arial" w:eastAsia="Times New Roman" w:hAnsi="Arial" w:cs="Arial"/>
          <w:color w:val="222222"/>
        </w:rPr>
        <w:t>es</w:t>
      </w:r>
      <w:r w:rsidR="00913927">
        <w:rPr>
          <w:rFonts w:ascii="Arial" w:eastAsia="Times New Roman" w:hAnsi="Arial" w:cs="Arial"/>
          <w:color w:val="222222"/>
        </w:rPr>
        <w:t xml:space="preserve"> </w:t>
      </w:r>
      <w:r w:rsidR="00B8691B">
        <w:rPr>
          <w:rFonts w:ascii="Arial" w:eastAsia="Times New Roman" w:hAnsi="Arial" w:cs="Arial"/>
          <w:color w:val="222222"/>
        </w:rPr>
        <w:t>interhemispheric representation of cochlear activity</w:t>
      </w:r>
      <w:r w:rsidR="002E6961">
        <w:rPr>
          <w:rFonts w:ascii="Arial" w:eastAsia="Times New Roman" w:hAnsi="Arial" w:cs="Arial"/>
          <w:color w:val="222222"/>
        </w:rPr>
        <w:t xml:space="preserve"> before hearing onset</w:t>
      </w:r>
      <w:r w:rsidR="00B8691B">
        <w:rPr>
          <w:rFonts w:ascii="Arial" w:eastAsia="Times New Roman" w:hAnsi="Arial" w:cs="Arial"/>
          <w:color w:val="222222"/>
        </w:rPr>
        <w:t>.</w:t>
      </w:r>
      <w:r w:rsidR="00B8691B" w:rsidRPr="00306A40">
        <w:rPr>
          <w:rFonts w:ascii="Arial" w:eastAsia="Times New Roman" w:hAnsi="Arial" w:cs="Arial"/>
          <w:i/>
          <w:iCs/>
          <w:color w:val="222222"/>
        </w:rPr>
        <w:t xml:space="preserve"> </w:t>
      </w:r>
    </w:p>
    <w:p w14:paraId="7132AC2F" w14:textId="77777777" w:rsidR="00B8691B" w:rsidRPr="00306A40" w:rsidRDefault="00B8691B" w:rsidP="00B8691B">
      <w:pPr>
        <w:spacing w:after="0" w:line="240" w:lineRule="auto"/>
        <w:contextualSpacing/>
        <w:rPr>
          <w:rFonts w:ascii="Arial" w:hAnsi="Arial" w:cs="Arial"/>
        </w:rPr>
      </w:pPr>
    </w:p>
    <w:p w14:paraId="40047824" w14:textId="77777777" w:rsidR="00B8691B" w:rsidRPr="00306A40" w:rsidRDefault="00B8691B" w:rsidP="00B8691B">
      <w:pPr>
        <w:spacing w:after="0" w:line="240" w:lineRule="auto"/>
        <w:contextualSpacing/>
        <w:rPr>
          <w:rFonts w:ascii="Arial" w:eastAsia="Times New Roman" w:hAnsi="Arial" w:cs="Arial"/>
        </w:rPr>
      </w:pPr>
    </w:p>
    <w:p w14:paraId="0681DAAB" w14:textId="77777777" w:rsidR="00B8691B" w:rsidRPr="00306A40" w:rsidRDefault="00B8691B" w:rsidP="00B8691B">
      <w:pPr>
        <w:spacing w:after="0" w:line="240" w:lineRule="auto"/>
        <w:contextualSpacing/>
        <w:rPr>
          <w:rFonts w:ascii="Arial" w:eastAsia="Times New Roman" w:hAnsi="Arial" w:cs="Arial"/>
          <w:b/>
          <w:bCs/>
        </w:rPr>
      </w:pPr>
    </w:p>
    <w:p w14:paraId="3EAE8094" w14:textId="77777777" w:rsidR="00B8691B" w:rsidRPr="00306A40" w:rsidRDefault="00B8691B" w:rsidP="00B8691B">
      <w:pPr>
        <w:spacing w:after="0" w:line="240" w:lineRule="auto"/>
        <w:contextualSpacing/>
        <w:rPr>
          <w:rFonts w:ascii="Arial" w:eastAsia="Times New Roman" w:hAnsi="Arial" w:cs="Arial"/>
          <w:b/>
          <w:bCs/>
        </w:rPr>
      </w:pPr>
    </w:p>
    <w:p w14:paraId="478778EB" w14:textId="77777777" w:rsidR="00B8691B" w:rsidRPr="00306A40" w:rsidRDefault="00B8691B" w:rsidP="00B8691B">
      <w:pPr>
        <w:spacing w:after="0" w:line="240" w:lineRule="auto"/>
        <w:contextualSpacing/>
        <w:rPr>
          <w:rFonts w:ascii="Arial" w:eastAsia="Times New Roman" w:hAnsi="Arial" w:cs="Arial"/>
          <w:b/>
          <w:bCs/>
        </w:rPr>
      </w:pPr>
    </w:p>
    <w:p w14:paraId="3336B054" w14:textId="77777777" w:rsidR="00B8691B" w:rsidRPr="00306A40" w:rsidRDefault="00B8691B" w:rsidP="00B8691B">
      <w:pPr>
        <w:spacing w:after="0" w:line="240" w:lineRule="auto"/>
        <w:contextualSpacing/>
        <w:rPr>
          <w:rFonts w:ascii="Arial" w:eastAsia="Times New Roman" w:hAnsi="Arial" w:cs="Arial"/>
          <w:b/>
          <w:bCs/>
        </w:rPr>
      </w:pPr>
      <w:r w:rsidRPr="00306A40">
        <w:rPr>
          <w:rFonts w:ascii="Arial" w:eastAsia="Times New Roman" w:hAnsi="Arial" w:cs="Arial"/>
          <w:b/>
          <w:bCs/>
        </w:rPr>
        <w:br w:type="page"/>
      </w:r>
    </w:p>
    <w:p w14:paraId="54176201" w14:textId="14243733" w:rsidR="00B8691B" w:rsidRPr="00306A40" w:rsidRDefault="00B8691B" w:rsidP="00B8691B">
      <w:pPr>
        <w:spacing w:after="0" w:line="240" w:lineRule="auto"/>
        <w:contextualSpacing/>
        <w:rPr>
          <w:rFonts w:ascii="Arial" w:eastAsia="Times New Roman" w:hAnsi="Arial" w:cs="Arial"/>
          <w:b/>
          <w:bCs/>
        </w:rPr>
      </w:pPr>
      <w:r w:rsidRPr="00306A40">
        <w:rPr>
          <w:rFonts w:ascii="Arial" w:eastAsia="Times New Roman" w:hAnsi="Arial" w:cs="Arial"/>
          <w:b/>
          <w:bCs/>
        </w:rPr>
        <w:lastRenderedPageBreak/>
        <w:t>DISCUSSION</w:t>
      </w:r>
    </w:p>
    <w:p w14:paraId="201791E3" w14:textId="77777777" w:rsidR="00B8691B" w:rsidRPr="00306A40" w:rsidRDefault="00B8691B" w:rsidP="00B8691B">
      <w:pPr>
        <w:spacing w:after="0" w:line="240" w:lineRule="auto"/>
        <w:contextualSpacing/>
        <w:rPr>
          <w:rFonts w:ascii="Arial" w:eastAsia="Times New Roman" w:hAnsi="Arial" w:cs="Arial"/>
        </w:rPr>
      </w:pPr>
    </w:p>
    <w:p w14:paraId="0B8FB4DD" w14:textId="4669D125" w:rsidR="00DD56D8" w:rsidRDefault="00B8691B" w:rsidP="007E1C99">
      <w:pPr>
        <w:spacing w:after="0" w:line="240" w:lineRule="auto"/>
        <w:contextualSpacing/>
        <w:rPr>
          <w:rFonts w:ascii="Arial" w:eastAsia="Times New Roman" w:hAnsi="Arial" w:cs="Arial"/>
          <w:b/>
          <w:bCs/>
        </w:rPr>
      </w:pPr>
      <w:r w:rsidRPr="00306A40">
        <w:rPr>
          <w:rFonts w:ascii="Arial" w:eastAsia="Times New Roman" w:hAnsi="Arial" w:cs="Arial"/>
          <w:b/>
          <w:bCs/>
        </w:rPr>
        <w:t xml:space="preserve">Generation of coordinated neural activity by </w:t>
      </w:r>
      <w:r>
        <w:rPr>
          <w:rFonts w:ascii="Arial" w:eastAsia="Times New Roman" w:hAnsi="Arial" w:cs="Arial"/>
          <w:b/>
          <w:bCs/>
        </w:rPr>
        <w:t>cochlear supporting cells</w:t>
      </w:r>
    </w:p>
    <w:p w14:paraId="20D9BD9E" w14:textId="2090A9F0" w:rsidR="00325062" w:rsidRDefault="00C861DC" w:rsidP="00325062">
      <w:pPr>
        <w:spacing w:after="0" w:line="240" w:lineRule="auto"/>
        <w:contextualSpacing/>
        <w:rPr>
          <w:rFonts w:ascii="Arial" w:eastAsia="Times New Roman" w:hAnsi="Arial" w:cs="Arial"/>
        </w:rPr>
      </w:pPr>
      <w:r>
        <w:rPr>
          <w:rFonts w:ascii="Arial" w:eastAsia="Times New Roman" w:hAnsi="Arial" w:cs="Arial"/>
        </w:rPr>
        <w:t xml:space="preserve">Nascent </w:t>
      </w:r>
      <w:r w:rsidR="00DD56D8">
        <w:rPr>
          <w:rFonts w:ascii="Arial" w:eastAsia="Times New Roman" w:hAnsi="Arial" w:cs="Arial"/>
        </w:rPr>
        <w:t xml:space="preserve">neural networks </w:t>
      </w:r>
      <w:del w:id="379" w:author="Travis Babola" w:date="2020-10-13T10:56:00Z">
        <w:r w:rsidDel="009A7771">
          <w:rPr>
            <w:rFonts w:ascii="Arial" w:eastAsia="Times New Roman" w:hAnsi="Arial" w:cs="Arial"/>
          </w:rPr>
          <w:delText xml:space="preserve">in the developing CNS </w:delText>
        </w:r>
      </w:del>
      <w:r w:rsidR="00DD56D8">
        <w:rPr>
          <w:rFonts w:ascii="Arial" w:eastAsia="Times New Roman" w:hAnsi="Arial" w:cs="Arial"/>
        </w:rPr>
        <w:t>exhibit highly stereotyped spontaneous activity</w:t>
      </w:r>
      <w:r>
        <w:rPr>
          <w:rFonts w:ascii="Arial" w:eastAsia="Times New Roman" w:hAnsi="Arial" w:cs="Arial"/>
        </w:rPr>
        <w:t>,</w:t>
      </w:r>
      <w:r w:rsidR="005767BE">
        <w:rPr>
          <w:rFonts w:ascii="Arial" w:eastAsia="Times New Roman" w:hAnsi="Arial" w:cs="Arial"/>
        </w:rPr>
        <w:t xml:space="preserve"> consisting of </w:t>
      </w:r>
      <w:r>
        <w:rPr>
          <w:rFonts w:ascii="Arial" w:eastAsia="Times New Roman" w:hAnsi="Arial" w:cs="Arial"/>
        </w:rPr>
        <w:t>periods of high frequency action potential firing interspersed with l</w:t>
      </w:r>
      <w:r w:rsidR="005767BE">
        <w:rPr>
          <w:rFonts w:ascii="Arial" w:eastAsia="Times New Roman" w:hAnsi="Arial" w:cs="Arial"/>
        </w:rPr>
        <w:t>ong periods of quiescence</w:t>
      </w:r>
      <w:r>
        <w:rPr>
          <w:rFonts w:ascii="Arial" w:eastAsia="Times New Roman" w:hAnsi="Arial" w:cs="Arial"/>
        </w:rPr>
        <w:t xml:space="preserve"> </w:t>
      </w:r>
      <w:r w:rsidR="00D9672A">
        <w:rPr>
          <w:rFonts w:ascii="Arial" w:eastAsia="Times New Roman" w:hAnsi="Arial" w:cs="Arial"/>
        </w:rPr>
        <w:fldChar w:fldCharType="begin" w:fldLock="1"/>
      </w:r>
      <w:r w:rsidR="00D22E35">
        <w:rPr>
          <w:rFonts w:ascii="Arial" w:eastAsia="Times New Roman" w:hAnsi="Arial" w:cs="Arial"/>
        </w:rPr>
        <w:instrText>ADDIN CSL_CITATION {"citationItems":[{"id":"ITEM-1","itemData":{"DOI":"10.1038/nrn2759","ISSN":"1471-0048","PMID":"19953103","abstract":"Patterned, spontaneous activity occurs in many developing neural circuits, including the retina, the cochlea, the spinal cord, the cerebellum and the hippocampus, where it provides signals that are important for the development of neurons and their connections. Despite there being differences in adult architecture and output across these various circuits, the patterns of spontaneous network activity and the mechanisms that generate it are remarkably similar. The mechanisms can include a depolarizing action of GABA (gamma-aminobutyric acid), transient synaptic connections, extrasynaptic transmission, gap junction coupling and the presence of pacemaker-like neurons. Interestingly, spontaneous activity is robust; if one element of a circuit is disrupted another will generate similar activity. This research suggests that developing neural circuits exhibit transient and tunable features that maintain a source of correlated activity during crucial stages of development.","author":[{"dropping-particle":"","family":"Blankenship","given":"Aaron G","non-dropping-particle":"","parse-names":false,"suffix":""},{"dropping-particle":"","family":"Feller","given":"Marla B","non-dropping-particle":"","parse-names":false,"suffix":""}],"container-title":"Nature Reviews Neuroscience","id":"ITEM-1","issue":"1","issued":{"date-parts":[["2010"]]},"page":"18-29","publisher":"Nature Publishing Group","title":"Mechanisms underlying spontaneous patterned activity in developing neural circuits.","type":"article-journal","volume":"11"},"uris":["http://www.mendeley.com/documents/?uuid=b95317d2-4377-471b-90cf-2ac30fef1789"]}],"mendeley":{"formattedCitation":"(Blankenship and Feller, 2010)","plainTextFormattedCitation":"(Blankenship and Feller, 2010)","previouslyFormattedCitation":"(Blankenship and Feller, 2010)"},"properties":{"noteIndex":0},"schema":"https://github.com/citation-style-language/schema/raw/master/csl-citation.json"}</w:instrText>
      </w:r>
      <w:r w:rsidR="00D9672A">
        <w:rPr>
          <w:rFonts w:ascii="Arial" w:eastAsia="Times New Roman" w:hAnsi="Arial" w:cs="Arial"/>
        </w:rPr>
        <w:fldChar w:fldCharType="separate"/>
      </w:r>
      <w:r w:rsidR="00D9672A" w:rsidRPr="00D9672A">
        <w:rPr>
          <w:rFonts w:ascii="Arial" w:eastAsia="Times New Roman" w:hAnsi="Arial" w:cs="Arial"/>
          <w:noProof/>
        </w:rPr>
        <w:t>(Blankenship and Feller, 2010)</w:t>
      </w:r>
      <w:r w:rsidR="00D9672A">
        <w:rPr>
          <w:rFonts w:ascii="Arial" w:eastAsia="Times New Roman" w:hAnsi="Arial" w:cs="Arial"/>
        </w:rPr>
        <w:fldChar w:fldCharType="end"/>
      </w:r>
      <w:r w:rsidR="005767BE">
        <w:rPr>
          <w:rFonts w:ascii="Arial" w:eastAsia="Times New Roman" w:hAnsi="Arial" w:cs="Arial"/>
        </w:rPr>
        <w:t xml:space="preserve">. </w:t>
      </w:r>
      <w:r w:rsidR="00D34409">
        <w:rPr>
          <w:rFonts w:ascii="Arial" w:hAnsi="Arial" w:cs="Arial"/>
        </w:rPr>
        <w:t>Similar to the visual system, spontaneous activity generated in the cochlea begins just prior to birth in mice</w:t>
      </w:r>
      <w:r w:rsidR="000114E5">
        <w:rPr>
          <w:rFonts w:ascii="Arial" w:hAnsi="Arial" w:cs="Arial"/>
        </w:rPr>
        <w:t xml:space="preserve"> (Figure 1)</w:t>
      </w:r>
      <w:r w:rsidR="00D34409">
        <w:rPr>
          <w:rFonts w:ascii="Arial" w:hAnsi="Arial" w:cs="Arial"/>
        </w:rPr>
        <w:t xml:space="preserve">, providing a prolonged period over which activity-dependent maturation and refinement can occur before </w:t>
      </w:r>
      <w:del w:id="380" w:author="Travis Babola" w:date="2020-10-13T10:57:00Z">
        <w:r w:rsidR="00D34409" w:rsidDel="009A7771">
          <w:rPr>
            <w:rFonts w:ascii="Arial" w:hAnsi="Arial" w:cs="Arial"/>
          </w:rPr>
          <w:delText>the middle ear opens</w:delText>
        </w:r>
      </w:del>
      <w:ins w:id="381" w:author="Travis Babola" w:date="2020-10-13T10:57:00Z">
        <w:r w:rsidR="009A7771">
          <w:rPr>
            <w:rFonts w:ascii="Arial" w:hAnsi="Arial" w:cs="Arial"/>
          </w:rPr>
          <w:t>hearing begins</w:t>
        </w:r>
      </w:ins>
      <w:r w:rsidR="00D34409">
        <w:rPr>
          <w:rFonts w:ascii="Arial" w:hAnsi="Arial" w:cs="Arial"/>
        </w:rPr>
        <w:t xml:space="preserve"> </w:t>
      </w:r>
      <w:r w:rsidR="00884CB2">
        <w:rPr>
          <w:rFonts w:ascii="Arial" w:hAnsi="Arial" w:cs="Arial"/>
        </w:rPr>
        <w:t>(</w:t>
      </w:r>
      <w:r w:rsidR="00D34409">
        <w:rPr>
          <w:rFonts w:ascii="Arial" w:hAnsi="Arial" w:cs="Arial"/>
        </w:rPr>
        <w:t>~P12</w:t>
      </w:r>
      <w:r w:rsidR="00884CB2">
        <w:rPr>
          <w:rFonts w:ascii="Arial" w:hAnsi="Arial" w:cs="Arial"/>
        </w:rPr>
        <w:t>)</w:t>
      </w:r>
      <w:r>
        <w:rPr>
          <w:rFonts w:ascii="Arial" w:hAnsi="Arial" w:cs="Arial"/>
        </w:rPr>
        <w:t xml:space="preserve">; </w:t>
      </w:r>
      <w:r w:rsidR="00D34409">
        <w:rPr>
          <w:rFonts w:ascii="Arial" w:hAnsi="Arial" w:cs="Arial"/>
        </w:rPr>
        <w:t>however</w:t>
      </w:r>
      <w:r>
        <w:rPr>
          <w:rFonts w:ascii="Arial" w:hAnsi="Arial" w:cs="Arial"/>
        </w:rPr>
        <w:t>,</w:t>
      </w:r>
      <w:r w:rsidR="00D34409">
        <w:rPr>
          <w:rFonts w:ascii="Arial" w:hAnsi="Arial" w:cs="Arial"/>
        </w:rPr>
        <w:t xml:space="preserve"> much less is known about the mechanisms that drive spontaneous activity</w:t>
      </w:r>
      <w:r w:rsidR="00D22E35">
        <w:rPr>
          <w:rFonts w:ascii="Arial" w:hAnsi="Arial" w:cs="Arial"/>
        </w:rPr>
        <w:t xml:space="preserve"> or how this activity changes</w:t>
      </w:r>
      <w:r w:rsidR="00D34409">
        <w:rPr>
          <w:rFonts w:ascii="Arial" w:hAnsi="Arial" w:cs="Arial"/>
        </w:rPr>
        <w:t xml:space="preserve"> </w:t>
      </w:r>
      <w:r w:rsidR="000114E5">
        <w:rPr>
          <w:rFonts w:ascii="Arial" w:hAnsi="Arial" w:cs="Arial"/>
        </w:rPr>
        <w:t>over this developmental period</w:t>
      </w:r>
      <w:r w:rsidR="00195C63">
        <w:rPr>
          <w:rFonts w:ascii="Arial" w:hAnsi="Arial" w:cs="Arial"/>
        </w:rPr>
        <w:t>.</w:t>
      </w:r>
      <w:r w:rsidR="00D34409">
        <w:rPr>
          <w:rFonts w:ascii="Arial" w:hAnsi="Arial" w:cs="Arial"/>
        </w:rPr>
        <w:t xml:space="preserve"> I</w:t>
      </w:r>
      <w:r w:rsidR="00195C63">
        <w:rPr>
          <w:rFonts w:ascii="Arial" w:hAnsi="Arial" w:cs="Arial"/>
        </w:rPr>
        <w:t>n contrast to</w:t>
      </w:r>
      <w:r w:rsidR="003E0061">
        <w:rPr>
          <w:rFonts w:ascii="Arial" w:hAnsi="Arial" w:cs="Arial"/>
        </w:rPr>
        <w:t xml:space="preserve"> </w:t>
      </w:r>
      <w:r w:rsidR="00195C63">
        <w:rPr>
          <w:rFonts w:ascii="Arial" w:hAnsi="Arial" w:cs="Arial"/>
        </w:rPr>
        <w:t>the</w:t>
      </w:r>
      <w:r w:rsidR="003E0061">
        <w:rPr>
          <w:rFonts w:ascii="Arial" w:hAnsi="Arial" w:cs="Arial"/>
        </w:rPr>
        <w:t xml:space="preserve"> dynamic mechanisms responsible for retinal wave generation</w:t>
      </w:r>
      <w:r w:rsidR="00195C63">
        <w:rPr>
          <w:rFonts w:ascii="Arial" w:hAnsi="Arial" w:cs="Arial"/>
        </w:rPr>
        <w:t xml:space="preserve">, our studies indicate that </w:t>
      </w:r>
      <w:r w:rsidR="003E0061">
        <w:rPr>
          <w:rFonts w:ascii="Arial" w:hAnsi="Arial" w:cs="Arial"/>
        </w:rPr>
        <w:t xml:space="preserve">bursts in the auditory system </w:t>
      </w:r>
      <w:ins w:id="382" w:author="Travis Babola" w:date="2020-10-13T10:33:00Z">
        <w:r w:rsidR="003B1AC4">
          <w:rPr>
            <w:rFonts w:ascii="Arial" w:hAnsi="Arial" w:cs="Arial"/>
          </w:rPr>
          <w:t xml:space="preserve">are </w:t>
        </w:r>
      </w:ins>
      <w:del w:id="383" w:author="Travis Babola" w:date="2020-10-13T10:10:00Z">
        <w:r w:rsidR="003E0061" w:rsidDel="00CD346B">
          <w:rPr>
            <w:rFonts w:ascii="Arial" w:hAnsi="Arial" w:cs="Arial"/>
          </w:rPr>
          <w:delText xml:space="preserve">are driven </w:delText>
        </w:r>
      </w:del>
      <w:r w:rsidR="00D9672A">
        <w:rPr>
          <w:rFonts w:ascii="Arial" w:hAnsi="Arial" w:cs="Arial"/>
        </w:rPr>
        <w:t>consistently</w:t>
      </w:r>
      <w:r w:rsidR="002D0574">
        <w:rPr>
          <w:rFonts w:ascii="Arial" w:hAnsi="Arial" w:cs="Arial"/>
        </w:rPr>
        <w:t xml:space="preserve"> </w:t>
      </w:r>
      <w:ins w:id="384" w:author="Travis Babola" w:date="2020-10-13T10:10:00Z">
        <w:r w:rsidR="00CD346B">
          <w:rPr>
            <w:rFonts w:ascii="Arial" w:hAnsi="Arial" w:cs="Arial"/>
          </w:rPr>
          <w:t xml:space="preserve">driven </w:t>
        </w:r>
      </w:ins>
      <w:r w:rsidR="003E0061">
        <w:rPr>
          <w:rFonts w:ascii="Arial" w:hAnsi="Arial" w:cs="Arial"/>
        </w:rPr>
        <w:t>by ISC purinergic signaling</w:t>
      </w:r>
      <w:ins w:id="385" w:author="Travis Babola" w:date="2020-10-13T10:10:00Z">
        <w:r w:rsidR="00CD346B">
          <w:rPr>
            <w:rFonts w:ascii="Arial" w:hAnsi="Arial" w:cs="Arial"/>
          </w:rPr>
          <w:t xml:space="preserve"> throughout development</w:t>
        </w:r>
      </w:ins>
      <w:r w:rsidR="003E0061">
        <w:rPr>
          <w:rFonts w:ascii="Arial" w:hAnsi="Arial" w:cs="Arial"/>
        </w:rPr>
        <w:t>.</w:t>
      </w:r>
      <w:r w:rsidR="002D0574">
        <w:rPr>
          <w:rFonts w:ascii="Arial" w:hAnsi="Arial" w:cs="Arial"/>
        </w:rPr>
        <w:t xml:space="preserve"> </w:t>
      </w:r>
      <w:r w:rsidR="00DD56D8">
        <w:rPr>
          <w:rFonts w:ascii="Arial" w:hAnsi="Arial" w:cs="Arial"/>
        </w:rPr>
        <w:t xml:space="preserve">Based on measures of spontaneous activity </w:t>
      </w:r>
      <w:r w:rsidR="00DD56D8" w:rsidRPr="00E06BFA">
        <w:rPr>
          <w:rFonts w:ascii="Arial" w:hAnsi="Arial" w:cs="Arial"/>
          <w:i/>
          <w:iCs/>
        </w:rPr>
        <w:t>in vivo</w:t>
      </w:r>
      <w:r w:rsidR="00DD56D8">
        <w:rPr>
          <w:rFonts w:ascii="Arial" w:hAnsi="Arial" w:cs="Arial"/>
        </w:rPr>
        <w:t>, each auditory neuron will experience more than 30,000 discrete bursts (~2.0 bursts/minute; ~2900 bursts/day)</w:t>
      </w:r>
      <w:r w:rsidR="00D9672A">
        <w:rPr>
          <w:rFonts w:ascii="Arial" w:hAnsi="Arial" w:cs="Arial"/>
        </w:rPr>
        <w:t xml:space="preserve"> </w:t>
      </w:r>
      <w:r w:rsidR="000B4B9E">
        <w:rPr>
          <w:rFonts w:ascii="Arial" w:hAnsi="Arial" w:cs="Arial"/>
        </w:rPr>
        <w:t xml:space="preserve">prior to hearing onset </w:t>
      </w:r>
      <w:r w:rsidR="00DD56D8">
        <w:rPr>
          <w:rFonts w:ascii="Arial" w:hAnsi="Arial" w:cs="Arial"/>
        </w:rPr>
        <w:fldChar w:fldCharType="begin" w:fldLock="1"/>
      </w:r>
      <w:r w:rsidR="00D9672A">
        <w:rPr>
          <w:rFonts w:ascii="Arial" w:hAnsi="Arial" w:cs="Arial"/>
        </w:rPr>
        <w:instrText>ADDIN CSL_CITATION {"citationItems":[{"id":"ITEM-1","itemData":{"DOI":"10.1038/nn.2604","ISSN":"1546-1726","PMID":"20676105","abstract":"We found rat central auditory neurons to fire action potentials in a precise sequence of mini-bursts before the age of hearing onset. This stereotyped pattern was initiated by hair cells in the cochlea, which trigger brief bursts of action potentials in auditory neurons each time they fire a Ca2+ spike. By generating theta-like activity, hair cells may limit the influence of synaptic depression in developing auditory circuits and promote consolidation of synapses.","author":[{"dropping-particle":"","family":"Tritsch","given":"Nicolas X","non-dropping-particle":"","parse-names":false,"suffix":""},{"dropping-particle":"","family":"Rodríguez-Contreras","given":"Adrián","non-dropping-particle":"","parse-names":false,"suffix":""},{"dropping-particle":"","family":"Crins","given":"Tom H","non-dropping-particle":"","parse-names":false,"suffix":""},{"dropping-particle":"","family":"Wang","given":"Han Chin","non-dropping-particle":"","parse-names":false,"suffix":""},{"dropping-particle":"","family":"Borst","given":"J. G. G.","non-dropping-particle":"","parse-names":false,"suffix":""},{"dropping-particle":"","family":"Bergles","given":"D. E.","non-dropping-particle":"","parse-names":false,"suffix":""}],"container-title":"Nature Neuroscience","id":"ITEM-1","issue":"9","issued":{"date-parts":[["2010"]]},"page":"1050-2","publisher":"Nature Publishing Group","title":"Calcium action potentials in hair cells pattern auditory neuron activity before hearing onset.","type":"article-journal","volume":"13"},"uris":["http://www.mendeley.com/documents/?uuid=28720110-ea3e-474f-96cd-09f77eccbe62"]},{"id":"ITEM-2","itemData":{"DOI":"10.1016/j.neuron.2014.04.001","ISSN":"1097-4199","PMID":"24853941","abstract":"Patterned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-2","issue":"4","issued":{"date-parts":[["2014"]]},"page":"822-35","title":"The precise temporal pattern of prehearing spontaneous activity is necessary for tonotopic map refinement.","type":"article-journal","volume":"82"},"uris":["http://www.mendeley.com/documents/?uuid=827bafa1-09da-406e-a4bd-72c9d345941a"]},{"id":"ITEM-3","itemData":{"DOI":"10.1016/j.neuron.2018.07.004","ISSN":"08966273","PMID":"30077356","abstract":"Summary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E.","non-dropping-particle":"","parse-names":false,"suffix":""}],"container-title":"Neuron","id":"ITEM-3","issue":"3","issued":{"date-parts":[["2018"]]},"page":"511-524","publisher":"Elsevier Inc.","title":"Homeostatic control of spontaneous activity in the developing auditory system","type":"article-journal","volume":"99"},"uris":["http://www.mendeley.com/documents/?uuid=f728bf6d-36c3-4819-abaa-e8137ad41d0f"]}],"mendeley":{"formattedCitation":"(Tritsch et al., 2010; Clause et al., 2014; Babola et al., 2018)","plainTextFormattedCitation":"(Tritsch et al., 2010; Clause et al., 2014; Babola et al., 2018)","previouslyFormattedCitation":"(Tritsch et al., 2010; Clause et al., 2014; Babola et al., 2018)"},"properties":{"noteIndex":0},"schema":"https://github.com/citation-style-language/schema/raw/master/csl-citation.json"}</w:instrText>
      </w:r>
      <w:r w:rsidR="00DD56D8">
        <w:rPr>
          <w:rFonts w:ascii="Arial" w:hAnsi="Arial" w:cs="Arial"/>
        </w:rPr>
        <w:fldChar w:fldCharType="separate"/>
      </w:r>
      <w:r w:rsidR="00D9672A" w:rsidRPr="00D9672A">
        <w:rPr>
          <w:rFonts w:ascii="Arial" w:hAnsi="Arial" w:cs="Arial"/>
          <w:noProof/>
        </w:rPr>
        <w:t>(Tritsch et al., 2010; Clause et al., 2014; Babola et al., 2018)</w:t>
      </w:r>
      <w:r w:rsidR="00DD56D8">
        <w:rPr>
          <w:rFonts w:ascii="Arial" w:hAnsi="Arial" w:cs="Arial"/>
        </w:rPr>
        <w:fldChar w:fldCharType="end"/>
      </w:r>
      <w:r w:rsidR="003E0061">
        <w:rPr>
          <w:rFonts w:ascii="Arial" w:hAnsi="Arial" w:cs="Arial"/>
        </w:rPr>
        <w:t xml:space="preserve">. </w:t>
      </w:r>
      <w:r w:rsidR="00325062">
        <w:rPr>
          <w:rFonts w:ascii="Arial" w:eastAsia="Times New Roman" w:hAnsi="Arial" w:cs="Arial"/>
        </w:rPr>
        <w:t xml:space="preserve">Consistent with the stable generation of P2RY1-dependent bursts, </w:t>
      </w:r>
      <w:r w:rsidR="0042076D">
        <w:rPr>
          <w:rFonts w:ascii="Arial" w:eastAsia="Times New Roman" w:hAnsi="Arial" w:cs="Arial"/>
        </w:rPr>
        <w:t xml:space="preserve">neural </w:t>
      </w:r>
      <w:r w:rsidR="00325062">
        <w:rPr>
          <w:rFonts w:ascii="Arial" w:eastAsia="Times New Roman" w:hAnsi="Arial" w:cs="Arial"/>
        </w:rPr>
        <w:t xml:space="preserve">activity in the IC remained highly stereotyped </w:t>
      </w:r>
      <w:r w:rsidR="000B4B9E">
        <w:rPr>
          <w:rFonts w:ascii="Arial" w:eastAsia="Times New Roman" w:hAnsi="Arial" w:cs="Arial"/>
        </w:rPr>
        <w:t>during</w:t>
      </w:r>
      <w:r w:rsidR="00325062">
        <w:rPr>
          <w:rFonts w:ascii="Arial" w:eastAsia="Times New Roman" w:hAnsi="Arial" w:cs="Arial"/>
        </w:rPr>
        <w:t xml:space="preserve"> </w:t>
      </w:r>
      <w:del w:id="386" w:author="Travis Babola" w:date="2020-10-13T10:34:00Z">
        <w:r w:rsidR="00325062" w:rsidDel="003B1AC4">
          <w:rPr>
            <w:rFonts w:ascii="Arial" w:eastAsia="Times New Roman" w:hAnsi="Arial" w:cs="Arial"/>
          </w:rPr>
          <w:delText>the first two postnatal weeks</w:delText>
        </w:r>
      </w:del>
      <w:ins w:id="387" w:author="Travis Babola" w:date="2020-10-13T10:34:00Z">
        <w:r w:rsidR="003B1AC4">
          <w:rPr>
            <w:rFonts w:ascii="Arial" w:eastAsia="Times New Roman" w:hAnsi="Arial" w:cs="Arial"/>
          </w:rPr>
          <w:t>this period</w:t>
        </w:r>
      </w:ins>
      <w:r w:rsidR="00325062">
        <w:rPr>
          <w:rFonts w:ascii="Arial" w:eastAsia="Times New Roman" w:hAnsi="Arial" w:cs="Arial"/>
        </w:rPr>
        <w:t>,</w:t>
      </w:r>
      <w:r w:rsidR="002D0574">
        <w:rPr>
          <w:rFonts w:ascii="Arial" w:eastAsia="Times New Roman" w:hAnsi="Arial" w:cs="Arial"/>
        </w:rPr>
        <w:t xml:space="preserve"> providing a means for </w:t>
      </w:r>
      <w:r w:rsidR="00325062">
        <w:rPr>
          <w:rFonts w:ascii="Arial" w:eastAsia="Times New Roman" w:hAnsi="Arial" w:cs="Arial"/>
        </w:rPr>
        <w:t>activity</w:t>
      </w:r>
      <w:r w:rsidR="002C2CFC">
        <w:rPr>
          <w:rFonts w:ascii="Arial" w:eastAsia="Times New Roman" w:hAnsi="Arial" w:cs="Arial"/>
        </w:rPr>
        <w:t>-</w:t>
      </w:r>
      <w:r w:rsidR="00325062">
        <w:rPr>
          <w:rFonts w:ascii="Arial" w:eastAsia="Times New Roman" w:hAnsi="Arial" w:cs="Arial"/>
        </w:rPr>
        <w:t xml:space="preserve">dependent, </w:t>
      </w:r>
      <w:r w:rsidR="002D0574">
        <w:rPr>
          <w:rFonts w:ascii="Arial" w:eastAsia="Times New Roman" w:hAnsi="Arial" w:cs="Arial"/>
        </w:rPr>
        <w:t>Hebbian plasticity</w:t>
      </w:r>
      <w:ins w:id="388" w:author="Travis Babola" w:date="2020-10-13T10:34:00Z">
        <w:r w:rsidR="003B1AC4">
          <w:rPr>
            <w:rFonts w:ascii="Arial" w:eastAsia="Times New Roman" w:hAnsi="Arial" w:cs="Arial"/>
          </w:rPr>
          <w:t>.</w:t>
        </w:r>
      </w:ins>
      <w:del w:id="389" w:author="Travis Babola" w:date="2020-10-13T10:34:00Z">
        <w:r w:rsidR="002D0574" w:rsidDel="003B1AC4">
          <w:rPr>
            <w:rFonts w:ascii="Arial" w:eastAsia="Times New Roman" w:hAnsi="Arial" w:cs="Arial"/>
          </w:rPr>
          <w:delText xml:space="preserve"> during this </w:delText>
        </w:r>
        <w:r w:rsidR="000B4B9E" w:rsidDel="003B1AC4">
          <w:rPr>
            <w:rFonts w:ascii="Arial" w:eastAsia="Times New Roman" w:hAnsi="Arial" w:cs="Arial"/>
          </w:rPr>
          <w:delText>early</w:delText>
        </w:r>
        <w:r w:rsidR="002D0574" w:rsidDel="003B1AC4">
          <w:rPr>
            <w:rFonts w:ascii="Arial" w:eastAsia="Times New Roman" w:hAnsi="Arial" w:cs="Arial"/>
          </w:rPr>
          <w:delText xml:space="preserve"> developmental </w:delText>
        </w:r>
        <w:r w:rsidR="00325062" w:rsidDel="003B1AC4">
          <w:rPr>
            <w:rFonts w:ascii="Arial" w:eastAsia="Times New Roman" w:hAnsi="Arial" w:cs="Arial"/>
          </w:rPr>
          <w:delText>period</w:delText>
        </w:r>
        <w:r w:rsidR="002D0574" w:rsidDel="003B1AC4">
          <w:rPr>
            <w:rFonts w:ascii="Arial" w:eastAsia="Times New Roman" w:hAnsi="Arial" w:cs="Arial"/>
          </w:rPr>
          <w:delText>.</w:delText>
        </w:r>
      </w:del>
    </w:p>
    <w:p w14:paraId="1EA45978" w14:textId="77777777" w:rsidR="00B8691B" w:rsidRPr="00306A40" w:rsidRDefault="00B8691B" w:rsidP="00B8691B">
      <w:pPr>
        <w:spacing w:after="0" w:line="240" w:lineRule="auto"/>
        <w:contextualSpacing/>
        <w:rPr>
          <w:rFonts w:ascii="Arial" w:eastAsia="Times New Roman" w:hAnsi="Arial" w:cs="Arial"/>
        </w:rPr>
      </w:pPr>
    </w:p>
    <w:p w14:paraId="45D9E3C3" w14:textId="77777777" w:rsidR="000B4B9E" w:rsidRDefault="000B4B9E" w:rsidP="000B4B9E">
      <w:pPr>
        <w:spacing w:after="0" w:line="240" w:lineRule="auto"/>
        <w:contextualSpacing/>
        <w:rPr>
          <w:rFonts w:ascii="Arial" w:eastAsia="Times New Roman" w:hAnsi="Arial" w:cs="Arial"/>
          <w:b/>
        </w:rPr>
      </w:pPr>
      <w:r w:rsidRPr="003321B0">
        <w:rPr>
          <w:rFonts w:ascii="Arial" w:eastAsia="Times New Roman" w:hAnsi="Arial" w:cs="Arial"/>
          <w:b/>
        </w:rPr>
        <w:t xml:space="preserve">Purinergic signaling in the </w:t>
      </w:r>
      <w:r>
        <w:rPr>
          <w:rFonts w:ascii="Arial" w:eastAsia="Times New Roman" w:hAnsi="Arial" w:cs="Arial"/>
          <w:b/>
        </w:rPr>
        <w:t xml:space="preserve">developing and adult </w:t>
      </w:r>
      <w:r w:rsidRPr="003321B0">
        <w:rPr>
          <w:rFonts w:ascii="Arial" w:eastAsia="Times New Roman" w:hAnsi="Arial" w:cs="Arial"/>
          <w:b/>
        </w:rPr>
        <w:t>cochlea</w:t>
      </w:r>
    </w:p>
    <w:p w14:paraId="53039BF6" w14:textId="5FE00376" w:rsidR="000B4B9E" w:rsidRDefault="000B4B9E" w:rsidP="000B4B9E">
      <w:pPr>
        <w:spacing w:after="0" w:line="240" w:lineRule="auto"/>
        <w:contextualSpacing/>
        <w:rPr>
          <w:rFonts w:ascii="Arial" w:hAnsi="Arial" w:cs="Arial"/>
          <w:bCs/>
        </w:rPr>
      </w:pPr>
      <w:r>
        <w:rPr>
          <w:rFonts w:ascii="Arial" w:hAnsi="Arial" w:cs="Arial"/>
          <w:bCs/>
        </w:rPr>
        <w:t>Despite widespread expression of i</w:t>
      </w:r>
      <w:r>
        <w:rPr>
          <w:rFonts w:ascii="Arial" w:hAnsi="Arial" w:cs="Arial"/>
        </w:rPr>
        <w:t xml:space="preserve">onotropic P2X and metabotropic P2Y receptors in the developing cochlea </w:t>
      </w:r>
      <w:r>
        <w:rPr>
          <w:rFonts w:ascii="Arial" w:hAnsi="Arial" w:cs="Arial"/>
        </w:rPr>
        <w:fldChar w:fldCharType="begin" w:fldLock="1"/>
      </w:r>
      <w:r>
        <w:rPr>
          <w:rFonts w:ascii="Arial" w:hAnsi="Arial" w:cs="Arial"/>
        </w:rPr>
        <w:instrText>ADDIN CSL_CITATION {"citationItems":[{"id":"ITEM-1","itemData":{"DOI":"10.1073/pnas.1515228112","ISSN":"0027-8424","PMID":"26553995","abstract":"SignificancePainfully loud sound causes protective or withdrawal responses, rather than continued listening. This differential behavior invites comparison with somatic pain responses driven by the anatomically distinct subset of small-diameter, unmyelinated afferents--C fibers. Like somatic C fibers, unmyelinated type II cochlear afferents differ in size, number, and innervation pattern from type I afferents that encode sound. Here, we show that type II afferents are excited during cochlear tissue damage in part by the algogenic cytoplasmic metabolite adenosine triphosphate (ATP). This finding, together with previous evidence that type II afferents respond weakly to synaptic transmission from cochlear hair cells, and normally are insensitive to sound, supports the identification of type II afferents as cochlear nociceptors, mediating the sensation of painfully loud sound. In the mammalian cochlea, acoustic information is carried to the brain by the predominant (95%) large-diameter, myelinated type I afferents, each of which is postsynaptic to a single inner hair cell. The remaining thin, unmyelinated type II afferents extend hundreds of microns along the cochlear duct to contact many outer hair cells. Despite this extensive arbor, type II afferents are weakly activated by outer hair cell transmitter release and are insensitive to sound. Intriguingly, type II afferents remain intact in damaged regions of the cochlea. Here, we show that type II afferents are activated when outer hair cells are damaged. This response depends on both ionotropic (P2X) and metabotropic (P2Y) purinergic receptors, binding ATP released from nearby supporting cells in response to hair cell damage. Selective activation of P2Y receptors increased type II afferent excitability by the closure of KCNQ-type potassium channels, a potential mechanism for the painful hypersensitivity (that we term \"noxacusis\" to distinguish from hyperacusis without pain) that can accompany hearing loss. Exposure to the KCNQ channel activator retigabine suppressed the type II fiber's response to hair cell damage. Type II afferents may be the cochlea's nociceptors, prompting avoidance of further damage to the irreparable inner ear.","author":[{"dropping-particle":"","family":"Liu","given":"Chang","non-dropping-particle":"","parse-names":false,"suffix":""},{"dropping-particle":"","family":"Glowatzki","given":"Elisabeth","non-dropping-particle":"","parse-names":false,"suffix":""},{"dropping-particle":"","family":"Fuchs","given":"Paul Albert","non-dropping-particle":"","parse-names":false,"suffix":""}],"container-title":"Proceedings of the National Academy of Sciences","id":"ITEM-1","issue":"47","issued":{"date-parts":[["2015"]]},"page":"14723-14727","title":"Unmyelinated type II afferent neurons report cochlear damage","type":"article-journal","volume":"112"},"uris":["http://www.mendeley.com/documents/?uuid=b3cf986c-67d6-4f6e-bf7c-90ca8db2b73d"]},{"id":"ITEM-2","itemData":{"DOI":"10.1159/000067891","ISSN":"1420-3030","abstract":"ATP-gated ion channels assembled from P2X7 subunits have been implicated in ontogeny and cellular pathology. Here, the expression of the P2X7 receptor subunit was studied in the embryonic (E14–E18 days) and postnatal (P0–adult) rat cochlea using immunohistochemistry. Strong P2X7 immunolabelling was observed in the primary auditory neurons of the spiral ganglion from E18 to adult and in the fibres innervating the sensory inner and outer hair cells from birth to adult. Strong immunolabelling of P2X7 receptor protein was also observed in the inner and outer hair cells over a limited developmental period, from birth to P6. Weak expression was observed in cochlear duct epithelium on E18 and in the supporting cells (footplates of pillar cells in adult and in Böttcher’s cells after birth). The immunolocalisation of P2X7 receptors further implicates extracellular ATP in signalling process in cochlear ontogeny and in establishment and function of auditory neurotransmission. The P2X7 receptors may be involved in signal transduction and modulation as well as in regulating cell death during development and in pathological conditions.","author":[{"dropping-particle":"","family":"Nikolic","given":"P","non-dropping-particle":"","parse-names":false,"suffix":""},{"dropping-particle":"","family":"Housley","given":"G D","non-dropping-particle":"","parse-names":false,"suffix":""},{"dropping-particle":"","family":"Thorne","given":"P R","non-dropping-particle":"","parse-names":false,"suffix":""}],"container-title":"Audiology and Neurotology","id":"ITEM-2","issue":"1","issued":{"date-parts":[["2003"]]},"page":"28-37","title":"Expression of the P2X7 receptor subunit of the adenosine 5’-triphosphate-gated ion channel in the developing and adult rat cochlea","type":"article-journal","volume":"8"},"uris":["http://www.mendeley.com/documents/?uuid=f857ecd2-89c3-461e-a92f-4c02f6c951f0"]},{"id":"ITEM-3","itemData":{"DOI":"10.1523/JNEUROSCI.4914-07.2008","ISSN":"1529-2401","PMID":"18463245","abstract":"Acoustic overstimulation and ototoxic drugs can cause permanent hearing loss as a result of the damage and death of cochlear hair cells. Relatively little is known about the signaling pathways triggered by such trauma, although a significant role has been described for the c-Jun N-terminal kinase [one of the mitogen-activated protein kinases (MAPKs)] pathway. We investigated the role of another MAPK family, the extracellularly regulated kinases 1 and 2 (ERK1/2) during hair cell damage in neonatal cochlear explants. Within minutes of subjecting explants to mechanical damage, ERK1/2 were transiently activated in Deiters' and phalangeal cells but not in hair cells. The activation of ERK1/2 spread along the length of the cochlea, reaching its peak 5-10 min after damage onset. Release of extracellular ATP and the presence of functional connexin proteins were critical for the activation and spread of ERK1/2. Damage elicited an intercellular Ca(2+) wave in the hair cell region in the first seconds after damage. In the absence of Ca(2+) influx, the intercellular Ca(2+) wave and the magnitude and spread of ERK1/2 activation were reduced. Treatment with the aminoglycoside neomycin produced a similar pattern of ERK1/2 activation in supporting cells surrounding pyknotic hair cells. When ERK1/2 activation was prevented, there was a reduction in the number of pyknotic hair cells. Thus, activation of ERK1/2 in cochlear supporting cells in vitro is a common damage signaling mechanism that acts to promote hair cell death, indicating a direct role for supporting cells in regulating hair cell death.","author":[{"dropping-particle":"","family":"Lahne","given":"Manuela","non-dropping-particle":"","parse-names":false,"suffix":""},{"dropping-particle":"","family":"Gale","given":"Jonathan E","non-dropping-particle":"","parse-names":false,"suffix":""}],"container-title":"Journal of Neuroscience","id":"ITEM-3","issue":"19","issued":{"date-parts":[["2008"]]},"page":"4918-28","title":"Damage-induced activation of ERK1/2 in cochlear supporting cells is a hair cell death-promoting signal that depends on extracellular ATP and calcium.","type":"article-journal","volume":"28"},"uris":["http://www.mendeley.com/documents/?uuid=44bfaf8e-b302-4c04-9ac4-5c0f1548cae2"]},{"id":"ITEM-4","itemData":{"DOI":"10.1007/s11302-010-9191-x","ISSN":"1573-9546","PMID":"20806015","abstract":"Purinergic signaling has broad physiological significance to the hearing organ, involving signal transduction via ionotropic P2X receptors and metabotropic G-protein-coupled P2Y and P1 (adenosine), alongside conversion of nucleotides and nucleosides by ecto-nucleotidases and ecto-nucleoside diphosphokinase. In addition, ATP release is modulated by acoustic overstimulation or stress and involves feedback regulation. Many of these principal elements of the purinergic signaling complex have been well characterized in the cochlea, while the characterization of P2Y receptor expression is emerging. The present study used immunohistochemistry to evaluate the expression of five P2Y receptors, P2Y(1), P2Y(2), P2Y(4), P2Y(6), and P2Y(12), during development of the rat cochlea. Commencing in the late embryonic period, the P2Y receptors studied were found in the cells lining the cochlear partition, associated with establishment of the electrochemical environment which provides the driving force for sound transduction. In addition, early postnatal P2Y(2) and P2Y(4) protein expression in the greater epithelial ridge, part of the developing hearing organ, supports the view that initiation and regulation of spontaneous activity in the hair cells prior to hearing onset is mediated by purinergic signaling. Sub-cellular compartmentalization of P2Y receptor expression in sensory hair cells, and diversity of receptor expression in the spiral ganglion neurons and their satellite cells, indicates roles for P2Y receptor-mediated Ca(2+)-signaling in sound transduction and auditory neuron excitability. Overall, the dynamics of P2Y receptor expression during development of the cochlea complement the other elements of the purinergic signaling complex and reinforce the significance of extracellular nucleotide and nucleoside signaling to hearing.","author":[{"dropping-particle":"","family":"Huang","given":"Lin-Chien","non-dropping-particle":"","parse-names":false,"suffix":""},{"dropping-particle":"","family":"Thorne","given":"Peter R","non-dropping-particle":"","parse-names":false,"suffix":""},{"dropping-particle":"","family":"Vlajkovic","given":"Srdjan M","non-dropping-particle":"","parse-names":false,"suffix":""},{"dropping-particle":"","family":"Housley","given":"Gary D","non-dropping-particle":"","parse-names":false,"suffix":""}],"container-title":"Purinergic Signalling","id":"ITEM-4","issue":"2","issued":{"date-parts":[["2010"]]},"page":"231-48","title":"Differential expression of P2Y receptors in the rat cochlea during development.","type":"article-journal","volume":"6"},"uris":["http://www.mendeley.com/documents/?uuid=098c4650-39e2-4f6f-88c6-4b3b78091c38"]},{"id":"ITEM-5","itemData":{"DOI":"10.1523/ENEURO.0179-20.2020","abstract":"The mammalian cochlea undergoes a highly dynamic process of growth and innervation during development. This process includes spiral ganglion neuron (SGN) branch refinement, a process whereby type I SGNs undergo a phase of “debranching” prior to forming unramified synaptic contacts with inner hair cells. Using Sox2CreERT2 and R26RtdTomato as a strategy to genetically label individual SGNs in mice of both sexes, we report on both a time course of SGN branch refinement and a role for P2rx3 in this process. P2rx3 is an ionotropic ATP receptor that was recently implicated in outer hair cell spontaneous activity and type II SGN synapse development (Ceriani et al., 2019), but its function in type I SGN development is unknown. Here we demonstrate that P2rx3 is expressed by type I SGNs and hair cells during developmental periods that coincide with SGN branching refinement. P2rx3 null mice show SGNs with more complex branching patterns on their peripheral synaptic terminals and near their cell bodies around the time of birth. Loss of P2rx3 does not appear to confer general changes in axon outgrowth or hair cell formation, and alterations in branching complexity appear to mostly recover by postnatal day 6. However, when we examined the distribution of type I SGN subtypes using antibodies that bind Calb2, Calb1, and Pou4f1, we found that Pou3f4 null mice showed an increased proportion of SGNs that express Calb2. These data suggest P2rx3 may be necessary for normal type I SGN differentiation in addition to serving a role in branch refinement.Significance Statement P2rx3 receptors are a class of ionotropic purinergic receptors that are expressed in sensory afferent neurons and have been shown to play essential roles in sensory transduction. However, little is known about how P2rx3 functions in neuronal morphogenesis and synaptic connectivity. Here, we found that P2rx3 is expressed by spiral ganglion neurons (SGNs) and hair cells during cochlear development. Using P2rx3 null mice combined with genetic sparse labeling, we discovered P2rx3 regulates SGN branch refinement, which is a function of P2rx3 distinguishable from the more conventionally-known role in neural transduction. These results offer new insights into how P2rx3 promotes auditory neuron maturation, which may be useful for endeavors aimed at regenerating lost auditory connections in hearing loss.","author":[{"dropping-particle":"","family":"Wang","given":"Zhirong","non-dropping-particle":"","parse-names":false,"suffix":""},{"dropping-particle":"","family":"Jung","given":"Johnny S","non-dropping-particle":"","parse-names":false,"suffix":""},{"dropping-particle":"","family":"Inbar","given":"Talya C","non-dropping-particle":"","parse-names":false,"suffix":""},{"dropping-particle":"","family":"Rangoussis","given":"Katherine M","non-dropping-particle":"","parse-names":false,"suffix":""},{"dropping-particle":"","family":"Faaborg-Andersen","given":"Christian","non-dropping-particle":"","parse-names":false,"suffix":""},{"dropping-particle":"","family":"Coate","given":"Thomas M","non-dropping-particle":"","parse-names":false,"suffix":""}],"container-title":"eneuro","id":"ITEM-5","issued":{"date-parts":[["2020","7","16"]]},"page":"ENEURO.0179-20.2020","title":"The Purinergic Receptor P2rx3 is Required for Spiral Ganglion Neuron Branch Refinement During Development","type":"article-journal"},"uris":["http://www.mendeley.com/documents/?uuid=4668245d-2bda-40be-bad3-479d0a2e6685"]}],"mendeley":{"formattedCitation":"(Nikolic et al., 2003; Lahne and Gale, 2008; Huang et al., 2010; Liu et al., 2015; Wang et al., 2020)","plainTextFormattedCitation":"(Nikolic et al., 2003; Lahne and Gale, 2008; Huang et al., 2010; Liu et al., 2015; Wang et al., 2020)","previouslyFormattedCitation":"(Nikolic et al., 2003; Lahne and Gale, 2008; Huang et al., 2010; Liu et al., 2015; Wang et al., 2020)"},"properties":{"noteIndex":0},"schema":"https://github.com/citation-style-language/schema/raw/master/csl-citation.json"}</w:instrText>
      </w:r>
      <w:r>
        <w:rPr>
          <w:rFonts w:ascii="Arial" w:hAnsi="Arial" w:cs="Arial"/>
        </w:rPr>
        <w:fldChar w:fldCharType="separate"/>
      </w:r>
      <w:r w:rsidRPr="00884CB2">
        <w:rPr>
          <w:rFonts w:ascii="Arial" w:hAnsi="Arial" w:cs="Arial"/>
          <w:noProof/>
        </w:rPr>
        <w:t>(Nikolic et al., 2003; Lahne and Gale, 2008; Huang et al., 2010; Liu et al., 2015; Wang et al., 2020)</w:t>
      </w:r>
      <w:r>
        <w:rPr>
          <w:rFonts w:ascii="Arial" w:hAnsi="Arial" w:cs="Arial"/>
        </w:rPr>
        <w:fldChar w:fldCharType="end"/>
      </w:r>
      <w:r>
        <w:rPr>
          <w:rFonts w:ascii="Arial" w:hAnsi="Arial" w:cs="Arial"/>
        </w:rPr>
        <w:t xml:space="preserve">, ISC electrical activity and </w:t>
      </w:r>
      <w:del w:id="390" w:author="Travis Babola" w:date="2020-10-13T10:35:00Z">
        <w:r w:rsidDel="003B1AC4">
          <w:rPr>
            <w:rFonts w:ascii="Arial" w:hAnsi="Arial" w:cs="Arial"/>
          </w:rPr>
          <w:delText xml:space="preserve">highly </w:delText>
        </w:r>
      </w:del>
      <w:r>
        <w:rPr>
          <w:rFonts w:ascii="Arial" w:hAnsi="Arial" w:cs="Arial"/>
        </w:rPr>
        <w:t xml:space="preserve">structured burst firing of SGNs appears reliant primarily on P2RY1. </w:t>
      </w:r>
      <w:r>
        <w:rPr>
          <w:rFonts w:ascii="Arial" w:hAnsi="Arial" w:cs="Arial"/>
          <w:bCs/>
        </w:rPr>
        <w:t xml:space="preserve">The lack of P2X or other </w:t>
      </w:r>
      <w:proofErr w:type="spellStart"/>
      <w:r>
        <w:rPr>
          <w:rFonts w:ascii="Arial" w:hAnsi="Arial" w:cs="Arial"/>
          <w:bCs/>
        </w:rPr>
        <w:t>G</w:t>
      </w:r>
      <w:r>
        <w:rPr>
          <w:rFonts w:ascii="Arial" w:hAnsi="Arial" w:cs="Arial"/>
          <w:bCs/>
          <w:vertAlign w:val="subscript"/>
        </w:rPr>
        <w:t>q</w:t>
      </w:r>
      <w:proofErr w:type="spellEnd"/>
      <w:r>
        <w:rPr>
          <w:rFonts w:ascii="Arial" w:hAnsi="Arial" w:cs="Arial"/>
          <w:bCs/>
        </w:rPr>
        <w:t xml:space="preserve">-coupled P2Y receptor activation may reflect the temporal and spatial characteristics of ATP release, which may occur </w:t>
      </w:r>
      <w:del w:id="391" w:author="Travis Babola" w:date="2020-10-13T10:36:00Z">
        <w:r w:rsidDel="003B1AC4">
          <w:rPr>
            <w:rFonts w:ascii="Arial" w:hAnsi="Arial" w:cs="Arial"/>
            <w:bCs/>
          </w:rPr>
          <w:delText xml:space="preserve">in locations </w:delText>
        </w:r>
      </w:del>
      <w:ins w:id="392" w:author="Travis Babola" w:date="2020-10-13T10:36:00Z">
        <w:r w:rsidR="003B1AC4">
          <w:rPr>
            <w:rFonts w:ascii="Arial" w:hAnsi="Arial" w:cs="Arial"/>
            <w:bCs/>
          </w:rPr>
          <w:t xml:space="preserve">in </w:t>
        </w:r>
      </w:ins>
      <w:del w:id="393" w:author="Travis Babola" w:date="2020-10-13T10:36:00Z">
        <w:r w:rsidDel="003B1AC4">
          <w:rPr>
            <w:rFonts w:ascii="Arial" w:hAnsi="Arial" w:cs="Arial"/>
            <w:bCs/>
          </w:rPr>
          <w:delText xml:space="preserve">abundant in </w:delText>
        </w:r>
      </w:del>
      <w:r>
        <w:rPr>
          <w:rFonts w:ascii="Arial" w:hAnsi="Arial" w:cs="Arial"/>
          <w:bCs/>
        </w:rPr>
        <w:t>P2RY</w:t>
      </w:r>
      <w:ins w:id="394" w:author="Travis Babola" w:date="2020-10-13T10:37:00Z">
        <w:r w:rsidR="003B1AC4">
          <w:rPr>
            <w:rFonts w:ascii="Arial" w:hAnsi="Arial" w:cs="Arial"/>
            <w:bCs/>
          </w:rPr>
          <w:t>1</w:t>
        </w:r>
      </w:ins>
      <w:del w:id="395" w:author="Travis Babola" w:date="2020-10-13T10:37:00Z">
        <w:r w:rsidDel="003B1AC4">
          <w:rPr>
            <w:rFonts w:ascii="Arial" w:hAnsi="Arial" w:cs="Arial"/>
            <w:bCs/>
          </w:rPr>
          <w:delText>1</w:delText>
        </w:r>
      </w:del>
      <w:ins w:id="396" w:author="Travis Babola" w:date="2020-10-13T10:58:00Z">
        <w:r w:rsidR="009A7771">
          <w:rPr>
            <w:rFonts w:ascii="Arial" w:hAnsi="Arial" w:cs="Arial"/>
            <w:bCs/>
          </w:rPr>
          <w:t>-</w:t>
        </w:r>
      </w:ins>
      <w:ins w:id="397" w:author="Travis Babola" w:date="2020-10-13T10:36:00Z">
        <w:r w:rsidR="003B1AC4">
          <w:rPr>
            <w:rFonts w:ascii="Arial" w:hAnsi="Arial" w:cs="Arial"/>
            <w:bCs/>
          </w:rPr>
          <w:t>rich locations</w:t>
        </w:r>
      </w:ins>
      <w:r>
        <w:rPr>
          <w:rFonts w:ascii="Arial" w:hAnsi="Arial" w:cs="Arial"/>
          <w:bCs/>
        </w:rPr>
        <w:t xml:space="preserve"> or yield ATP metabolites that favor P2RY1</w:t>
      </w:r>
      <w:del w:id="398" w:author="Travis Babola" w:date="2020-10-13T10:59:00Z">
        <w:r w:rsidDel="00CD5F75">
          <w:rPr>
            <w:rFonts w:ascii="Arial" w:hAnsi="Arial" w:cs="Arial"/>
            <w:bCs/>
          </w:rPr>
          <w:delText xml:space="preserve"> activation</w:delText>
        </w:r>
      </w:del>
      <w:r>
        <w:rPr>
          <w:rFonts w:ascii="Arial" w:hAnsi="Arial" w:cs="Arial"/>
          <w:bCs/>
        </w:rPr>
        <w:t xml:space="preserve">. However, burst firing persists in </w:t>
      </w:r>
      <w:r w:rsidRPr="00AC17DD">
        <w:rPr>
          <w:rFonts w:ascii="Arial" w:hAnsi="Arial" w:cs="Arial"/>
          <w:bCs/>
          <w:i/>
          <w:iCs/>
        </w:rPr>
        <w:t>P2ry1</w:t>
      </w:r>
      <w:r>
        <w:rPr>
          <w:rFonts w:ascii="Arial" w:hAnsi="Arial" w:cs="Arial"/>
          <w:bCs/>
        </w:rPr>
        <w:t xml:space="preserve"> KO mice, in which IHCs are more depolarized </w:t>
      </w:r>
      <w:r>
        <w:rPr>
          <w:rFonts w:ascii="Arial" w:hAnsi="Arial" w:cs="Arial"/>
          <w:bCs/>
        </w:rPr>
        <w:fldChar w:fldCharType="begin" w:fldLock="1"/>
      </w:r>
      <w:r>
        <w:rPr>
          <w:rFonts w:ascii="Arial" w:hAnsi="Arial" w:cs="Arial"/>
          <w:bCs/>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Pr>
          <w:rFonts w:ascii="Arial" w:hAnsi="Arial" w:cs="Arial"/>
          <w:bCs/>
        </w:rPr>
        <w:fldChar w:fldCharType="separate"/>
      </w:r>
      <w:r w:rsidRPr="00827BB9">
        <w:rPr>
          <w:rFonts w:ascii="Arial" w:hAnsi="Arial" w:cs="Arial"/>
          <w:bCs/>
          <w:noProof/>
        </w:rPr>
        <w:t>(Babola et al., 2020)</w:t>
      </w:r>
      <w:r>
        <w:rPr>
          <w:rFonts w:ascii="Arial" w:hAnsi="Arial" w:cs="Arial"/>
          <w:bCs/>
        </w:rPr>
        <w:fldChar w:fldCharType="end"/>
      </w:r>
      <w:r>
        <w:rPr>
          <w:rFonts w:ascii="Arial" w:hAnsi="Arial" w:cs="Arial"/>
          <w:bCs/>
        </w:rPr>
        <w:t xml:space="preserve">, perhaps reflecting compensatory </w:t>
      </w:r>
      <w:ins w:id="399" w:author="Travis Babola" w:date="2020-10-13T10:12:00Z">
        <w:r w:rsidR="00CD346B">
          <w:rPr>
            <w:rFonts w:ascii="Arial" w:hAnsi="Arial" w:cs="Arial"/>
            <w:bCs/>
          </w:rPr>
          <w:t xml:space="preserve">changes </w:t>
        </w:r>
      </w:ins>
      <w:r>
        <w:rPr>
          <w:rFonts w:ascii="Arial" w:hAnsi="Arial" w:cs="Arial"/>
          <w:bCs/>
        </w:rPr>
        <w:t>or activation of other purinergic receptors</w:t>
      </w:r>
      <w:r w:rsidRPr="00343710">
        <w:rPr>
          <w:rFonts w:ascii="Arial" w:hAnsi="Arial" w:cs="Arial"/>
          <w:bCs/>
        </w:rPr>
        <w:t xml:space="preserve"> </w:t>
      </w:r>
      <w:r>
        <w:rPr>
          <w:rFonts w:ascii="Arial" w:hAnsi="Arial" w:cs="Arial"/>
          <w:bCs/>
        </w:rPr>
        <w:t xml:space="preserve">that are normally subthreshold. </w:t>
      </w:r>
    </w:p>
    <w:p w14:paraId="7FF54D78" w14:textId="56CF5B0F" w:rsidR="000B4B9E" w:rsidRDefault="000B4B9E" w:rsidP="000B4B9E">
      <w:pPr>
        <w:spacing w:after="0" w:line="240" w:lineRule="auto"/>
        <w:ind w:firstLine="720"/>
        <w:contextualSpacing/>
        <w:rPr>
          <w:rFonts w:ascii="Arial" w:hAnsi="Arial" w:cs="Arial"/>
          <w:bCs/>
        </w:rPr>
      </w:pPr>
      <w:r>
        <w:rPr>
          <w:rFonts w:ascii="Arial" w:hAnsi="Arial" w:cs="Arial"/>
        </w:rPr>
        <w:t>A similar diversity of purinergic receptor expression is observed in the adult cochlea, including P2X</w:t>
      </w:r>
      <w:del w:id="400" w:author="Travis Babola" w:date="2020-10-13T10:59:00Z">
        <w:r w:rsidDel="00CD5F75">
          <w:rPr>
            <w:rFonts w:ascii="Arial" w:hAnsi="Arial" w:cs="Arial"/>
          </w:rPr>
          <w:delText xml:space="preserve"> receptors</w:delText>
        </w:r>
      </w:del>
      <w:r>
        <w:rPr>
          <w:rFonts w:ascii="Arial" w:hAnsi="Arial" w:cs="Arial"/>
        </w:rPr>
        <w:t xml:space="preserve">, metabotropic P2Y, and adenosine P1 receptors </w:t>
      </w:r>
      <w:r>
        <w:rPr>
          <w:rFonts w:ascii="Arial" w:hAnsi="Arial" w:cs="Arial"/>
        </w:rPr>
        <w:fldChar w:fldCharType="begin" w:fldLock="1"/>
      </w:r>
      <w:r>
        <w:rPr>
          <w:rFonts w:ascii="Arial" w:hAnsi="Arial" w:cs="Arial"/>
        </w:rPr>
        <w:instrText>ADDIN CSL_CITATION {"citationItems":[{"id":"ITEM-1","itemData":{"abstract":"We consider the impact of purinergic signaling on the physiology of the special senses of vision, smell, taste and hearing. Purines (particularly ATP and adenosine) act as neurotransmitters, gliotransmitters and paracrine factors in the sensory retina, nasal olfactory epithelium, taste buds and cochlea. The associated purinergic receptor signaling underpins the sensory transduction and information coding in these sense organs. The P2 and P1 receptors mediate fast transmission of sensory signals and have modulatory roles in the regulation of synaptic transmitter release, for example in the adaptation to sensory overstimulation. Purinergic signaling regulates bidirectional neuron-glia interactions and is involved in the control of blood supply, extracellular ion homeostasis and the turnover of sensory epithelia by modulating apoptosis and progenitor proliferation. Purinergic signaling is an important player in pathophysiological processes in sensory tissues, and has both detrimental (pro-apoptotic) and supportive (e.g. initiation of cytoprotective stress-signaling cascades) effects. ?? 2009 Elsevier Ltd. All rights reserved.","author":[{"dropping-particle":"","family":"Housley","given":"Gary D.","non-dropping-particle":"","parse-names":false,"suffix":""},{"dropping-particle":"","family":"Bringmann","given":"Andreas","non-dropping-particle":"","parse-names":false,"suffix":""},{"dropping-particle":"","family":"Reichenbach","given":"Andreas","non-dropping-particle":"","parse-names":false,"suffix":""}],"container-title":"Trends in Neurosciences","id":"ITEM-1","issue":"3","issued":{"date-parts":[["2009"]]},"page":"128-141","title":"Purinergic signaling in special senses","type":"article-journal","volume":"32"},"uris":["http://www.mendeley.com/documents/?uuid=ad6e72cb-2898-4365-b65c-a95f8ed5e264"]},{"id":"ITEM-2","itemData":{"DOI":"10.1007/s11302-010-9191-x","ISSN":"1573-9546","PMID":"20806015","abstract":"Purinergic signaling has broad physiological significance to the hearing organ, involving signal transduction via ionotropic P2X receptors and metabotropic G-protein-coupled P2Y and P1 (adenosine), alongside conversion of nucleotides and nucleosides by ecto-nucleotidases and ecto-nucleoside diphosphokinase. In addition, ATP release is modulated by acoustic overstimulation or stress and involves feedback regulation. Many of these principal elements of the purinergic signaling complex have been well characterized in the cochlea, while the characterization of P2Y receptor expression is emerging. The present study used immunohistochemistry to evaluate the expression of five P2Y receptors, P2Y(1), P2Y(2), P2Y(4), P2Y(6), and P2Y(12), during development of the rat cochlea. Commencing in the late embryonic period, the P2Y receptors studied were found in the cells lining the cochlear partition, associated with establishment of the electrochemical environment which provides the driving force for sound transduction. In addition, early postnatal P2Y(2) and P2Y(4) protein expression in the greater epithelial ridge, part of the developing hearing organ, supports the view that initiation and regulation of spontaneous activity in the hair cells prior to hearing onset is mediated by purinergic signaling. Sub-cellular compartmentalization of P2Y receptor expression in sensory hair cells, and diversity of receptor expression in the spiral ganglion neurons and their satellite cells, indicates roles for P2Y receptor-mediated Ca(2+)-signaling in sound transduction and auditory neuron excitability. Overall, the dynamics of P2Y receptor expression during development of the cochlea complement the other elements of the purinergic signaling complex and reinforce the significance of extracellular nucleotide and nucleoside signaling to hearing.","author":[{"dropping-particle":"","family":"Huang","given":"Lin-Chien","non-dropping-particle":"","parse-names":false,"suffix":""},{"dropping-particle":"","family":"Thorne","given":"Peter R","non-dropping-particle":"","parse-names":false,"suffix":""},{"dropping-particle":"","family":"Vlajkovic","given":"Srdjan M","non-dropping-particle":"","parse-names":false,"suffix":""},{"dropping-particle":"","family":"Housley","given":"Gary D","non-dropping-particle":"","parse-names":false,"suffix":""}],"container-title":"Purinergic Signalling","id":"ITEM-2","issue":"2","issued":{"date-parts":[["2010"]]},"page":"231-48","title":"Differential expression of P2Y receptors in the rat cochlea during development.","type":"article-journal","volume":"6"},"uris":["http://www.mendeley.com/documents/?uuid=098c4650-39e2-4f6f-88c6-4b3b78091c38"]}],"mendeley":{"formattedCitation":"(Housley et al., 2009; Huang et al., 2010)","plainTextFormattedCitation":"(Housley et al., 2009; Huang et al., 2010)","previouslyFormattedCitation":"(Housley et al., 2009; Huang et al., 2010)"},"properties":{"noteIndex":0},"schema":"https://github.com/citation-style-language/schema/raw/master/csl-citation.json"}</w:instrText>
      </w:r>
      <w:r>
        <w:rPr>
          <w:rFonts w:ascii="Arial" w:hAnsi="Arial" w:cs="Arial"/>
        </w:rPr>
        <w:fldChar w:fldCharType="separate"/>
      </w:r>
      <w:r>
        <w:rPr>
          <w:rFonts w:ascii="Arial" w:hAnsi="Arial" w:cs="Arial"/>
          <w:noProof/>
        </w:rPr>
        <w:t>(Housley et al., 2009; Huang et al., 2010)</w:t>
      </w:r>
      <w:r>
        <w:rPr>
          <w:rFonts w:ascii="Arial" w:hAnsi="Arial" w:cs="Arial"/>
        </w:rPr>
        <w:fldChar w:fldCharType="end"/>
      </w:r>
      <w:r>
        <w:rPr>
          <w:rFonts w:ascii="Arial" w:hAnsi="Arial" w:cs="Arial"/>
        </w:rPr>
        <w:t>. ATP receptor activation appears to play a neuroprotective role, as endolymphatic ATP increase</w:t>
      </w:r>
      <w:ins w:id="401" w:author="Travis Babola" w:date="2020-10-13T10:38:00Z">
        <w:r w:rsidR="003B1AC4">
          <w:rPr>
            <w:rFonts w:ascii="Arial" w:hAnsi="Arial" w:cs="Arial"/>
          </w:rPr>
          <w:t>s</w:t>
        </w:r>
      </w:ins>
      <w:r>
        <w:rPr>
          <w:rFonts w:ascii="Arial" w:hAnsi="Arial" w:cs="Arial"/>
        </w:rPr>
        <w:t xml:space="preserve"> following trauma and infusion of ATP into the inner ear profoundly reduces sound-evoked compound action potentials in the auditory nerve. While these effects may reflect shunting inhibition through P2X2 receptors </w:t>
      </w:r>
      <w:r>
        <w:rPr>
          <w:rFonts w:ascii="Arial" w:hAnsi="Arial" w:cs="Arial"/>
        </w:rPr>
        <w:fldChar w:fldCharType="begin" w:fldLock="1"/>
      </w:r>
      <w:r>
        <w:rPr>
          <w:rFonts w:ascii="Arial" w:hAnsi="Arial" w:cs="Arial"/>
        </w:rPr>
        <w:instrText>ADDIN CSL_CITATION {"citationItems":[{"id":"ITEM-1","itemData":{"DOI":"10.1073/pnas.1222295110","ISBN":"1091-6490 (Electronic)\\r0027-8424 (Linking)","ISSN":"1091-6490","PMID":"23592720","abstract":"The sense of hearing is remarkable for its auditory dynamic range, which spans more than 10(12) in acoustic intensity. The mechanisms that enable the cochlea to transduce high sound levels without damage are of key interest, particularly with regard to the broad impact of industrial, military, and recreational auditory overstimulation on hearing disability. We show that ATP-gated ion channels assembled from P2X2 receptor subunits in the cochlea are necessary for the development of temporary threshold shift (TTS), evident in auditory brainstem response recordings as sound levels rise. In mice null for the P2RX2 gene (encoding the P2X2 receptor subunit), sustained 85-dB noise failed to elicit the TTS that wild-type (WT) mice developed. ATP released from the tissues of the cochlear partition with elevation of sound levels likely activates the broadly distributed P2X2 receptors on epithelial cells lining the endolymphatic compartment. This purinergic signaling is supported by significantly greater noise-induced suppression of distortion product otoacoustic emissions derived from outer hair cell transduction and decreased suprathreshold auditory brainstem response input/output gain in WT mice compared with P2RX2-null mice. At higher sound levels (≥95 dB), additional processes dominated TTS, and P2RX2-null mice were more vulnerable than WT mice to permanent hearing loss due to hair cell synapse disruption. P2RX2-null mice lacked ATP-gated conductance across the cochlear partition, including loss of ATP-gated inward current in hair cells. These data indicate that a significant component of TTS represents P2X2 receptor-dependent purinergic hearing adaptation that underpins the upper physiological range of hearing.","author":[{"dropping-particle":"","family":"Housley","given":"Gary D.","non-dropping-particle":"","parse-names":false,"suffix":""},{"dropping-particle":"","family":"Morton-Jones","given":"Rachel","non-dropping-particle":"","parse-names":false,"suffix":""},{"dropping-particle":"","family":"Vlajkovic","given":"Srdjan M.","non-dropping-particle":"","parse-names":false,"suffix":""},{"dropping-particle":"","family":"Telang","given":"Ravindra S.","non-dropping-particle":"","parse-names":false,"suffix":""},{"dropping-particle":"","family":"Paramananthasivam","given":"Vinthiya","non-dropping-particle":"","parse-names":false,"suffix":""},{"dropping-particle":"","family":"Tadros","given":"Sherif F.","non-dropping-particle":"","parse-names":false,"suffix":""},{"dropping-particle":"","family":"Wong","given":"Ann Chi Yan","non-dropping-particle":"","parse-names":false,"suffix":""},{"dropping-particle":"","family":"Froud","given":"Kristina E.","non-dropping-particle":"","parse-names":false,"suffix":""},{"dropping-particle":"","family":"Cederholm","given":"Jennie M. E.","non-dropping-particle":"","parse-names":false,"suffix":""},{"dropping-particle":"","family":"Sivakumaran","given":"Yogeesan","non-dropping-particle":"","parse-names":false,"suffix":""},{"dropping-particle":"","family":"Snguanwongchai","given":"Peerawuth","non-dropping-particle":"","parse-names":false,"suffix":""},{"dropping-particle":"","family":"Khakh","given":"Baljit S.","non-dropping-particle":"","parse-names":false,"suffix":""},{"dropping-particle":"","family":"Cockayne","given":"Debra A.","non-dropping-particle":"","parse-names":false,"suffix":""},{"dropping-particle":"","family":"Thorne","given":"Peter R.","non-dropping-particle":"","parse-names":false,"suffix":""},{"dropping-particle":"","family":"Ryan","given":"Allen F.","non-dropping-particle":"","parse-names":false,"suffix":""}],"container-title":"Proceedings of the National Academy of Sciences","id":"ITEM-1","issue":"18","issued":{"date-parts":[["2013"]]},"page":"7494-9","title":"ATP-gated ion channels mediate adaptation to elevated sound levels.","type":"article-journal","volume":"110"},"uris":["http://www.mendeley.com/documents/?uuid=7f3c5bd5-bcfc-4d66-9a02-22bc896afd64"]}],"mendeley":{"formattedCitation":"(Housley et al., 2013)","plainTextFormattedCitation":"(Housley et al., 2013)","previouslyFormattedCitation":"(Housley et al., 2013)"},"properties":{"noteIndex":0},"schema":"https://github.com/citation-style-language/schema/raw/master/csl-citation.json"}</w:instrText>
      </w:r>
      <w:r>
        <w:rPr>
          <w:rFonts w:ascii="Arial" w:hAnsi="Arial" w:cs="Arial"/>
        </w:rPr>
        <w:fldChar w:fldCharType="separate"/>
      </w:r>
      <w:r w:rsidRPr="0057720D">
        <w:rPr>
          <w:rFonts w:ascii="Arial" w:hAnsi="Arial" w:cs="Arial"/>
          <w:noProof/>
        </w:rPr>
        <w:t>(Housley et al., 2013)</w:t>
      </w:r>
      <w:r>
        <w:rPr>
          <w:rFonts w:ascii="Arial" w:hAnsi="Arial" w:cs="Arial"/>
        </w:rPr>
        <w:fldChar w:fldCharType="end"/>
      </w:r>
      <w:r>
        <w:rPr>
          <w:rFonts w:ascii="Arial" w:hAnsi="Arial" w:cs="Arial"/>
        </w:rPr>
        <w:t>, recent evidence indicates that supporting cells in the mature cochlea continue to exhibit large Ca</w:t>
      </w:r>
      <w:r w:rsidRPr="00AC7552">
        <w:rPr>
          <w:rFonts w:ascii="Arial" w:hAnsi="Arial" w:cs="Arial"/>
          <w:vertAlign w:val="superscript"/>
        </w:rPr>
        <w:t>2+</w:t>
      </w:r>
      <w:r>
        <w:rPr>
          <w:rFonts w:ascii="Arial" w:hAnsi="Arial" w:cs="Arial"/>
        </w:rPr>
        <w:t xml:space="preserve"> transients in response to exogenous ATP and UTP </w:t>
      </w:r>
      <w:r>
        <w:rPr>
          <w:rFonts w:ascii="Arial" w:hAnsi="Arial" w:cs="Arial"/>
        </w:rPr>
        <w:fldChar w:fldCharType="begin" w:fldLock="1"/>
      </w:r>
      <w:r>
        <w:rPr>
          <w:rFonts w:ascii="Arial" w:hAnsi="Arial" w:cs="Arial"/>
        </w:rPr>
        <w:instrText>ADDIN CSL_CITATION {"citationItems":[{"id":"ITEM-1","itemData":{"DOI":"10.1113/JP276400","ISSN":"0022-3751","abstract":"Key points Intercellular Ca2+ waves are increases in cytoplasmic Ca2+ levels that propagate between cells. Periodic Ca2+ waves have been linked to gene regulation and are thought to play a crucial role in the development of our hearing epithelium, the organ of Corti and the acquisition of hearing. We observed regular periodic intercellular Ca2+ waves in supporting cells of an ex vivo preparation of the adult mouse organ of Corti, and these waves were found to propagate independently of extracellular ATP and were inhibited by the gap junction blockers 1-octanol and carbenoxolone. Our results establish that the existence of periodic Ca2+ waves in the organ of Corti is not restricted to the prehearing period. Abstract We have investigated wave-like cytoplasmic calcium (Ca2+) signalling in an ex vivo preparation of the adult mouse organ of Corti. Two types of intercellular Ca2+ waves that differ in propagation distance and speed were observed. One type was observed to travel up to 100 ?m with an average velocity of 7 ?m/s. Such waves were initiated by local tissue damage in the outer hair cell region. The propagation distance was decreased when the purinergic receptor antagonists pyridoxalphosphate-6-azophenyl-2?,4?-disulfonic acid (PPADS; 50 ?m) or suramin (150 ?m) were added to the extracellular buffer. Immunocytochemical analysis and experiments with calcium indicator dyes showed that both P2X and P2Y receptors were present in supporting cells. A second class of waves identified to travel longitudinally along the organ of Corti propagated at a lower velocity of 1?3 ?m/s. These ?slow? Ca2+ waves were particularly evident in the inner sulcus and Deiters? cells. They travelled for distances of up to 500 ?m. The slow Ca2+ signalling varied periodically (approximately one wave every 10 min) and was maintained for more than 3 h. The slow waves were not affected by apyrase, or by the P2 receptor agonists suramin (150 ?m) or PPADS (50 ?m) but were blocked by the connexin channel blockers octanol (1 mm) and carbenoxolone (100 ?m). It is proposed that the observed Ca2+ waves might be a physiological response to a change in extracellular environment and may be involved in critical gene regulation activities in the supporting cells of the cochlea.","author":[{"dropping-particle":"","family":"Sirko","given":"Piotr","non-dropping-particle":"","parse-names":false,"suffix":""},{"dropping-particle":"","family":"Gale","given":"Jonathan E","non-dropping-particle":"","parse-names":false,"suffix":""},{"dropping-particle":"","family":"Ashmore","given":"Jonathan F","non-dropping-particle":"","parse-names":false,"suffix":""}],"container-title":"Journal of Physiology","id":"ITEM-1","issue":"1","issued":{"date-parts":[["2019"]]},"note":"doi: 10.1113/JP276400","page":"303-317","publisher":"John Wiley &amp; Sons, Ltd (10.1111)","title":"Intercellular Ca2+ signalling in the adult mouse cochlea","type":"article-journal","volume":"597"},"uris":["http://www.mendeley.com/documents/?uuid=9f98925e-0238-4716-b3d3-220bc12f8b8a"]},{"id":"ITEM-2","itemData":{"DOI":"10.1007/s11302-010-9184-9","ISSN":"1573-9546","abstract":"Gap junction-mediated K+ recycling in the cochlear supporting cell has been proposed to play a critical role in hearing. However, how potassium ions enter into the supporting cells to recycle K+ remains undetermined. In this paper, we report that ATP can mediate K+ sinking to recycle K+ in the cochlear supporting cells. We found that micromolar or submicromolar levels of ATP could evoke a K+-dependent inward current in the cochlear supporting cells. At negative membrane potentials and the resting membrane potential of −80 mV, the amplitude of the ATP-evoked inward current demonstrated a linear relationship to the extracellular concentration of K+, increasing as the extracellular concentration of K+ increased. The inward current also increased as the concentration of ATP was increased. In the absence of ATP, there was no evoked inward current for extracellular K+ challenge in the cochlear supporting cells. The ATP-evoked inward current could be inhibited by ionotropic purinergic (P2X) receptor antagonists. Application of pyridoxalphosphate-6-azophenyl-2{\\textasciiacutex},4{\\textasciiacutex}-disulfonic acid (PPADS, 50 {\\textmu}M) or pre-incubation with an irreversible P2X7 antagonist oxidized ATP (oATP, 0.1 mM) completely abolished the ATP-evoked inward current at the negative membrane potential. ATP also evoked an inward current at cell depolarization, which could be inhibited by intracellular Cs+ and eliminated by positive holding potentials. Our data indicate that ATP can activate P2X receptors to recycle K+ in the cochlear supporting cells at the resting membrane potential under normal physiological and pathological conditions. This ATP-mediated K+ recycling may play an important role in the maintenance of cochlear ionic homeostasis.","author":[{"dropping-particle":"","family":"Zhu","given":"Yan","non-dropping-particle":"","parse-names":false,"suffix":""},{"dropping-particle":"","family":"Zhao","given":"Hong-Bo","non-dropping-particle":"","parse-names":false,"suffix":""}],"container-title":"Purinergic Signalling","id":"ITEM-2","issue":"2","issued":{"date-parts":[["2010","6"]]},"page":"221-229","title":"ATP-mediated potassium recycling in the cochlear supporting cells","type":"article-journal","volume":"6"},"uris":["http://www.mendeley.com/documents/?uuid=770228a2-b0dc-475a-9404-12d4242b099a"]}],"mendeley":{"formattedCitation":"(Zhu and Zhao, 2010; Sirko et al., 2019)","plainTextFormattedCitation":"(Zhu and Zhao, 2010; Sirko et al., 2019)","previouslyFormattedCitation":"(Zhu and Zhao, 2010; Sirko et al., 2019)"},"properties":{"noteIndex":0},"schema":"https://github.com/citation-style-language/schema/raw/master/csl-citation.json"}</w:instrText>
      </w:r>
      <w:r>
        <w:rPr>
          <w:rFonts w:ascii="Arial" w:hAnsi="Arial" w:cs="Arial"/>
        </w:rPr>
        <w:fldChar w:fldCharType="separate"/>
      </w:r>
      <w:r w:rsidRPr="0057720D">
        <w:rPr>
          <w:rFonts w:ascii="Arial" w:hAnsi="Arial" w:cs="Arial"/>
          <w:noProof/>
        </w:rPr>
        <w:t>(Zhu and Zhao, 2010; Sirko et al., 2019)</w:t>
      </w:r>
      <w:r>
        <w:rPr>
          <w:rFonts w:ascii="Arial" w:hAnsi="Arial" w:cs="Arial"/>
        </w:rPr>
        <w:fldChar w:fldCharType="end"/>
      </w:r>
      <w:r>
        <w:rPr>
          <w:rFonts w:ascii="Arial" w:hAnsi="Arial" w:cs="Arial"/>
        </w:rPr>
        <w:t>. The role of this activity is unclear, but Ca</w:t>
      </w:r>
      <w:r w:rsidRPr="00AC7552">
        <w:rPr>
          <w:rFonts w:ascii="Arial" w:hAnsi="Arial" w:cs="Arial"/>
          <w:vertAlign w:val="superscript"/>
        </w:rPr>
        <w:t>2+</w:t>
      </w:r>
      <w:r>
        <w:rPr>
          <w:rFonts w:ascii="Arial" w:hAnsi="Arial" w:cs="Arial"/>
        </w:rPr>
        <w:t xml:space="preserve"> transients induced by mechanical damage and subsequent ATP release trigger ERK1/2 activation and promote IHC death in the developing cochlea </w:t>
      </w:r>
      <w:r>
        <w:rPr>
          <w:rFonts w:ascii="Arial" w:hAnsi="Arial" w:cs="Arial"/>
        </w:rPr>
        <w:fldChar w:fldCharType="begin" w:fldLock="1"/>
      </w:r>
      <w:r>
        <w:rPr>
          <w:rFonts w:ascii="Arial" w:hAnsi="Arial" w:cs="Arial"/>
        </w:rPr>
        <w:instrText>ADDIN CSL_CITATION {"citationItems":[{"id":"ITEM-1","itemData":{"DOI":"10.1523/JNEUROSCI.4914-07.2008","ISSN":"1529-2401","PMID":"18463245","abstract":"Acoustic overstimulation and ototoxic drugs can cause permanent hearing loss as a result of the damage and death of cochlear hair cells. Relatively little is known about the signaling pathways triggered by such trauma, although a significant role has been described for the c-Jun N-terminal kinase [one of the mitogen-activated protein kinases (MAPKs)] pathway. We investigated the role of another MAPK family, the extracellularly regulated kinases 1 and 2 (ERK1/2) during hair cell damage in neonatal cochlear explants. Within minutes of subjecting explants to mechanical damage, ERK1/2 were transiently activated in Deiters' and phalangeal cells but not in hair cells. The activation of ERK1/2 spread along the length of the cochlea, reaching its peak 5-10 min after damage onset. Release of extracellular ATP and the presence of functional connexin proteins were critical for the activation and spread of ERK1/2. Damage elicited an intercellular Ca(2+) wave in the hair cell region in the first seconds after damage. In the absence of Ca(2+) influx, the intercellular Ca(2+) wave and the magnitude and spread of ERK1/2 activation were reduced. Treatment with the aminoglycoside neomycin produced a similar pattern of ERK1/2 activation in supporting cells surrounding pyknotic hair cells. When ERK1/2 activation was prevented, there was a reduction in the number of pyknotic hair cells. Thus, activation of ERK1/2 in cochlear supporting cells in vitro is a common damage signaling mechanism that acts to promote hair cell death, indicating a direct role for supporting cells in regulating hair cell death.","author":[{"dropping-particle":"","family":"Lahne","given":"Manuela","non-dropping-particle":"","parse-names":false,"suffix":""},{"dropping-particle":"","family":"Gale","given":"Jonathan E","non-dropping-particle":"","parse-names":false,"suffix":""}],"container-title":"Journal of Neuroscience","id":"ITEM-1","issue":"19","issued":{"date-parts":[["2008"]]},"page":"4918-28","title":"Damage-induced activation of ERK1/2 in cochlear supporting cells is a hair cell death-promoting signal that depends on extracellular ATP and calcium.","type":"article-journal","volume":"28"},"uris":["http://www.mendeley.com/documents/?uuid=44bfaf8e-b302-4c04-9ac4-5c0f1548cae2"]}],"mendeley":{"formattedCitation":"(Lahne and Gale, 2008)","plainTextFormattedCitation":"(Lahne and Gale, 2008)","previouslyFormattedCitation":"(Lahne and Gale, 2008)"},"properties":{"noteIndex":0},"schema":"https://github.com/citation-style-language/schema/raw/master/csl-citation.json"}</w:instrText>
      </w:r>
      <w:r>
        <w:rPr>
          <w:rFonts w:ascii="Arial" w:hAnsi="Arial" w:cs="Arial"/>
        </w:rPr>
        <w:fldChar w:fldCharType="separate"/>
      </w:r>
      <w:r w:rsidRPr="00AC7552">
        <w:rPr>
          <w:rFonts w:ascii="Arial" w:hAnsi="Arial" w:cs="Arial"/>
          <w:noProof/>
        </w:rPr>
        <w:t>(Lahne and Gale, 2008)</w:t>
      </w:r>
      <w:r>
        <w:rPr>
          <w:rFonts w:ascii="Arial" w:hAnsi="Arial" w:cs="Arial"/>
        </w:rPr>
        <w:fldChar w:fldCharType="end"/>
      </w:r>
      <w:ins w:id="402" w:author="Travis Babola" w:date="2020-10-13T11:00:00Z">
        <w:r w:rsidR="00CD5F75">
          <w:rPr>
            <w:rFonts w:ascii="Arial" w:hAnsi="Arial" w:cs="Arial"/>
          </w:rPr>
          <w:t xml:space="preserve">. </w:t>
        </w:r>
      </w:ins>
      <w:del w:id="403" w:author="Travis Babola" w:date="2020-10-13T11:00:00Z">
        <w:r w:rsidDel="00CD5F75">
          <w:rPr>
            <w:rFonts w:ascii="Arial" w:hAnsi="Arial" w:cs="Arial"/>
          </w:rPr>
          <w:delText xml:space="preserve">, limiting excitotoxic damage. </w:delText>
        </w:r>
      </w:del>
      <w:r>
        <w:rPr>
          <w:rFonts w:ascii="Arial" w:hAnsi="Arial" w:cs="Arial"/>
        </w:rPr>
        <w:t xml:space="preserve">If the </w:t>
      </w:r>
      <w:ins w:id="404" w:author="Travis Babola" w:date="2020-10-13T10:38:00Z">
        <w:r w:rsidR="003B1AC4">
          <w:rPr>
            <w:rFonts w:ascii="Arial" w:hAnsi="Arial" w:cs="Arial"/>
          </w:rPr>
          <w:t xml:space="preserve">developmental </w:t>
        </w:r>
      </w:ins>
      <w:del w:id="405" w:author="Travis Babola" w:date="2020-10-13T10:38:00Z">
        <w:r w:rsidDel="003B1AC4">
          <w:rPr>
            <w:rFonts w:ascii="Arial" w:hAnsi="Arial" w:cs="Arial"/>
          </w:rPr>
          <w:delText xml:space="preserve">developmental </w:delText>
        </w:r>
      </w:del>
      <w:r>
        <w:rPr>
          <w:rFonts w:ascii="Arial" w:hAnsi="Arial" w:cs="Arial"/>
        </w:rPr>
        <w:t xml:space="preserve">pathways described here reemerge following traumatic </w:t>
      </w:r>
      <w:del w:id="406" w:author="Travis Babola" w:date="2020-10-13T10:38:00Z">
        <w:r w:rsidDel="00B3327E">
          <w:rPr>
            <w:rFonts w:ascii="Arial" w:hAnsi="Arial" w:cs="Arial"/>
          </w:rPr>
          <w:delText>noise damage</w:delText>
        </w:r>
      </w:del>
      <w:ins w:id="407" w:author="Travis Babola" w:date="2020-10-13T10:38:00Z">
        <w:r w:rsidR="00B3327E">
          <w:rPr>
            <w:rFonts w:ascii="Arial" w:hAnsi="Arial" w:cs="Arial"/>
          </w:rPr>
          <w:t>injury</w:t>
        </w:r>
      </w:ins>
      <w:r>
        <w:rPr>
          <w:rFonts w:ascii="Arial" w:hAnsi="Arial" w:cs="Arial"/>
        </w:rPr>
        <w:t>, purinergic receptor signaling could enhance K</w:t>
      </w:r>
      <w:r>
        <w:rPr>
          <w:rFonts w:ascii="Arial" w:hAnsi="Arial" w:cs="Arial"/>
          <w:vertAlign w:val="superscript"/>
        </w:rPr>
        <w:t>+</w:t>
      </w:r>
      <w:r>
        <w:rPr>
          <w:rFonts w:ascii="Arial" w:hAnsi="Arial" w:cs="Arial"/>
        </w:rPr>
        <w:t xml:space="preserve"> redistribution, reduce IHC depolarization and </w:t>
      </w:r>
      <w:del w:id="408" w:author="Travis Babola" w:date="2020-10-02T14:55:00Z">
        <w:r w:rsidDel="00512E44">
          <w:rPr>
            <w:rFonts w:ascii="Arial" w:hAnsi="Arial" w:cs="Arial"/>
          </w:rPr>
          <w:delText xml:space="preserve">reduce </w:delText>
        </w:r>
      </w:del>
      <w:ins w:id="409" w:author="Travis Babola" w:date="2020-10-02T14:55:00Z">
        <w:r w:rsidR="00512E44">
          <w:rPr>
            <w:rFonts w:ascii="Arial" w:hAnsi="Arial" w:cs="Arial"/>
          </w:rPr>
          <w:t xml:space="preserve">limit </w:t>
        </w:r>
      </w:ins>
      <w:r>
        <w:rPr>
          <w:rFonts w:ascii="Arial" w:hAnsi="Arial" w:cs="Arial"/>
        </w:rPr>
        <w:t>excitotoxic damage.</w:t>
      </w:r>
      <w:r>
        <w:rPr>
          <w:rFonts w:ascii="Arial" w:hAnsi="Arial" w:cs="Arial"/>
          <w:bCs/>
        </w:rPr>
        <w:t xml:space="preserve"> </w:t>
      </w:r>
    </w:p>
    <w:p w14:paraId="1479F857" w14:textId="77777777" w:rsidR="000B4B9E" w:rsidRDefault="000B4B9E" w:rsidP="000B4B9E">
      <w:pPr>
        <w:spacing w:after="0" w:line="240" w:lineRule="auto"/>
        <w:contextualSpacing/>
        <w:rPr>
          <w:rFonts w:ascii="Arial" w:hAnsi="Arial" w:cs="Arial"/>
          <w:bCs/>
        </w:rPr>
      </w:pPr>
    </w:p>
    <w:p w14:paraId="220923B1" w14:textId="00A9FDCB" w:rsidR="00B8691B" w:rsidRPr="00306A40" w:rsidRDefault="00B8691B" w:rsidP="000B4B9E">
      <w:pPr>
        <w:spacing w:after="0" w:line="240" w:lineRule="auto"/>
        <w:contextualSpacing/>
        <w:rPr>
          <w:rFonts w:ascii="Arial" w:eastAsia="Times New Roman" w:hAnsi="Arial" w:cs="Arial"/>
          <w:b/>
          <w:bCs/>
        </w:rPr>
      </w:pPr>
      <w:r>
        <w:rPr>
          <w:rFonts w:ascii="Arial" w:eastAsia="Times New Roman" w:hAnsi="Arial" w:cs="Arial"/>
          <w:b/>
          <w:bCs/>
        </w:rPr>
        <w:t xml:space="preserve">The emergence of </w:t>
      </w:r>
      <w:r w:rsidR="005875BF">
        <w:rPr>
          <w:rFonts w:ascii="Arial" w:eastAsia="Times New Roman" w:hAnsi="Arial" w:cs="Arial"/>
          <w:b/>
          <w:bCs/>
        </w:rPr>
        <w:t>ATP induced extracellular space changes in the cochlea</w:t>
      </w:r>
      <w:r w:rsidRPr="00306A40">
        <w:rPr>
          <w:rFonts w:ascii="Arial" w:eastAsia="Times New Roman" w:hAnsi="Arial" w:cs="Arial"/>
          <w:b/>
          <w:bCs/>
        </w:rPr>
        <w:t xml:space="preserve"> </w:t>
      </w:r>
    </w:p>
    <w:p w14:paraId="53AB01A2" w14:textId="3E40A30D" w:rsidR="00B8691B" w:rsidRDefault="00B8691B" w:rsidP="00B8691B">
      <w:pPr>
        <w:spacing w:after="0" w:line="240" w:lineRule="auto"/>
        <w:contextualSpacing/>
        <w:rPr>
          <w:rFonts w:ascii="Arial" w:eastAsia="Times New Roman" w:hAnsi="Arial" w:cs="Arial"/>
        </w:rPr>
      </w:pPr>
      <w:r>
        <w:rPr>
          <w:rFonts w:ascii="Arial" w:eastAsia="Times New Roman" w:hAnsi="Arial" w:cs="Arial"/>
        </w:rPr>
        <w:t xml:space="preserve">ISCs </w:t>
      </w:r>
      <w:proofErr w:type="spellStart"/>
      <w:r w:rsidR="00D01812">
        <w:rPr>
          <w:rFonts w:ascii="Arial" w:eastAsia="Times New Roman" w:hAnsi="Arial" w:cs="Arial"/>
        </w:rPr>
        <w:t>crenations</w:t>
      </w:r>
      <w:proofErr w:type="spellEnd"/>
      <w:r w:rsidR="00D01812">
        <w:rPr>
          <w:rFonts w:ascii="Arial" w:eastAsia="Times New Roman" w:hAnsi="Arial" w:cs="Arial"/>
        </w:rPr>
        <w:t xml:space="preserve"> </w:t>
      </w:r>
      <w:r w:rsidR="00D01812" w:rsidRPr="00D01812">
        <w:rPr>
          <w:rFonts w:ascii="Arial" w:eastAsia="Times New Roman" w:hAnsi="Arial" w:cs="Arial"/>
        </w:rPr>
        <w:t>dramatical</w:t>
      </w:r>
      <w:r w:rsidR="00D01812">
        <w:rPr>
          <w:rFonts w:ascii="Arial" w:eastAsia="Times New Roman" w:hAnsi="Arial" w:cs="Arial"/>
        </w:rPr>
        <w:t>ly</w:t>
      </w:r>
      <w:r w:rsidR="00D01812" w:rsidRPr="00D01812">
        <w:rPr>
          <w:rFonts w:ascii="Arial" w:eastAsia="Times New Roman" w:hAnsi="Arial" w:cs="Arial"/>
        </w:rPr>
        <w:t xml:space="preserve"> increase the </w:t>
      </w:r>
      <w:r w:rsidR="00D01812">
        <w:rPr>
          <w:rFonts w:ascii="Arial" w:eastAsia="Times New Roman" w:hAnsi="Arial" w:cs="Arial"/>
        </w:rPr>
        <w:t xml:space="preserve">volume of </w:t>
      </w:r>
      <w:r w:rsidR="00D01812" w:rsidRPr="00D01812">
        <w:rPr>
          <w:rFonts w:ascii="Arial" w:eastAsia="Times New Roman" w:hAnsi="Arial" w:cs="Arial"/>
        </w:rPr>
        <w:t>extracellular space and speed K</w:t>
      </w:r>
      <w:r w:rsidR="00D01812" w:rsidRPr="00D01812">
        <w:rPr>
          <w:rFonts w:ascii="Arial" w:eastAsia="Times New Roman" w:hAnsi="Arial" w:cs="Arial"/>
          <w:vertAlign w:val="superscript"/>
        </w:rPr>
        <w:t>+</w:t>
      </w:r>
      <w:r w:rsidR="00D01812" w:rsidRPr="00D01812">
        <w:rPr>
          <w:rFonts w:ascii="Arial" w:eastAsia="Times New Roman" w:hAnsi="Arial" w:cs="Arial"/>
        </w:rPr>
        <w:t xml:space="preserve"> redistribution</w:t>
      </w:r>
      <w:r w:rsidR="00D01812">
        <w:rPr>
          <w:rFonts w:ascii="Arial" w:eastAsia="Times New Roman" w:hAnsi="Arial" w:cs="Arial"/>
        </w:rPr>
        <w:t>, shaping the envelope of IHC excitation following P2RY1 activation</w:t>
      </w:r>
      <w:r w:rsidR="0065574F">
        <w:rPr>
          <w:rFonts w:ascii="Arial" w:eastAsia="Times New Roman" w:hAnsi="Arial" w:cs="Arial"/>
        </w:rPr>
        <w:t xml:space="preserve"> </w:t>
      </w:r>
      <w:r w:rsidR="0065574F">
        <w:rPr>
          <w:rFonts w:ascii="Arial" w:eastAsia="Times New Roman" w:hAnsi="Arial" w:cs="Arial"/>
        </w:rPr>
        <w:fldChar w:fldCharType="begin" w:fldLock="1"/>
      </w:r>
      <w:r w:rsidR="00827BB9">
        <w:rPr>
          <w:rFonts w:ascii="Arial" w:eastAsia="Times New Roman"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0065574F">
        <w:rPr>
          <w:rFonts w:ascii="Arial" w:eastAsia="Times New Roman" w:hAnsi="Arial" w:cs="Arial"/>
        </w:rPr>
        <w:fldChar w:fldCharType="separate"/>
      </w:r>
      <w:r w:rsidR="0065574F" w:rsidRPr="0065574F">
        <w:rPr>
          <w:rFonts w:ascii="Arial" w:eastAsia="Times New Roman" w:hAnsi="Arial" w:cs="Arial"/>
          <w:noProof/>
        </w:rPr>
        <w:t>(Babola et al., 2020)</w:t>
      </w:r>
      <w:r w:rsidR="0065574F">
        <w:rPr>
          <w:rFonts w:ascii="Arial" w:eastAsia="Times New Roman" w:hAnsi="Arial" w:cs="Arial"/>
        </w:rPr>
        <w:fldChar w:fldCharType="end"/>
      </w:r>
      <w:r w:rsidR="00D01812">
        <w:rPr>
          <w:rFonts w:ascii="Arial" w:eastAsia="Times New Roman" w:hAnsi="Arial" w:cs="Arial"/>
        </w:rPr>
        <w:t>.</w:t>
      </w:r>
      <w:r w:rsidR="00D01812" w:rsidRPr="00D01812">
        <w:rPr>
          <w:rFonts w:ascii="Arial" w:eastAsia="Times New Roman" w:hAnsi="Arial" w:cs="Arial"/>
        </w:rPr>
        <w:t xml:space="preserve"> </w:t>
      </w:r>
      <w:r>
        <w:rPr>
          <w:rFonts w:ascii="Arial" w:eastAsia="Times New Roman" w:hAnsi="Arial" w:cs="Arial"/>
        </w:rPr>
        <w:t xml:space="preserve">Prior studies demonstrated that </w:t>
      </w:r>
      <w:proofErr w:type="spellStart"/>
      <w:r>
        <w:rPr>
          <w:rFonts w:ascii="Arial" w:eastAsia="Times New Roman" w:hAnsi="Arial" w:cs="Arial"/>
        </w:rPr>
        <w:t>crenations</w:t>
      </w:r>
      <w:proofErr w:type="spellEnd"/>
      <w:r>
        <w:rPr>
          <w:rFonts w:ascii="Arial" w:eastAsia="Times New Roman" w:hAnsi="Arial" w:cs="Arial"/>
        </w:rPr>
        <w:t xml:space="preserve"> were associated with only the largest increases in Ca</w:t>
      </w:r>
      <w:r w:rsidRPr="00D01812">
        <w:rPr>
          <w:rFonts w:ascii="Arial" w:eastAsia="Times New Roman" w:hAnsi="Arial" w:cs="Arial"/>
          <w:vertAlign w:val="superscript"/>
        </w:rPr>
        <w:t>2+</w:t>
      </w:r>
      <w:r w:rsidR="00827BB9">
        <w:rPr>
          <w:rFonts w:ascii="Arial" w:eastAsia="Times New Roman" w:hAnsi="Arial" w:cs="Arial"/>
          <w:vertAlign w:val="superscript"/>
        </w:rPr>
        <w:t xml:space="preserve"> </w:t>
      </w:r>
      <w:r w:rsidR="00827BB9">
        <w:rPr>
          <w:rFonts w:ascii="Arial" w:eastAsia="Times New Roman" w:hAnsi="Arial" w:cs="Arial"/>
          <w:vertAlign w:val="superscript"/>
        </w:rPr>
        <w:fldChar w:fldCharType="begin" w:fldLock="1"/>
      </w:r>
      <w:r w:rsidR="00827BB9">
        <w:rPr>
          <w:rFonts w:ascii="Arial" w:eastAsia="Times New Roman" w:hAnsi="Arial" w:cs="Arial"/>
          <w:vertAlign w:val="superscript"/>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system.","type":"article-journal","volume":"450"},"uris":["http://www.mendeley.com/documents/?uuid=998d4fe2-c02f-4ae8-80b6-dc054924ea21"]}],"mendeley":{"formattedCitation":"(Tritsch et al., 2007)","plainTextFormattedCitation":"(Tritsch et al., 2007)","previouslyFormattedCitation":"(Tritsch et al., 2007)"},"properties":{"noteIndex":0},"schema":"https://github.com/citation-style-language/schema/raw/master/csl-citation.json"}</w:instrText>
      </w:r>
      <w:r w:rsidR="00827BB9">
        <w:rPr>
          <w:rFonts w:ascii="Arial" w:eastAsia="Times New Roman" w:hAnsi="Arial" w:cs="Arial"/>
          <w:vertAlign w:val="superscript"/>
        </w:rPr>
        <w:fldChar w:fldCharType="separate"/>
      </w:r>
      <w:r w:rsidR="00827BB9" w:rsidRPr="00827BB9">
        <w:rPr>
          <w:rFonts w:ascii="Arial" w:eastAsia="Times New Roman" w:hAnsi="Arial" w:cs="Arial"/>
          <w:noProof/>
        </w:rPr>
        <w:t>(Tritsch et al., 2007)</w:t>
      </w:r>
      <w:r w:rsidR="00827BB9">
        <w:rPr>
          <w:rFonts w:ascii="Arial" w:eastAsia="Times New Roman" w:hAnsi="Arial" w:cs="Arial"/>
          <w:vertAlign w:val="superscript"/>
        </w:rPr>
        <w:fldChar w:fldCharType="end"/>
      </w:r>
      <w:r>
        <w:rPr>
          <w:rFonts w:ascii="Arial" w:eastAsia="Times New Roman" w:hAnsi="Arial" w:cs="Arial"/>
        </w:rPr>
        <w:t xml:space="preserve">, perhaps reflecting the activation range of TMEM16A channels. However, </w:t>
      </w:r>
      <w:ins w:id="410" w:author="Travis Babola" w:date="2020-10-13T10:13:00Z">
        <w:r w:rsidR="00CD346B">
          <w:rPr>
            <w:rFonts w:ascii="Arial" w:eastAsia="Times New Roman" w:hAnsi="Arial" w:cs="Arial"/>
          </w:rPr>
          <w:t xml:space="preserve">apical </w:t>
        </w:r>
      </w:ins>
      <w:r>
        <w:rPr>
          <w:rFonts w:ascii="Arial" w:eastAsia="Times New Roman" w:hAnsi="Arial" w:cs="Arial"/>
        </w:rPr>
        <w:t>ISCs in P0 cochl</w:t>
      </w:r>
      <w:r w:rsidR="005875BF">
        <w:rPr>
          <w:rFonts w:ascii="Arial" w:eastAsia="Times New Roman" w:hAnsi="Arial" w:cs="Arial"/>
        </w:rPr>
        <w:t>eae</w:t>
      </w:r>
      <w:r>
        <w:rPr>
          <w:rFonts w:ascii="Arial" w:eastAsia="Times New Roman" w:hAnsi="Arial" w:cs="Arial"/>
        </w:rPr>
        <w:t xml:space="preserve"> exhibited spontaneous currents as large as those observed at P7, and yet </w:t>
      </w:r>
      <w:ins w:id="411" w:author="Travis Babola" w:date="2020-10-13T10:14:00Z">
        <w:r w:rsidR="00CD346B">
          <w:rPr>
            <w:rFonts w:ascii="Arial" w:eastAsia="Times New Roman" w:hAnsi="Arial" w:cs="Arial"/>
          </w:rPr>
          <w:t xml:space="preserve">these </w:t>
        </w:r>
      </w:ins>
      <w:r>
        <w:rPr>
          <w:rFonts w:ascii="Arial" w:eastAsia="Times New Roman" w:hAnsi="Arial" w:cs="Arial"/>
        </w:rPr>
        <w:t>ISCs</w:t>
      </w:r>
      <w:del w:id="412" w:author="Travis Babola" w:date="2020-10-13T10:14:00Z">
        <w:r w:rsidDel="00CD346B">
          <w:rPr>
            <w:rFonts w:ascii="Arial" w:eastAsia="Times New Roman" w:hAnsi="Arial" w:cs="Arial"/>
          </w:rPr>
          <w:delText xml:space="preserve"> </w:delText>
        </w:r>
        <w:r w:rsidR="006A69C5" w:rsidDel="00CD346B">
          <w:rPr>
            <w:rFonts w:ascii="Arial" w:eastAsia="Times New Roman" w:hAnsi="Arial" w:cs="Arial"/>
          </w:rPr>
          <w:delText>at P0</w:delText>
        </w:r>
      </w:del>
      <w:r w:rsidR="006A69C5">
        <w:rPr>
          <w:rFonts w:ascii="Arial" w:eastAsia="Times New Roman" w:hAnsi="Arial" w:cs="Arial"/>
        </w:rPr>
        <w:t xml:space="preserve"> </w:t>
      </w:r>
      <w:r>
        <w:rPr>
          <w:rFonts w:ascii="Arial" w:eastAsia="Times New Roman" w:hAnsi="Arial" w:cs="Arial"/>
        </w:rPr>
        <w:t xml:space="preserve">did not </w:t>
      </w:r>
      <w:del w:id="413" w:author="Travis Babola" w:date="2020-10-13T10:39:00Z">
        <w:r w:rsidDel="00B3327E">
          <w:rPr>
            <w:rFonts w:ascii="Arial" w:eastAsia="Times New Roman" w:hAnsi="Arial" w:cs="Arial"/>
          </w:rPr>
          <w:delText xml:space="preserve">exhibit </w:delText>
        </w:r>
      </w:del>
      <w:r w:rsidR="005875BF">
        <w:rPr>
          <w:rFonts w:ascii="Arial" w:eastAsia="Times New Roman" w:hAnsi="Arial" w:cs="Arial"/>
        </w:rPr>
        <w:t>crenat</w:t>
      </w:r>
      <w:del w:id="414" w:author="Travis Babola" w:date="2020-10-13T10:39:00Z">
        <w:r w:rsidR="005875BF" w:rsidDel="00B3327E">
          <w:rPr>
            <w:rFonts w:ascii="Arial" w:eastAsia="Times New Roman" w:hAnsi="Arial" w:cs="Arial"/>
          </w:rPr>
          <w:delText>ion</w:delText>
        </w:r>
      </w:del>
      <w:ins w:id="415" w:author="Travis Babola" w:date="2020-10-13T10:39:00Z">
        <w:r w:rsidR="00B3327E">
          <w:rPr>
            <w:rFonts w:ascii="Arial" w:eastAsia="Times New Roman" w:hAnsi="Arial" w:cs="Arial"/>
          </w:rPr>
          <w:t>e</w:t>
        </w:r>
      </w:ins>
      <w:del w:id="416" w:author="Travis Babola" w:date="2020-10-13T10:39:00Z">
        <w:r w:rsidR="005875BF" w:rsidDel="00B3327E">
          <w:rPr>
            <w:rFonts w:ascii="Arial" w:eastAsia="Times New Roman" w:hAnsi="Arial" w:cs="Arial"/>
          </w:rPr>
          <w:delText>s</w:delText>
        </w:r>
      </w:del>
      <w:r>
        <w:rPr>
          <w:rFonts w:ascii="Arial" w:eastAsia="Times New Roman" w:hAnsi="Arial" w:cs="Arial"/>
        </w:rPr>
        <w:t xml:space="preserve">. </w:t>
      </w:r>
      <w:r w:rsidR="005875BF">
        <w:rPr>
          <w:rFonts w:ascii="Arial" w:eastAsia="Times New Roman" w:hAnsi="Arial" w:cs="Arial"/>
        </w:rPr>
        <w:t xml:space="preserve">It is possible that ion flux </w:t>
      </w:r>
      <w:r w:rsidR="006A69C5">
        <w:rPr>
          <w:rFonts w:ascii="Arial" w:eastAsia="Times New Roman" w:hAnsi="Arial" w:cs="Arial"/>
        </w:rPr>
        <w:t xml:space="preserve">in </w:t>
      </w:r>
      <w:ins w:id="417" w:author="Travis Babola" w:date="2020-10-13T10:14:00Z">
        <w:r w:rsidR="00CD346B">
          <w:rPr>
            <w:rFonts w:ascii="Arial" w:eastAsia="Times New Roman" w:hAnsi="Arial" w:cs="Arial"/>
          </w:rPr>
          <w:t xml:space="preserve">apical </w:t>
        </w:r>
      </w:ins>
      <w:r w:rsidR="006A69C5">
        <w:rPr>
          <w:rFonts w:ascii="Arial" w:eastAsia="Times New Roman" w:hAnsi="Arial" w:cs="Arial"/>
        </w:rPr>
        <w:t xml:space="preserve">ISCs </w:t>
      </w:r>
      <w:r w:rsidR="005875BF">
        <w:rPr>
          <w:rFonts w:ascii="Arial" w:eastAsia="Times New Roman" w:hAnsi="Arial" w:cs="Arial"/>
        </w:rPr>
        <w:t>at P0</w:t>
      </w:r>
      <w:r w:rsidRPr="00306A40">
        <w:rPr>
          <w:rFonts w:ascii="Arial" w:eastAsia="Times New Roman" w:hAnsi="Arial" w:cs="Arial"/>
        </w:rPr>
        <w:t xml:space="preserve"> </w:t>
      </w:r>
      <w:r w:rsidR="005875BF">
        <w:rPr>
          <w:rFonts w:ascii="Arial" w:eastAsia="Times New Roman" w:hAnsi="Arial" w:cs="Arial"/>
        </w:rPr>
        <w:t>is lower, reducing the osmotic force</w:t>
      </w:r>
      <w:r w:rsidRPr="00306A40">
        <w:rPr>
          <w:rFonts w:ascii="Arial" w:eastAsia="Times New Roman" w:hAnsi="Arial" w:cs="Arial"/>
        </w:rPr>
        <w:t>.</w:t>
      </w:r>
      <w:r w:rsidR="00967629">
        <w:rPr>
          <w:rFonts w:ascii="Arial" w:eastAsia="Times New Roman" w:hAnsi="Arial" w:cs="Arial"/>
        </w:rPr>
        <w:t xml:space="preserve"> </w:t>
      </w:r>
      <w:r w:rsidR="006A69C5" w:rsidRPr="00967629">
        <w:rPr>
          <w:rFonts w:ascii="Arial" w:eastAsia="Times New Roman" w:hAnsi="Arial" w:cs="Arial"/>
          <w:i/>
          <w:iCs/>
        </w:rPr>
        <w:t xml:space="preserve">P2ry1 </w:t>
      </w:r>
      <w:r w:rsidR="006A69C5" w:rsidRPr="00306A40">
        <w:rPr>
          <w:rFonts w:ascii="Arial" w:eastAsia="Times New Roman" w:hAnsi="Arial" w:cs="Arial"/>
        </w:rPr>
        <w:t xml:space="preserve">promoter activity is lower </w:t>
      </w:r>
      <w:r w:rsidR="006A69C5">
        <w:rPr>
          <w:rFonts w:ascii="Arial" w:eastAsia="Times New Roman" w:hAnsi="Arial" w:cs="Arial"/>
        </w:rPr>
        <w:t xml:space="preserve">at </w:t>
      </w:r>
      <w:r w:rsidR="006A69C5" w:rsidRPr="00306A40">
        <w:rPr>
          <w:rFonts w:ascii="Arial" w:eastAsia="Times New Roman" w:hAnsi="Arial" w:cs="Arial"/>
        </w:rPr>
        <w:t xml:space="preserve">P0 (Figure 2), TMEM16A </w:t>
      </w:r>
      <w:del w:id="418" w:author="Travis Babola" w:date="2020-10-13T11:01:00Z">
        <w:r w:rsidR="006A69C5" w:rsidRPr="00306A40" w:rsidDel="00CD5F75">
          <w:rPr>
            <w:rFonts w:ascii="Arial" w:eastAsia="Times New Roman" w:hAnsi="Arial" w:cs="Arial"/>
          </w:rPr>
          <w:delText>protein levels</w:delText>
        </w:r>
      </w:del>
      <w:ins w:id="419" w:author="Travis Babola" w:date="2020-10-13T11:01:00Z">
        <w:r w:rsidR="00CD5F75">
          <w:rPr>
            <w:rFonts w:ascii="Arial" w:eastAsia="Times New Roman" w:hAnsi="Arial" w:cs="Arial"/>
          </w:rPr>
          <w:t>protein levels</w:t>
        </w:r>
      </w:ins>
      <w:r w:rsidR="006A69C5" w:rsidRPr="00306A40">
        <w:rPr>
          <w:rFonts w:ascii="Arial" w:eastAsia="Times New Roman" w:hAnsi="Arial" w:cs="Arial"/>
        </w:rPr>
        <w:t xml:space="preserve"> increase during the first postnatal week </w:t>
      </w:r>
      <w:r w:rsidR="006A69C5" w:rsidRPr="00306A40">
        <w:rPr>
          <w:rFonts w:ascii="Arial" w:eastAsia="Times New Roman" w:hAnsi="Arial" w:cs="Arial"/>
        </w:rPr>
        <w:fldChar w:fldCharType="begin" w:fldLock="1"/>
      </w:r>
      <w:r w:rsidR="006A69C5" w:rsidRPr="00306A40">
        <w:rPr>
          <w:rFonts w:ascii="Arial" w:eastAsia="Times New Roman" w:hAnsi="Arial" w:cs="Arial"/>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2015)","plainTextFormattedCitation":"(Wang et al., 2015)","previouslyFormattedCitation":"(Wang et al., 2015)"},"properties":{"noteIndex":0},"schema":"https://github.com/citation-style-language/schema/raw/master/csl-citation.json"}</w:instrText>
      </w:r>
      <w:r w:rsidR="006A69C5" w:rsidRPr="00306A40">
        <w:rPr>
          <w:rFonts w:ascii="Arial" w:eastAsia="Times New Roman" w:hAnsi="Arial" w:cs="Arial"/>
        </w:rPr>
        <w:fldChar w:fldCharType="separate"/>
      </w:r>
      <w:r w:rsidR="006A69C5" w:rsidRPr="00306A40">
        <w:rPr>
          <w:rFonts w:ascii="Arial" w:eastAsia="Times New Roman" w:hAnsi="Arial" w:cs="Arial"/>
          <w:noProof/>
        </w:rPr>
        <w:t>(Wang et al., 2015)</w:t>
      </w:r>
      <w:r w:rsidR="006A69C5" w:rsidRPr="00306A40">
        <w:rPr>
          <w:rFonts w:ascii="Arial" w:eastAsia="Times New Roman" w:hAnsi="Arial" w:cs="Arial"/>
        </w:rPr>
        <w:fldChar w:fldCharType="end"/>
      </w:r>
      <w:r w:rsidR="006A69C5" w:rsidRPr="00306A40">
        <w:rPr>
          <w:rFonts w:ascii="Arial" w:eastAsia="Times New Roman" w:hAnsi="Arial" w:cs="Arial"/>
        </w:rPr>
        <w:t xml:space="preserve">, and </w:t>
      </w:r>
      <w:r w:rsidR="006A69C5" w:rsidRPr="00306A40">
        <w:rPr>
          <w:rFonts w:ascii="Arial" w:eastAsia="Times New Roman" w:hAnsi="Arial" w:cs="Arial"/>
        </w:rPr>
        <w:lastRenderedPageBreak/>
        <w:t xml:space="preserve">both </w:t>
      </w:r>
      <w:del w:id="420" w:author="Travis Babola" w:date="2020-10-13T11:03:00Z">
        <w:r w:rsidR="006A69C5" w:rsidRPr="00CD5F75" w:rsidDel="00CD5F75">
          <w:rPr>
            <w:rFonts w:ascii="Arial" w:eastAsia="Times New Roman" w:hAnsi="Arial" w:cs="Arial"/>
            <w:rPrChange w:id="421" w:author="Travis Babola" w:date="2020-10-13T11:03:00Z">
              <w:rPr>
                <w:rFonts w:ascii="Arial" w:eastAsia="Times New Roman" w:hAnsi="Arial" w:cs="Arial"/>
                <w:i/>
                <w:iCs/>
              </w:rPr>
            </w:rPrChange>
          </w:rPr>
          <w:delText>P2ry1</w:delText>
        </w:r>
        <w:r w:rsidR="006A69C5" w:rsidRPr="00CD5F75" w:rsidDel="00CD5F75">
          <w:rPr>
            <w:rFonts w:ascii="Arial" w:eastAsia="Times New Roman" w:hAnsi="Arial" w:cs="Arial"/>
            <w:rPrChange w:id="422" w:author="Travis Babola" w:date="2020-10-13T11:03:00Z">
              <w:rPr>
                <w:rFonts w:ascii="Arial" w:eastAsia="Times New Roman" w:hAnsi="Arial" w:cs="Arial"/>
              </w:rPr>
            </w:rPrChange>
          </w:rPr>
          <w:delText xml:space="preserve"> </w:delText>
        </w:r>
      </w:del>
      <w:ins w:id="423" w:author="Travis Babola" w:date="2020-10-13T11:03:00Z">
        <w:r w:rsidR="00CD5F75" w:rsidRPr="00CD5F75">
          <w:rPr>
            <w:rFonts w:ascii="Arial" w:eastAsia="Times New Roman" w:hAnsi="Arial" w:cs="Arial"/>
            <w:rPrChange w:id="424" w:author="Travis Babola" w:date="2020-10-13T11:03:00Z">
              <w:rPr>
                <w:rFonts w:ascii="Arial" w:eastAsia="Times New Roman" w:hAnsi="Arial" w:cs="Arial"/>
                <w:i/>
                <w:iCs/>
              </w:rPr>
            </w:rPrChange>
          </w:rPr>
          <w:t>P2RY1</w:t>
        </w:r>
        <w:r w:rsidR="00CD5F75" w:rsidRPr="00306A40">
          <w:rPr>
            <w:rFonts w:ascii="Arial" w:eastAsia="Times New Roman" w:hAnsi="Arial" w:cs="Arial"/>
          </w:rPr>
          <w:t xml:space="preserve"> </w:t>
        </w:r>
      </w:ins>
      <w:r w:rsidR="006A69C5" w:rsidRPr="00306A40">
        <w:rPr>
          <w:rFonts w:ascii="Arial" w:eastAsia="Times New Roman" w:hAnsi="Arial" w:cs="Arial"/>
        </w:rPr>
        <w:t xml:space="preserve">and TMEM16A </w:t>
      </w:r>
      <w:r w:rsidR="006A69C5">
        <w:rPr>
          <w:rFonts w:ascii="Arial" w:eastAsia="Times New Roman" w:hAnsi="Arial" w:cs="Arial"/>
        </w:rPr>
        <w:t xml:space="preserve">mRNA </w:t>
      </w:r>
      <w:r w:rsidR="006A69C5" w:rsidRPr="00306A40">
        <w:rPr>
          <w:rFonts w:ascii="Arial" w:eastAsia="Times New Roman" w:hAnsi="Arial" w:cs="Arial"/>
        </w:rPr>
        <w:t xml:space="preserve">expression rapidly increase over the first postnatal week </w:t>
      </w:r>
      <w:r w:rsidR="006A69C5" w:rsidRPr="00306A40">
        <w:rPr>
          <w:rFonts w:ascii="Arial" w:eastAsia="Times New Roman" w:hAnsi="Arial" w:cs="Arial"/>
        </w:rPr>
        <w:fldChar w:fldCharType="begin" w:fldLock="1"/>
      </w:r>
      <w:r w:rsidR="006A69C5">
        <w:rPr>
          <w:rFonts w:ascii="Arial" w:eastAsia="Times New Roman" w:hAnsi="Arial" w:cs="Arial"/>
        </w:rPr>
        <w:instrText>ADDIN CSL_CITATION {"citationItems":[{"id":"ITEM-1","itemData":{"DOI":"10.1523/JNEUROSCI.5126-14.2015","ISBN":"1529-2401 (Electronic)\\r0270-6474 (Linking)","ISSN":"0270-6474","PMID":"25904789","abstract":"Hair cells of the inner ear are essential for hearing and balance. As a consequence, pathogenic variants in genes specifically expressed in hair cells often cause hereditary deafness. Hair cells are few in number and not easily isolated from the adjacent supporting cells, so the biochemistry and molecular biology of hair cells can be difficult to study. To study gene expression in hair cells, we developed a protocol for hair cell isolation by FACS. With nearly pure hair cells and surrounding cells, from cochlea and utricle and from E16 to P7, we performed a comprehensive cell type-specific RNA-Seq study of gene expression during mouse inner ear development. Expression profiling revealed new hair cell genes with distinct expression patterns: some are specific for vestibular hair cells, others for cochlear hair cells, and some are expressed just before or after maturation of mechanosensitivity. We found that many of the known hereditary deafness genes are much more highly expressed in hair cells than surrounding cells, suggesting that genes preferentially expressed in hair cells are good candidates for unknown deafness genes.","author":[{"dropping-particle":"","family":"Scheffer","given":"Déborah I.","non-dropping-particle":"","parse-names":false,"suffix":""},{"dropping-particle":"","family":"Shen","given":"Jun","non-dropping-particle":"","parse-names":false,"suffix":""},{"dropping-particle":"","family":"Corey","given":"David P.","non-dropping-particle":"","parse-names":false,"suffix":""},{"dropping-particle":"","family":"Chen","given":"Z.-Y.","non-dropping-particle":"","parse-names":false,"suffix":""}],"container-title":"Journal of Neuroscience","id":"ITEM-1","issue":"16","issued":{"date-parts":[["2015"]]},"page":"6366-6380","title":"Gene expression by mouse inner ear hair cells during development.","type":"article-journal","volume":"35"},"uris":["http://www.mendeley.com/documents/?uuid=1d06ccb8-f350-4be3-b516-2a5e39475ddd"]},{"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level.","type":"article-journal","volume":"Accepted"},"uris":["http://www.mendeley.com/documents/?uuid=a2d9b6d0-47be-4678-acfd-6160160d56a8"]}],"mendeley":{"formattedCitation":"(Scheffer et al., 2015; Kolla et al., 2020)","plainTextFormattedCitation":"(Scheffer et al., 2015; Kolla et al., 2020)","previouslyFormattedCitation":"(Scheffer et al., 2015; Kolla et al., 2020)"},"properties":{"noteIndex":0},"schema":"https://github.com/citation-style-language/schema/raw/master/csl-citation.json"}</w:instrText>
      </w:r>
      <w:r w:rsidR="006A69C5" w:rsidRPr="00306A40">
        <w:rPr>
          <w:rFonts w:ascii="Arial" w:eastAsia="Times New Roman" w:hAnsi="Arial" w:cs="Arial"/>
        </w:rPr>
        <w:fldChar w:fldCharType="separate"/>
      </w:r>
      <w:r w:rsidR="006A69C5" w:rsidRPr="00D92BE6">
        <w:rPr>
          <w:rFonts w:ascii="Arial" w:eastAsia="Times New Roman" w:hAnsi="Arial" w:cs="Arial"/>
          <w:noProof/>
        </w:rPr>
        <w:t>(Scheffer et al., 2015; Kolla et al., 2020)</w:t>
      </w:r>
      <w:r w:rsidR="006A69C5" w:rsidRPr="00306A40">
        <w:rPr>
          <w:rFonts w:ascii="Arial" w:eastAsia="Times New Roman" w:hAnsi="Arial" w:cs="Arial"/>
        </w:rPr>
        <w:fldChar w:fldCharType="end"/>
      </w:r>
      <w:r w:rsidR="006A69C5" w:rsidRPr="00306A40">
        <w:rPr>
          <w:rFonts w:ascii="Arial" w:eastAsia="Times New Roman" w:hAnsi="Arial" w:cs="Arial"/>
        </w:rPr>
        <w:t>.</w:t>
      </w:r>
      <w:r w:rsidR="006A69C5">
        <w:rPr>
          <w:rFonts w:ascii="Arial" w:eastAsia="Times New Roman" w:hAnsi="Arial" w:cs="Arial"/>
        </w:rPr>
        <w:t xml:space="preserve"> Accompanying these </w:t>
      </w:r>
      <w:del w:id="425" w:author="Travis Babola" w:date="2020-10-13T11:03:00Z">
        <w:r w:rsidR="006A69C5" w:rsidDel="00CD5F75">
          <w:rPr>
            <w:rFonts w:ascii="Arial" w:eastAsia="Times New Roman" w:hAnsi="Arial" w:cs="Arial"/>
          </w:rPr>
          <w:delText xml:space="preserve">expression </w:delText>
        </w:r>
      </w:del>
      <w:r w:rsidR="006A69C5">
        <w:rPr>
          <w:rFonts w:ascii="Arial" w:eastAsia="Times New Roman" w:hAnsi="Arial" w:cs="Arial"/>
        </w:rPr>
        <w:t xml:space="preserve">changes, </w:t>
      </w:r>
      <w:r w:rsidR="00967629">
        <w:rPr>
          <w:rFonts w:ascii="Arial" w:eastAsia="Times New Roman" w:hAnsi="Arial" w:cs="Arial"/>
        </w:rPr>
        <w:t xml:space="preserve">the charge transfer </w:t>
      </w:r>
      <w:r w:rsidR="006A69C5">
        <w:rPr>
          <w:rFonts w:ascii="Arial" w:eastAsia="Times New Roman" w:hAnsi="Arial" w:cs="Arial"/>
        </w:rPr>
        <w:t xml:space="preserve">of </w:t>
      </w:r>
      <w:r w:rsidR="00884CB2">
        <w:rPr>
          <w:rFonts w:ascii="Arial" w:eastAsia="Times New Roman" w:hAnsi="Arial" w:cs="Arial"/>
        </w:rPr>
        <w:t xml:space="preserve">all </w:t>
      </w:r>
      <w:r w:rsidR="006A69C5">
        <w:rPr>
          <w:rFonts w:ascii="Arial" w:eastAsia="Times New Roman" w:hAnsi="Arial" w:cs="Arial"/>
        </w:rPr>
        <w:t xml:space="preserve">events was </w:t>
      </w:r>
      <w:r w:rsidR="00967629">
        <w:rPr>
          <w:rFonts w:ascii="Arial" w:eastAsia="Times New Roman" w:hAnsi="Arial" w:cs="Arial"/>
        </w:rPr>
        <w:t>similar across the first two postnatal weeks</w:t>
      </w:r>
      <w:r w:rsidR="006A69C5">
        <w:rPr>
          <w:rFonts w:ascii="Arial" w:eastAsia="Times New Roman" w:hAnsi="Arial" w:cs="Arial"/>
        </w:rPr>
        <w:t xml:space="preserve">, despite </w:t>
      </w:r>
      <w:r w:rsidR="00967629">
        <w:rPr>
          <w:rFonts w:ascii="Arial" w:eastAsia="Times New Roman" w:hAnsi="Arial" w:cs="Arial"/>
        </w:rPr>
        <w:t>decreasing event fr</w:t>
      </w:r>
      <w:r w:rsidR="006A69C5">
        <w:rPr>
          <w:rFonts w:ascii="Arial" w:eastAsia="Times New Roman" w:hAnsi="Arial" w:cs="Arial"/>
        </w:rPr>
        <w:t>equency (Figure 1D), indicating a</w:t>
      </w:r>
      <w:r w:rsidR="00967629">
        <w:rPr>
          <w:rFonts w:ascii="Arial" w:eastAsia="Times New Roman" w:hAnsi="Arial" w:cs="Arial"/>
        </w:rPr>
        <w:t xml:space="preserve"> moderate increase in ion flux</w:t>
      </w:r>
      <w:del w:id="426" w:author="Travis Babola" w:date="2020-10-13T11:04:00Z">
        <w:r w:rsidR="006A69C5" w:rsidDel="00CD5F75">
          <w:rPr>
            <w:rFonts w:ascii="Arial" w:eastAsia="Times New Roman" w:hAnsi="Arial" w:cs="Arial"/>
          </w:rPr>
          <w:delText>/event</w:delText>
        </w:r>
      </w:del>
      <w:r w:rsidR="006A69C5">
        <w:rPr>
          <w:rFonts w:ascii="Arial" w:eastAsia="Times New Roman" w:hAnsi="Arial" w:cs="Arial"/>
        </w:rPr>
        <w:t xml:space="preserve"> </w:t>
      </w:r>
      <w:ins w:id="427" w:author="Travis Babola" w:date="2020-10-13T11:04:00Z">
        <w:r w:rsidR="00CD5F75">
          <w:rPr>
            <w:rFonts w:ascii="Arial" w:eastAsia="Times New Roman" w:hAnsi="Arial" w:cs="Arial"/>
          </w:rPr>
          <w:t xml:space="preserve">and enhanced osmotic force during each event </w:t>
        </w:r>
      </w:ins>
      <w:r w:rsidR="006A69C5">
        <w:rPr>
          <w:rFonts w:ascii="Arial" w:eastAsia="Times New Roman" w:hAnsi="Arial" w:cs="Arial"/>
        </w:rPr>
        <w:t>over development</w:t>
      </w:r>
      <w:ins w:id="428" w:author="Travis Babola" w:date="2020-10-13T11:04:00Z">
        <w:r w:rsidR="00CD5F75">
          <w:rPr>
            <w:rFonts w:ascii="Arial" w:eastAsia="Times New Roman" w:hAnsi="Arial" w:cs="Arial"/>
          </w:rPr>
          <w:t>.</w:t>
        </w:r>
      </w:ins>
      <w:del w:id="429" w:author="Travis Babola" w:date="2020-10-13T11:04:00Z">
        <w:r w:rsidR="00D66178" w:rsidDel="00CD5F75">
          <w:rPr>
            <w:rFonts w:ascii="Arial" w:eastAsia="Times New Roman" w:hAnsi="Arial" w:cs="Arial"/>
          </w:rPr>
          <w:delText>, enhancing osmotic force during each event</w:delText>
        </w:r>
        <w:r w:rsidR="006A69C5" w:rsidDel="00CD5F75">
          <w:rPr>
            <w:rFonts w:ascii="Arial" w:eastAsia="Times New Roman" w:hAnsi="Arial" w:cs="Arial"/>
          </w:rPr>
          <w:delText>.</w:delText>
        </w:r>
      </w:del>
    </w:p>
    <w:p w14:paraId="45D24211" w14:textId="35A1495C" w:rsidR="00EC649D" w:rsidRDefault="00967629" w:rsidP="000E3069">
      <w:pPr>
        <w:spacing w:after="0" w:line="240" w:lineRule="auto"/>
        <w:ind w:firstLine="720"/>
        <w:contextualSpacing/>
        <w:rPr>
          <w:rFonts w:ascii="Arial" w:eastAsia="Times New Roman" w:hAnsi="Arial" w:cs="Arial"/>
        </w:rPr>
      </w:pPr>
      <w:r>
        <w:rPr>
          <w:rFonts w:ascii="Arial" w:eastAsia="Times New Roman" w:hAnsi="Arial" w:cs="Arial"/>
        </w:rPr>
        <w:t xml:space="preserve">While changes in ion flux may </w:t>
      </w:r>
      <w:r w:rsidR="006A69C5">
        <w:rPr>
          <w:rFonts w:ascii="Arial" w:eastAsia="Times New Roman" w:hAnsi="Arial" w:cs="Arial"/>
        </w:rPr>
        <w:t>contribute to</w:t>
      </w:r>
      <w:r>
        <w:rPr>
          <w:rFonts w:ascii="Arial" w:eastAsia="Times New Roman" w:hAnsi="Arial" w:cs="Arial"/>
        </w:rPr>
        <w:t xml:space="preserve"> the emergence of </w:t>
      </w:r>
      <w:proofErr w:type="spellStart"/>
      <w:r>
        <w:rPr>
          <w:rFonts w:ascii="Arial" w:eastAsia="Times New Roman" w:hAnsi="Arial" w:cs="Arial"/>
        </w:rPr>
        <w:t>crenations</w:t>
      </w:r>
      <w:proofErr w:type="spellEnd"/>
      <w:del w:id="430" w:author="Travis Babola" w:date="2020-10-13T10:15:00Z">
        <w:r w:rsidDel="00CD346B">
          <w:rPr>
            <w:rFonts w:ascii="Arial" w:eastAsia="Times New Roman" w:hAnsi="Arial" w:cs="Arial"/>
          </w:rPr>
          <w:delText xml:space="preserve"> during the first postnatal week</w:delText>
        </w:r>
      </w:del>
      <w:r>
        <w:rPr>
          <w:rFonts w:ascii="Arial" w:eastAsia="Times New Roman" w:hAnsi="Arial" w:cs="Arial"/>
        </w:rPr>
        <w:t xml:space="preserve">, expression of aquaporins, </w:t>
      </w:r>
      <w:r w:rsidR="00614CCB" w:rsidRPr="00306A40">
        <w:rPr>
          <w:rFonts w:ascii="Arial" w:eastAsia="Times New Roman" w:hAnsi="Arial" w:cs="Arial"/>
        </w:rPr>
        <w:t xml:space="preserve">a family of highly permeable water channels </w:t>
      </w:r>
      <w:r w:rsidR="006A69C5">
        <w:rPr>
          <w:rFonts w:ascii="Arial" w:eastAsia="Times New Roman" w:hAnsi="Arial" w:cs="Arial"/>
        </w:rPr>
        <w:t>that</w:t>
      </w:r>
      <w:r>
        <w:rPr>
          <w:rFonts w:ascii="Arial" w:eastAsia="Times New Roman" w:hAnsi="Arial" w:cs="Arial"/>
        </w:rPr>
        <w:t xml:space="preserve"> enable r</w:t>
      </w:r>
      <w:r w:rsidR="00B8691B">
        <w:rPr>
          <w:rFonts w:ascii="Arial" w:eastAsia="Times New Roman" w:hAnsi="Arial" w:cs="Arial"/>
        </w:rPr>
        <w:t xml:space="preserve">apid diffusion of water </w:t>
      </w:r>
      <w:r w:rsidR="00B8691B" w:rsidRPr="00306A40">
        <w:rPr>
          <w:rFonts w:ascii="Arial" w:eastAsia="Times New Roman" w:hAnsi="Arial" w:cs="Arial"/>
        </w:rPr>
        <w:t xml:space="preserve">across biological membranes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{"citationItems":[{"id":"ITEM-1","itemData":{"DOI":"10.1002/9780470015902.a0020621.pub2","ISBN":"9780470015902","abstract":"This chapter is focused on the pathways and molecular mechanisms of water transport across the plasma mem- brane of animal cells.Wediscuss basic principles of water transport, including diffusion and osmosis and apply these concepts to the case of cell-membrane water transport. The general conclusion is that diffusion and osmosis can explain water transport and that other mechanisms (e.g. cotransport) are less likely. Concerning the pathways for water movement across the plasma membrane, we consider the lipid bilayer, water-selective pores (aquaporins – AQPs), nonselective larger pores, ion channels and membrane carriers. We conclude that the lipid bilayers and AQPs are the main pathways for trans- membrane water fluxes, by solubility–diffusion and sin- gle-file transport, respectively. Cell-membrane water permeability varies considerably from cell to cell; high permeability denotes a fluid lipid bilayer and expression of AQPs. Low water permeability occurs when there is no aquaporin expression and membrane is rich in cholesterol.","author":[{"dropping-particle":"","family":"Reuss","given":"Luis","non-dropping-particle":"","parse-names":false,"suffix":""}],"container-title":"eLS","id":"ITEM-1","issued":{"date-parts":[["2012"]]},"title":"Water Transport Across Cell Membranes","type":"article-journal"},"uris":["http://www.mendeley.com/documents/?uuid=8356118e-6a1a-4d3c-932b-ac0dc3b8dde2"]}],"mendeley":{"formattedCitation":"(Reuss, 2012)","plainTextFormattedCitation":"(Reuss, 2012)","previouslyFormattedCitation":"(Reuss, 2012)"},"properties":{"noteIndex":0},"schema":"https://github.com/citation-style-language/schema/raw/master/csl-citation.json"}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(Reuss, 2012)</w:t>
      </w:r>
      <w:r w:rsidR="00B8691B" w:rsidRPr="00306A40">
        <w:rPr>
          <w:rFonts w:ascii="Arial" w:eastAsia="Times New Roman" w:hAnsi="Arial" w:cs="Arial"/>
        </w:rPr>
        <w:fldChar w:fldCharType="end"/>
      </w:r>
      <w:r w:rsidR="00614CCB">
        <w:rPr>
          <w:rFonts w:ascii="Arial" w:eastAsia="Times New Roman" w:hAnsi="Arial" w:cs="Arial"/>
        </w:rPr>
        <w:t xml:space="preserve">, may </w:t>
      </w:r>
      <w:r w:rsidR="006A69C5">
        <w:rPr>
          <w:rFonts w:ascii="Arial" w:eastAsia="Times New Roman" w:hAnsi="Arial" w:cs="Arial"/>
        </w:rPr>
        <w:t xml:space="preserve">also </w:t>
      </w:r>
      <w:r w:rsidR="00614CCB">
        <w:rPr>
          <w:rFonts w:ascii="Arial" w:eastAsia="Times New Roman" w:hAnsi="Arial" w:cs="Arial"/>
        </w:rPr>
        <w:t>regulate this process</w:t>
      </w:r>
      <w:r w:rsidR="00B8691B" w:rsidRPr="00306A40">
        <w:rPr>
          <w:rFonts w:ascii="Arial" w:eastAsia="Times New Roman" w:hAnsi="Arial" w:cs="Arial"/>
        </w:rPr>
        <w:t xml:space="preserve">. Recent single-cell </w:t>
      </w:r>
      <w:proofErr w:type="spellStart"/>
      <w:r w:rsidR="00B8691B" w:rsidRPr="00306A40">
        <w:rPr>
          <w:rFonts w:ascii="Arial" w:eastAsia="Times New Roman" w:hAnsi="Arial" w:cs="Arial"/>
        </w:rPr>
        <w:t>RNAseq</w:t>
      </w:r>
      <w:proofErr w:type="spellEnd"/>
      <w:r w:rsidR="00B8691B" w:rsidRPr="00306A40">
        <w:rPr>
          <w:rFonts w:ascii="Arial" w:eastAsia="Times New Roman" w:hAnsi="Arial" w:cs="Arial"/>
        </w:rPr>
        <w:t xml:space="preserve"> analysis of the cochlear epithelium revealed that AQP4 and AQP11 genes are expressed </w:t>
      </w:r>
      <w:r w:rsidR="00614CCB">
        <w:rPr>
          <w:rFonts w:ascii="Arial" w:eastAsia="Times New Roman" w:hAnsi="Arial" w:cs="Arial"/>
        </w:rPr>
        <w:t xml:space="preserve">at similar levels </w:t>
      </w:r>
      <w:r w:rsidR="00B8691B" w:rsidRPr="00306A40">
        <w:rPr>
          <w:rFonts w:ascii="Arial" w:eastAsia="Times New Roman" w:hAnsi="Arial" w:cs="Arial"/>
        </w:rPr>
        <w:t xml:space="preserve">within </w:t>
      </w:r>
      <w:proofErr w:type="spellStart"/>
      <w:r w:rsidR="00B8691B" w:rsidRPr="00306A40">
        <w:rPr>
          <w:rFonts w:ascii="Arial" w:eastAsia="Times New Roman" w:hAnsi="Arial" w:cs="Arial"/>
        </w:rPr>
        <w:t>Kölliker’s</w:t>
      </w:r>
      <w:proofErr w:type="spellEnd"/>
      <w:r w:rsidR="00B8691B" w:rsidRPr="00306A40">
        <w:rPr>
          <w:rFonts w:ascii="Arial" w:eastAsia="Times New Roman" w:hAnsi="Arial" w:cs="Arial"/>
        </w:rPr>
        <w:t xml:space="preserve"> organ</w:t>
      </w:r>
      <w:r>
        <w:rPr>
          <w:rFonts w:ascii="Arial" w:eastAsia="Times New Roman" w:hAnsi="Arial" w:cs="Arial"/>
        </w:rPr>
        <w:t xml:space="preserve"> after the first postnatal week</w:t>
      </w:r>
      <w:r w:rsidR="00614CCB">
        <w:rPr>
          <w:rFonts w:ascii="Arial" w:eastAsia="Times New Roman" w:hAnsi="Arial" w:cs="Arial"/>
        </w:rPr>
        <w:t xml:space="preserve"> </w:t>
      </w:r>
      <w:r w:rsidR="00614CCB">
        <w:rPr>
          <w:rFonts w:ascii="Arial" w:eastAsia="Times New Roman" w:hAnsi="Arial" w:cs="Arial"/>
        </w:rPr>
        <w:fldChar w:fldCharType="begin" w:fldLock="1"/>
      </w:r>
      <w:r w:rsidR="00AC17DD">
        <w:rPr>
          <w:rFonts w:ascii="Arial" w:eastAsia="Times New Roman" w:hAnsi="Arial" w:cs="Arial"/>
        </w:rPr>
        <w:instrText>ADDIN CSL_CITATION {"citationItems":[{"id":"ITEM-1","itemData":{"DOI":"10.1038/s41467-020-16113-y","ISSN":"2041-1723","author":[{"dropping-particle":"","family":"Kolla","given":"L","non-dropping-particle":"","parse-names":false,"suffix":""},{"dropping-particle":"","family":"Kelly","given":"Michael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communications","id":"ITEM-1","issue":"2020","issued":{"date-parts":[["2020"]]},"publisher":"Springer US","title":"Characterization of the development of the cochlear epithelium at the single cell level.","type":"article-journal","volume":"Accepted"},"uris":["http://www.mendeley.com/documents/?uuid=a2d9b6d0-47be-4678-acfd-6160160d56a8"]}],"mendeley":{"formattedCitation":"(Kolla et al., 2020)","plainTextFormattedCitation":"(Kolla et al., 2020)","previouslyFormattedCitation":"(Kolla et al., 2020)"},"properties":{"noteIndex":0},"schema":"https://github.com/citation-style-language/schema/raw/master/csl-citation.json"}</w:instrText>
      </w:r>
      <w:r w:rsidR="00614CCB">
        <w:rPr>
          <w:rFonts w:ascii="Arial" w:eastAsia="Times New Roman" w:hAnsi="Arial" w:cs="Arial"/>
        </w:rPr>
        <w:fldChar w:fldCharType="separate"/>
      </w:r>
      <w:r w:rsidR="00D92BE6" w:rsidRPr="00D92BE6">
        <w:rPr>
          <w:rFonts w:ascii="Arial" w:eastAsia="Times New Roman" w:hAnsi="Arial" w:cs="Arial"/>
          <w:noProof/>
        </w:rPr>
        <w:t>(Kolla et al., 2020)</w:t>
      </w:r>
      <w:r w:rsidR="00614CCB">
        <w:rPr>
          <w:rFonts w:ascii="Arial" w:eastAsia="Times New Roman" w:hAnsi="Arial" w:cs="Arial"/>
        </w:rPr>
        <w:fldChar w:fldCharType="end"/>
      </w:r>
      <w:r>
        <w:rPr>
          <w:rFonts w:ascii="Arial" w:eastAsia="Times New Roman" w:hAnsi="Arial" w:cs="Arial"/>
        </w:rPr>
        <w:t>.</w:t>
      </w:r>
      <w:r w:rsidR="00614CCB">
        <w:rPr>
          <w:rFonts w:ascii="Arial" w:eastAsia="Times New Roman" w:hAnsi="Arial" w:cs="Arial"/>
        </w:rPr>
        <w:t xml:space="preserve"> </w:t>
      </w:r>
      <w:r w:rsidR="00872AD8">
        <w:rPr>
          <w:rFonts w:ascii="Arial" w:eastAsia="Times New Roman" w:hAnsi="Arial" w:cs="Arial"/>
        </w:rPr>
        <w:t>A</w:t>
      </w:r>
      <w:r w:rsidR="00614CCB">
        <w:rPr>
          <w:rFonts w:ascii="Arial" w:eastAsia="Times New Roman" w:hAnsi="Arial" w:cs="Arial"/>
        </w:rPr>
        <w:t>QP11</w:t>
      </w:r>
      <w:r w:rsidR="00872AD8">
        <w:rPr>
          <w:rFonts w:ascii="Arial" w:eastAsia="Times New Roman" w:hAnsi="Arial" w:cs="Arial"/>
        </w:rPr>
        <w:t xml:space="preserve"> is a non-traditional aquaporin family member</w:t>
      </w:r>
      <w:del w:id="431" w:author="Travis Babola" w:date="2020-10-13T10:41:00Z">
        <w:r w:rsidR="00872AD8" w:rsidDel="00B3327E">
          <w:rPr>
            <w:rFonts w:ascii="Arial" w:eastAsia="Times New Roman" w:hAnsi="Arial" w:cs="Arial"/>
          </w:rPr>
          <w:delText>,</w:delText>
        </w:r>
      </w:del>
      <w:ins w:id="432" w:author="Travis Babola" w:date="2020-10-13T10:41:00Z">
        <w:r w:rsidR="00B3327E">
          <w:rPr>
            <w:rFonts w:ascii="Arial" w:eastAsia="Times New Roman" w:hAnsi="Arial" w:cs="Arial"/>
          </w:rPr>
          <w:t xml:space="preserve"> that</w:t>
        </w:r>
        <w:r w:rsidR="00B3327E">
          <w:rPr>
            <w:rFonts w:ascii="Arial" w:eastAsia="Times New Roman" w:hAnsi="Arial" w:cs="Arial"/>
          </w:rPr>
          <w:t xml:space="preserve"> </w:t>
        </w:r>
      </w:ins>
      <w:del w:id="433" w:author="Travis Babola" w:date="2020-10-13T10:41:00Z">
        <w:r w:rsidR="00614CCB" w:rsidDel="00B3327E">
          <w:rPr>
            <w:rFonts w:ascii="Arial" w:eastAsia="Times New Roman" w:hAnsi="Arial" w:cs="Arial"/>
          </w:rPr>
          <w:delText xml:space="preserve"> shar</w:delText>
        </w:r>
        <w:r w:rsidR="00872AD8" w:rsidDel="00B3327E">
          <w:rPr>
            <w:rFonts w:ascii="Arial" w:eastAsia="Times New Roman" w:hAnsi="Arial" w:cs="Arial"/>
          </w:rPr>
          <w:delText>ing</w:delText>
        </w:r>
        <w:r w:rsidR="00614CCB" w:rsidDel="00B3327E">
          <w:rPr>
            <w:rFonts w:ascii="Arial" w:eastAsia="Times New Roman" w:hAnsi="Arial" w:cs="Arial"/>
          </w:rPr>
          <w:delText xml:space="preserve"> only 20% homology with other</w:delText>
        </w:r>
        <w:r w:rsidR="00872AD8" w:rsidDel="00B3327E">
          <w:rPr>
            <w:rFonts w:ascii="Arial" w:eastAsia="Times New Roman" w:hAnsi="Arial" w:cs="Arial"/>
          </w:rPr>
          <w:delText xml:space="preserve"> aquaporin</w:delText>
        </w:r>
        <w:r w:rsidR="00614CCB" w:rsidDel="00B3327E">
          <w:rPr>
            <w:rFonts w:ascii="Arial" w:eastAsia="Times New Roman" w:hAnsi="Arial" w:cs="Arial"/>
          </w:rPr>
          <w:delText xml:space="preserve"> family members</w:delText>
        </w:r>
        <w:r w:rsidR="00872AD8" w:rsidDel="00B3327E">
          <w:rPr>
            <w:rFonts w:ascii="Arial" w:eastAsia="Times New Roman" w:hAnsi="Arial" w:cs="Arial"/>
          </w:rPr>
          <w:delText xml:space="preserve"> </w:delText>
        </w:r>
        <w:r w:rsidR="00872AD8" w:rsidDel="00B3327E">
          <w:rPr>
            <w:rFonts w:ascii="Arial" w:eastAsia="Times New Roman" w:hAnsi="Arial" w:cs="Arial"/>
          </w:rPr>
          <w:fldChar w:fldCharType="begin" w:fldLock="1"/>
        </w:r>
        <w:r w:rsidR="00872AD8" w:rsidRPr="00B3327E" w:rsidDel="00B3327E">
          <w:rPr>
            <w:rFonts w:ascii="Arial" w:eastAsia="Times New Roman" w:hAnsi="Arial" w:cs="Arial"/>
            <w:rPrChange w:id="434" w:author="Travis Babola" w:date="2020-10-13T10:41:00Z">
              <w:rPr>
                <w:rFonts w:ascii="Arial" w:eastAsia="Times New Roman" w:hAnsi="Arial" w:cs="Arial"/>
              </w:rPr>
            </w:rPrChange>
          </w:rPr>
          <w:delInstrText>ADDIN CSL_CITATION {"citationItems":[{"id":"ITEM-1","itemData":{"DOI":"10.1007/978-1-4615-1203-5_17","ISBN":"978-1-4615-1203-5","abstract":"Currently, aquaporins (AQPs) are divided into two subfamilies: AQP1 group and AQP3 group. AQP1 group is water-selective AQP and has 6 members in mammals: AQPO, AQP1, AQP2, AQP4, AQP5, AQP6. They share similar genome structure with 4 exons. AQP3 group is non-selective AQP with permeability to urea and/or glycerol and has 3 members: AQP3, AQP7, AQP9. They share similar genome structure with 6 exons. This dichotomy left AQP8 unclassified. AQP8 is more similar to AQP1 group but the genome structure is unique and its function is controversial; water selective in two investigators and water and urea permeable in one investigator. However, all have highly conserved two NPA boxes that are thought to be critical for their function and belong to MIP family. As AQPs are ancient origin and important for the life as are potassium channels, much more diversity is expected. Unexpectedly, we identified AQPs with poorly conserved NPA boxes. As the homology with other AQPs are so low, these new AQPs were now named AQPX1 and AQPX2 following the recent nomenclature of GLUT family (glucose facilitator).","author":[{"dropping-particle":"","family":"Ishibashi","given":"Kenichi","non-dropping-particle":"","parse-names":false,"suffix":""},{"dropping-particle":"","family":"Kuwahara","given":"Michio","non-dropping-particle":"","parse-names":false,"suffix":""},{"dropping-particle":"","family":"Kageyama","given":"Yukio","non-dropping-particle":"","parse-names":false,"suffix":""},{"dropping-particle":"","family":"Sasaki","given":"Sei","non-dropping-particle":"","parse-names":false,"suffix":""},{"dropping-particle":"","family":"Suzuki","given":"Makoto","non-dropping-particle":"","parse-names":false,"suffix":""},{"dropping-particle":"","family":"Imai","given":"Masashi","non-dropping-particle":"","parse-names":false,"suffix":""}],"container-title":"Molecular Biology and Physiology of Water and Solute Transport","editor":[{"dropping-particle":"","family":"Hohmann","given":"Stefan","non-dropping-particle":"","parse-names":false,"suffix":""},{"dropping-particle":"","family":"Nielsen","given":"Søren","non-dropping-particle":"","parse-names":false,"suffix":""}],"id":"ITEM-1","issued":{"date-parts":[["2000"]]},"page":"123-126","publisher":"Springer US","publisher-place":"Boston, MA","title":"Molecular cloning of a new aquaporin superfamily in mammals","type":"chapter"},"uris":["http://www.mendeley.com/documents/?uuid=e7748616-680e-4965-a354-79620382dff2"]}],"mendeley":{"formattedCitation":"(Ishibashi et al., 2000)","plainTextFormattedCitation":"(Ishibashi et al., 2000)","previouslyFormattedCitation":"(Ishibashi et al., 2000)"},"properties":{"noteIndex":0},"schema":"https://github.com/citation-style-language/schema/raw/master/csl-citation.json"}</w:delInstrText>
        </w:r>
        <w:r w:rsidR="00872AD8" w:rsidDel="00B3327E">
          <w:rPr>
            <w:rFonts w:ascii="Arial" w:eastAsia="Times New Roman" w:hAnsi="Arial" w:cs="Arial"/>
          </w:rPr>
          <w:fldChar w:fldCharType="separate"/>
        </w:r>
        <w:r w:rsidR="00872AD8" w:rsidRPr="00B3327E" w:rsidDel="00B3327E">
          <w:rPr>
            <w:rFonts w:ascii="Arial" w:eastAsia="Times New Roman" w:hAnsi="Arial" w:cs="Arial"/>
            <w:noProof/>
            <w:rPrChange w:id="435" w:author="Travis Babola" w:date="2020-10-13T10:41:00Z">
              <w:rPr>
                <w:rFonts w:ascii="Arial" w:eastAsia="Times New Roman" w:hAnsi="Arial" w:cs="Arial"/>
                <w:noProof/>
              </w:rPr>
            </w:rPrChange>
          </w:rPr>
          <w:delText>(Ishibashi et al., 2000)</w:delText>
        </w:r>
        <w:r w:rsidR="00872AD8" w:rsidDel="00B3327E">
          <w:rPr>
            <w:rFonts w:ascii="Arial" w:eastAsia="Times New Roman" w:hAnsi="Arial" w:cs="Arial"/>
          </w:rPr>
          <w:fldChar w:fldCharType="end"/>
        </w:r>
        <w:r w:rsidR="006A69C5" w:rsidDel="00B3327E">
          <w:rPr>
            <w:rFonts w:ascii="Arial" w:eastAsia="Times New Roman" w:hAnsi="Arial" w:cs="Arial"/>
          </w:rPr>
          <w:delText xml:space="preserve">, </w:delText>
        </w:r>
      </w:del>
      <w:r w:rsidR="006A69C5">
        <w:rPr>
          <w:rFonts w:ascii="Arial" w:eastAsia="Times New Roman" w:hAnsi="Arial" w:cs="Arial"/>
        </w:rPr>
        <w:t>i</w:t>
      </w:r>
      <w:r w:rsidR="00872AD8">
        <w:rPr>
          <w:rFonts w:ascii="Arial" w:eastAsia="Times New Roman" w:hAnsi="Arial" w:cs="Arial"/>
        </w:rPr>
        <w:t xml:space="preserve">s localized to the ER membrane </w:t>
      </w:r>
      <w:r w:rsidR="00872AD8">
        <w:rPr>
          <w:rFonts w:ascii="Arial" w:eastAsia="Times New Roman" w:hAnsi="Arial" w:cs="Arial"/>
        </w:rPr>
        <w:fldChar w:fldCharType="begin" w:fldLock="1"/>
      </w:r>
      <w:r w:rsidR="000E3069">
        <w:rPr>
          <w:rFonts w:ascii="Arial" w:eastAsia="Times New Roman" w:hAnsi="Arial" w:cs="Arial"/>
        </w:rPr>
        <w:instrText>ADDIN CSL_CITATION {"citationItems":[{"id":"ITEM-1","itemData":{"DOI":"10.1128/mcb.25.17.7770-7779.2005","ISSN":"0270-7306","PMID":"16107722","abstract":"Aquaporin-11 (AQP11) has been identified with unusual pore-forming NPA (asparagine-proline-alanine) boxes, but its function is unknown. We investigated its potential contribution to the kidney. Immunohistochemistry revealed that AQP11 was localized intracellularly in the proximal tubule. When AQP11 was transfected in CHO-K1 cells, it was localized in intracellular organelles. AQP11-null mice were generated; these mice exhibited vacuolization and cyst formation of the proximal tubule. AQP11-null mice were born normally but died before weaning due to advanced renal failure with polycystic kidneys, in which cysts occupied the whole cortex. Remarkably, cyst epithelia contained vacuoles. These vacuoles were present in the proximal tubules of newborn mice. In 3-week-old mice, these tubules contained multiple cysts. Primary cultured cells of the proximal tubule revealed an endosomal acidification defect in AQP11-null mice. These data demonstrate that AQP11 is essential for the proximal tubular function. AQP11-null mice are a novel model for polycystic kidney diseases and will provide a new mechanism for cystogenesis.","author":[{"dropping-particle":"","family":"Morishita","given":"Yoshiyuki","non-dropping-particle":"","parse-names":false,"suffix":""},{"dropping-particle":"","family":"Matsuzaki","given":"Toshiyuki","non-dropping-particle":"","parse-names":false,"suffix":""},{"dropping-particle":"","family":"Hara-chikuma","given":"Mariko","non-dropping-particle":"","parse-names":false,"suffix":""},{"dropping-particle":"","family":"Andoo","given":"Ayaka","non-dropping-particle":"","parse-names":false,"suffix":""},{"dropping-particle":"","family":"Shimono","given":"Mariko","non-dropping-particle":"","parse-names":false,"suffix":""},{"dropping-particle":"","family":"Matsuki","given":"Asako","non-dropping-particle":"","parse-names":false,"suffix":""},{"dropping-particle":"","family":"Kobayashi","given":"Katsuki","non-dropping-particle":"","parse-names":false,"suffix":""},{"dropping-particle":"","family":"Ikeda","given":"Masahiro","non-dropping-particle":"","parse-names":false,"suffix":""},{"dropping-particle":"","family":"Yamamoto","given":"Tadashi","non-dropping-particle":"","parse-names":false,"suffix":""},{"dropping-particle":"","family":"Verkman","given":"Alan","non-dropping-particle":"","parse-names":false,"suffix":""},{"dropping-particle":"","family":"Kusano","given":"Eiji","non-dropping-particle":"","parse-names":false,"suffix":""},{"dropping-particle":"","family":"Ookawara","given":"Shigeo","non-dropping-particle":"","parse-names":false,"suffix":""},{"dropping-particle":"","family":"Takata","given":"Kuniaki","non-dropping-particle":"","parse-names":false,"suffix":""},{"dropping-particle":"","family":"Sasaki","given":"Sei","non-dropping-particle":"","parse-names":false,"suffix":""},{"dropping-particle":"","family":"Ishibashi","given":"Kenichi","non-dropping-particle":"","parse-names":false,"suffix":""}],"container-title":"Molecular and Cellular Biology","id":"ITEM-1","issue":"17","issued":{"date-parts":[["2005"]]},"page":"7770-7779","title":"Disruption of aquaporin-11 produces polycystic kidneys following vacuolization of the proximal tubule","type":"article-journal","volume":"25"},"uris":["http://www.mendeley.com/documents/?uuid=48f750bc-7eff-47b4-93ad-1e75d1446bc7"]}],"mendeley":{"formattedCitation":"(Morishita et al., 2005)","plainTextFormattedCitation":"(Morishita et al., 2005)","previouslyFormattedCitation":"(Morishita et al., 2005)"},"properties":{"noteIndex":0},"schema":"https://github.com/citation-style-language/schema/raw/master/csl-citation.json"}</w:instrText>
      </w:r>
      <w:r w:rsidR="00872AD8">
        <w:rPr>
          <w:rFonts w:ascii="Arial" w:eastAsia="Times New Roman" w:hAnsi="Arial" w:cs="Arial"/>
        </w:rPr>
        <w:fldChar w:fldCharType="separate"/>
      </w:r>
      <w:r w:rsidR="00872AD8" w:rsidRPr="00872AD8">
        <w:rPr>
          <w:rFonts w:ascii="Arial" w:eastAsia="Times New Roman" w:hAnsi="Arial" w:cs="Arial"/>
          <w:noProof/>
        </w:rPr>
        <w:t>(Morishita et al., 2005)</w:t>
      </w:r>
      <w:r w:rsidR="00872AD8">
        <w:rPr>
          <w:rFonts w:ascii="Arial" w:eastAsia="Times New Roman" w:hAnsi="Arial" w:cs="Arial"/>
        </w:rPr>
        <w:fldChar w:fldCharType="end"/>
      </w:r>
      <w:r w:rsidR="00872AD8">
        <w:rPr>
          <w:rFonts w:ascii="Arial" w:eastAsia="Times New Roman" w:hAnsi="Arial" w:cs="Arial"/>
        </w:rPr>
        <w:t xml:space="preserve">, </w:t>
      </w:r>
      <w:r w:rsidR="00614CCB">
        <w:rPr>
          <w:rFonts w:ascii="Arial" w:eastAsia="Times New Roman" w:hAnsi="Arial" w:cs="Arial"/>
        </w:rPr>
        <w:t xml:space="preserve">has </w:t>
      </w:r>
      <w:r w:rsidR="00872AD8">
        <w:rPr>
          <w:rFonts w:ascii="Arial" w:eastAsia="Times New Roman" w:hAnsi="Arial" w:cs="Arial"/>
        </w:rPr>
        <w:t xml:space="preserve">a higher </w:t>
      </w:r>
      <w:r w:rsidR="00614CCB">
        <w:rPr>
          <w:rFonts w:ascii="Arial" w:eastAsia="Times New Roman" w:hAnsi="Arial" w:cs="Arial"/>
        </w:rPr>
        <w:t>permeability to glycerol than water</w:t>
      </w:r>
      <w:r w:rsidR="000E3069">
        <w:rPr>
          <w:rFonts w:ascii="Arial" w:eastAsia="Times New Roman" w:hAnsi="Arial" w:cs="Arial"/>
        </w:rPr>
        <w:t xml:space="preserve"> </w:t>
      </w:r>
      <w:r w:rsidR="000E3069">
        <w:rPr>
          <w:rFonts w:ascii="Arial" w:eastAsia="Times New Roman" w:hAnsi="Arial" w:cs="Arial"/>
        </w:rPr>
        <w:fldChar w:fldCharType="begin" w:fldLock="1"/>
      </w:r>
      <w:r w:rsidR="000E3069">
        <w:rPr>
          <w:rFonts w:ascii="Arial" w:eastAsia="Times New Roman" w:hAnsi="Arial" w:cs="Arial"/>
        </w:rPr>
        <w:instrText>ADDIN CSL_CITATION {"citationItems":[{"id":"ITEM-1","itemData":{"DOI":"10.1002/oby.20792","ISSN":"1930739X","abstract":"Objective For a long time Aquaporin-7 has been the only aquaporin associated with the adipose tissue, and its dysregulation has been linked to the underlying mechanisms of obesity. However, the presence of alternative glycerol channels within the adipose tissue has been postulated, which has prompted us to the search of alternate glycerol transport routes in adipocytes. In view of this, it is hypothesized that Aquaporin-11 (AQP11) would have a role in adipocyte cell biology. Methods The expression, the localization and the function of human AQP11 (hAQP11) in cultured differentiated adipocytes were investigated. Results Gene expression analysis revealed the presence of AQP11 in both subcutaneous and visceral human mature adipocytes. It is found that hAQP11 is primarily located intracellularly in human adipocytes and partially colocalizes with perilipin, pointing towards AQP11 preferential location in the vicinity of lipid droplets. Overexpression of hAQP11 in 3T3-L1 adipocytes enabled to validate its function as a water channel and reveal its glycerol permeation activity. Conclusions hAQP11 permeates both water and glycerol, localizing in the vicinity of lipid droplets in human adipocytes. © 2014 The Obesity Society.","author":[{"dropping-particle":"","family":"Madeira","given":"Ana","non-dropping-particle":"","parse-names":false,"suffix":""},{"dropping-particle":"","family":"Fernández-Veledo","given":"Sonia","non-dropping-particle":"","parse-names":false,"suffix":""},{"dropping-particle":"","family":"Camps","given":"Marta","non-dropping-particle":"","parse-names":false,"suffix":""},{"dropping-particle":"","family":"Zorzano","given":"Antonio","non-dropping-particle":"","parse-names":false,"suffix":""},{"dropping-particle":"","family":"Moura","given":"Teresa F.","non-dropping-particle":"","parse-names":false,"suffix":""},{"dropping-particle":"","family":"Ceperuelo-Mallafré","given":"Victoria","non-dropping-particle":"","parse-names":false,"suffix":""},{"dropping-particle":"","family":"Vendrell","given":"Joan","non-dropping-particle":"","parse-names":false,"suffix":""},{"dropping-particle":"","family":"Soveral","given":"Graça","non-dropping-particle":"","parse-names":false,"suffix":""}],"container-title":"Obesity","id":"ITEM-1","issue":"9","issued":{"date-parts":[["2014"]]},"page":"2010-2017","title":"Human Aquaporin-11 is a water and glycerol channel and localizes in the vicinity of lipid droplets in human adipocytes","type":"article-journal","volume":"22"},"uris":["http://www.mendeley.com/documents/?uuid=a636f223-29bc-4c10-9552-80e45651e129"]}],"mendeley":{"formattedCitation":"(Madeira et al., 2014)","plainTextFormattedCitation":"(Madeira et al., 2014)","previouslyFormattedCitation":"(Madeira et al., 2014)"},"properties":{"noteIndex":0},"schema":"https://github.com/citation-style-language/schema/raw/master/csl-citation.json"}</w:instrText>
      </w:r>
      <w:r w:rsidR="000E3069">
        <w:rPr>
          <w:rFonts w:ascii="Arial" w:eastAsia="Times New Roman" w:hAnsi="Arial" w:cs="Arial"/>
        </w:rPr>
        <w:fldChar w:fldCharType="separate"/>
      </w:r>
      <w:r w:rsidR="000E3069" w:rsidRPr="000E3069">
        <w:rPr>
          <w:rFonts w:ascii="Arial" w:eastAsia="Times New Roman" w:hAnsi="Arial" w:cs="Arial"/>
          <w:noProof/>
        </w:rPr>
        <w:t>(Madeira et al., 2014)</w:t>
      </w:r>
      <w:r w:rsidR="000E3069">
        <w:rPr>
          <w:rFonts w:ascii="Arial" w:eastAsia="Times New Roman" w:hAnsi="Arial" w:cs="Arial"/>
        </w:rPr>
        <w:fldChar w:fldCharType="end"/>
      </w:r>
      <w:r w:rsidR="00614CCB">
        <w:rPr>
          <w:rFonts w:ascii="Arial" w:eastAsia="Times New Roman" w:hAnsi="Arial" w:cs="Arial"/>
        </w:rPr>
        <w:t>,</w:t>
      </w:r>
      <w:r w:rsidR="00872AD8">
        <w:rPr>
          <w:rFonts w:ascii="Arial" w:eastAsia="Times New Roman" w:hAnsi="Arial" w:cs="Arial"/>
        </w:rPr>
        <w:t xml:space="preserve"> and is expressed at relatively stable levels throughout cochlear development</w:t>
      </w:r>
      <w:r w:rsidR="000E3069">
        <w:rPr>
          <w:rFonts w:ascii="Arial" w:eastAsia="Times New Roman" w:hAnsi="Arial" w:cs="Arial"/>
        </w:rPr>
        <w:t xml:space="preserve"> </w:t>
      </w:r>
      <w:r w:rsidR="000E3069">
        <w:rPr>
          <w:rFonts w:ascii="Arial" w:eastAsia="Times New Roman" w:hAnsi="Arial" w:cs="Arial"/>
        </w:rPr>
        <w:fldChar w:fldCharType="begin" w:fldLock="1"/>
      </w:r>
      <w:r w:rsidR="00AC17DD">
        <w:rPr>
          <w:rFonts w:ascii="Arial" w:eastAsia="Times New Roman" w:hAnsi="Arial" w:cs="Arial"/>
        </w:rPr>
        <w:instrText>ADDIN CSL_CITATION {"citationItems":[{"id":"ITEM-1","itemData":{"DOI":"10.1038/s41467-020-16113-y","ISSN":"2041-1723","author":[{"dropping-particle":"","family":"Kolla","given":"L","non-dropping-particle":"","parse-names":false,"suffix":""},{"dropping-particle":"","family":"Kelly","given":"Michael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communications","id":"ITEM-1","issue":"2020","issued":{"date-parts":[["2020"]]},"publisher":"Springer US","title":"Characterization of the development of the cochlear epithelium at the single cell level.","type":"article-journal","volume":"Accepted"},"uris":["http://www.mendeley.com/documents/?uuid=a2d9b6d0-47be-4678-acfd-6160160d56a8"]}],"mendeley":{"formattedCitation":"(Kolla et al., 2020)","plainTextFormattedCitation":"(Kolla et al., 2020)","previouslyFormattedCitation":"(Kolla et al., 2020)"},"properties":{"noteIndex":0},"schema":"https://github.com/citation-style-language/schema/raw/master/csl-citation.json"}</w:instrText>
      </w:r>
      <w:r w:rsidR="000E3069">
        <w:rPr>
          <w:rFonts w:ascii="Arial" w:eastAsia="Times New Roman" w:hAnsi="Arial" w:cs="Arial"/>
        </w:rPr>
        <w:fldChar w:fldCharType="separate"/>
      </w:r>
      <w:r w:rsidR="00D92BE6" w:rsidRPr="00D92BE6">
        <w:rPr>
          <w:rFonts w:ascii="Arial" w:eastAsia="Times New Roman" w:hAnsi="Arial" w:cs="Arial"/>
          <w:noProof/>
        </w:rPr>
        <w:t>(Kolla et al., 2020)</w:t>
      </w:r>
      <w:r w:rsidR="000E3069">
        <w:rPr>
          <w:rFonts w:ascii="Arial" w:eastAsia="Times New Roman" w:hAnsi="Arial" w:cs="Arial"/>
        </w:rPr>
        <w:fldChar w:fldCharType="end"/>
      </w:r>
      <w:r w:rsidR="00872AD8">
        <w:rPr>
          <w:rFonts w:ascii="Arial" w:eastAsia="Times New Roman" w:hAnsi="Arial" w:cs="Arial"/>
        </w:rPr>
        <w:t xml:space="preserve">, </w:t>
      </w:r>
      <w:r w:rsidR="000E3069">
        <w:rPr>
          <w:rFonts w:ascii="Arial" w:eastAsia="Times New Roman" w:hAnsi="Arial" w:cs="Arial"/>
        </w:rPr>
        <w:t xml:space="preserve">making it an unlikely candidate to regulate </w:t>
      </w:r>
      <w:r w:rsidR="00872AD8">
        <w:rPr>
          <w:rFonts w:ascii="Arial" w:eastAsia="Times New Roman" w:hAnsi="Arial" w:cs="Arial"/>
        </w:rPr>
        <w:t>water</w:t>
      </w:r>
      <w:del w:id="436" w:author="Travis Babola" w:date="2020-10-13T10:42:00Z">
        <w:r w:rsidR="00872AD8" w:rsidDel="00B3327E">
          <w:rPr>
            <w:rFonts w:ascii="Arial" w:eastAsia="Times New Roman" w:hAnsi="Arial" w:cs="Arial"/>
          </w:rPr>
          <w:delText xml:space="preserve"> </w:delText>
        </w:r>
      </w:del>
      <w:ins w:id="437" w:author="Travis Babola" w:date="2020-10-13T10:42:00Z">
        <w:r w:rsidR="00B3327E">
          <w:rPr>
            <w:rFonts w:ascii="Arial" w:eastAsia="Times New Roman" w:hAnsi="Arial" w:cs="Arial"/>
          </w:rPr>
          <w:t xml:space="preserve"> movement</w:t>
        </w:r>
      </w:ins>
      <w:del w:id="438" w:author="Travis Babola" w:date="2020-10-13T10:42:00Z">
        <w:r w:rsidR="00872AD8" w:rsidDel="00B3327E">
          <w:rPr>
            <w:rFonts w:ascii="Arial" w:eastAsia="Times New Roman" w:hAnsi="Arial" w:cs="Arial"/>
          </w:rPr>
          <w:delText>movement into the extracellular space</w:delText>
        </w:r>
      </w:del>
      <w:r w:rsidR="00872AD8">
        <w:rPr>
          <w:rFonts w:ascii="Arial" w:eastAsia="Times New Roman" w:hAnsi="Arial" w:cs="Arial"/>
        </w:rPr>
        <w:t>.</w:t>
      </w:r>
      <w:r w:rsidR="000E3069">
        <w:rPr>
          <w:rFonts w:ascii="Arial" w:eastAsia="Times New Roman" w:hAnsi="Arial" w:cs="Arial"/>
        </w:rPr>
        <w:t xml:space="preserve"> </w:t>
      </w:r>
      <w:r w:rsidR="00B8691B" w:rsidRPr="00306A40">
        <w:rPr>
          <w:rFonts w:ascii="Arial" w:eastAsia="Times New Roman" w:hAnsi="Arial" w:cs="Arial"/>
        </w:rPr>
        <w:t xml:space="preserve">AQP4 </w:t>
      </w:r>
      <w:r w:rsidR="00872AD8">
        <w:rPr>
          <w:rFonts w:ascii="Arial" w:eastAsia="Times New Roman" w:hAnsi="Arial" w:cs="Arial"/>
        </w:rPr>
        <w:t xml:space="preserve">is highly permeable to water and its </w:t>
      </w:r>
      <w:r w:rsidR="00B8691B" w:rsidRPr="00306A40">
        <w:rPr>
          <w:rFonts w:ascii="Arial" w:eastAsia="Times New Roman" w:hAnsi="Arial" w:cs="Arial"/>
        </w:rPr>
        <w:t xml:space="preserve">expression dramatically increases between P1 and P7 </w:t>
      </w:r>
      <w:r w:rsidR="00B8691B" w:rsidRPr="00306A40">
        <w:rPr>
          <w:rFonts w:ascii="Arial" w:eastAsia="Times New Roman" w:hAnsi="Arial" w:cs="Arial"/>
        </w:rPr>
        <w:fldChar w:fldCharType="begin" w:fldLock="1"/>
      </w:r>
      <w:r w:rsidR="00884CB2">
        <w:rPr>
          <w:rFonts w:ascii="Arial" w:eastAsia="Times New Roman" w:hAnsi="Arial" w:cs="Arial"/>
        </w:rPr>
        <w:instrText>ADDIN CSL_CITATION {"citationItems":[{"id":"ITEM-1","itemData":{"DOI":"10.1038/s41467-020-16113-y","ISSN":"2041-1723","author":[{"dropping-particle":"","family":"Kolla","given":"L","non-dropping-particle":"","parse-names":false,"suffix":""},{"dropping-particle":"","family":"Kelly","given":"Michael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communications","id":"ITEM-1","issue":"2020","issued":{"date-parts":[["2020"]]},"publisher":"Springer US","title":"Characterization of the development of the cochlear epithelium at the single cell level.","type":"article-journal","volume":"Accepted"},"uris":["http://www.mendeley.com/documents/?uuid=a2d9b6d0-47be-4678-acfd-6160160d56a8"]}],"mendeley":{"formattedCitation":"(Kolla et al., 2020)","plainTextFormattedCitation":"(Kolla et al., 2020)","previouslyFormattedCitation":"(Kolla et al., 2020)"},"properties":{"noteIndex":0},"schema":"https://github.com/citation-style-language/schema/raw/master/csl-citation.json"}</w:instrText>
      </w:r>
      <w:r w:rsidR="00B8691B" w:rsidRPr="00306A40">
        <w:rPr>
          <w:rFonts w:ascii="Arial" w:eastAsia="Times New Roman" w:hAnsi="Arial" w:cs="Arial"/>
        </w:rPr>
        <w:fldChar w:fldCharType="separate"/>
      </w:r>
      <w:r w:rsidR="006D29AD" w:rsidRPr="006D29AD">
        <w:rPr>
          <w:rFonts w:ascii="Arial" w:eastAsia="Times New Roman" w:hAnsi="Arial" w:cs="Arial"/>
          <w:noProof/>
        </w:rPr>
        <w:t>(Kolla et al., 2020)</w:t>
      </w:r>
      <w:r w:rsidR="00B8691B" w:rsidRPr="00306A40">
        <w:rPr>
          <w:rFonts w:ascii="Arial" w:eastAsia="Times New Roman" w:hAnsi="Arial" w:cs="Arial"/>
        </w:rPr>
        <w:fldChar w:fldCharType="end"/>
      </w:r>
      <w:r w:rsidR="00B8691B" w:rsidRPr="00306A40">
        <w:rPr>
          <w:rFonts w:ascii="Arial" w:eastAsia="Times New Roman" w:hAnsi="Arial" w:cs="Arial"/>
        </w:rPr>
        <w:t xml:space="preserve">, indicating that </w:t>
      </w:r>
      <w:del w:id="439" w:author="Travis Babola" w:date="2020-10-13T10:42:00Z">
        <w:r w:rsidR="00B8691B" w:rsidDel="00B3327E">
          <w:rPr>
            <w:rFonts w:ascii="Arial" w:eastAsia="Times New Roman" w:hAnsi="Arial" w:cs="Arial"/>
          </w:rPr>
          <w:delText xml:space="preserve">a developmental increase in </w:delText>
        </w:r>
      </w:del>
      <w:r w:rsidR="00B8691B">
        <w:rPr>
          <w:rFonts w:ascii="Arial" w:eastAsia="Times New Roman" w:hAnsi="Arial" w:cs="Arial"/>
        </w:rPr>
        <w:t xml:space="preserve">AQP4 </w:t>
      </w:r>
      <w:del w:id="440" w:author="Travis Babola" w:date="2020-10-13T10:42:00Z">
        <w:r w:rsidR="00B8691B" w:rsidDel="00B3327E">
          <w:rPr>
            <w:rFonts w:ascii="Arial" w:eastAsia="Times New Roman" w:hAnsi="Arial" w:cs="Arial"/>
          </w:rPr>
          <w:delText xml:space="preserve">expression </w:delText>
        </w:r>
      </w:del>
      <w:r w:rsidR="00872AD8">
        <w:rPr>
          <w:rFonts w:ascii="Arial" w:eastAsia="Times New Roman" w:hAnsi="Arial" w:cs="Arial"/>
        </w:rPr>
        <w:t xml:space="preserve">could </w:t>
      </w:r>
      <w:r w:rsidR="00B8691B">
        <w:rPr>
          <w:rFonts w:ascii="Arial" w:eastAsia="Times New Roman" w:hAnsi="Arial" w:cs="Arial"/>
        </w:rPr>
        <w:t>enable the large movements of water that underlie ISC crenation.</w:t>
      </w:r>
    </w:p>
    <w:p w14:paraId="626A96DD" w14:textId="56ADFDC2" w:rsidR="00B8691B" w:rsidRPr="00306A40" w:rsidRDefault="00772DF0" w:rsidP="00EC649D">
      <w:pPr>
        <w:spacing w:after="0" w:line="240" w:lineRule="auto"/>
        <w:ind w:firstLine="720"/>
        <w:contextualSpacing/>
        <w:rPr>
          <w:rFonts w:ascii="Arial" w:eastAsia="Times New Roman" w:hAnsi="Arial" w:cs="Arial"/>
        </w:rPr>
      </w:pPr>
      <w:r>
        <w:rPr>
          <w:rFonts w:ascii="Arial" w:eastAsia="Times New Roman" w:hAnsi="Arial" w:cs="Arial"/>
        </w:rPr>
        <w:t>R</w:t>
      </w:r>
      <w:r w:rsidR="00B8691B" w:rsidRPr="00306A40">
        <w:rPr>
          <w:rFonts w:ascii="Arial" w:eastAsia="Times New Roman" w:hAnsi="Arial" w:cs="Arial"/>
        </w:rPr>
        <w:t xml:space="preserve">ecent evidence suggests that ISC control of the extracellular space </w:t>
      </w:r>
      <w:r w:rsidR="00EC649D">
        <w:rPr>
          <w:rFonts w:ascii="Arial" w:eastAsia="Times New Roman" w:hAnsi="Arial" w:cs="Arial"/>
        </w:rPr>
        <w:t xml:space="preserve">influences the activation of IHCs during spontaneous events and controls </w:t>
      </w:r>
      <w:r w:rsidR="00343710">
        <w:rPr>
          <w:rFonts w:ascii="Arial" w:eastAsia="Times New Roman" w:hAnsi="Arial" w:cs="Arial"/>
        </w:rPr>
        <w:t>IHC</w:t>
      </w:r>
      <w:r w:rsidR="00EC649D">
        <w:rPr>
          <w:rFonts w:ascii="Arial" w:eastAsia="Times New Roman" w:hAnsi="Arial" w:cs="Arial"/>
        </w:rPr>
        <w:t xml:space="preserve"> excitability.</w:t>
      </w:r>
      <w:r w:rsidR="00B8691B" w:rsidRPr="00306A40">
        <w:rPr>
          <w:rFonts w:ascii="Arial" w:eastAsia="Times New Roman" w:hAnsi="Arial" w:cs="Arial"/>
        </w:rPr>
        <w:t xml:space="preserve"> </w:t>
      </w:r>
      <w:ins w:id="441" w:author="Travis Babola" w:date="2020-10-13T10:43:00Z">
        <w:r w:rsidR="00B3327E">
          <w:rPr>
            <w:rFonts w:ascii="Arial" w:eastAsia="Times New Roman" w:hAnsi="Arial" w:cs="Arial"/>
          </w:rPr>
          <w:t>Both c</w:t>
        </w:r>
      </w:ins>
      <w:del w:id="442" w:author="Travis Babola" w:date="2020-10-13T10:43:00Z">
        <w:r w:rsidR="00EC649D" w:rsidDel="00B3327E">
          <w:rPr>
            <w:rFonts w:ascii="Arial" w:eastAsia="Times New Roman" w:hAnsi="Arial" w:cs="Arial"/>
          </w:rPr>
          <w:delText>C</w:delText>
        </w:r>
      </w:del>
      <w:r w:rsidR="00EC649D" w:rsidRPr="00306A40">
        <w:rPr>
          <w:rFonts w:ascii="Arial" w:eastAsia="Times New Roman" w:hAnsi="Arial" w:cs="Arial"/>
        </w:rPr>
        <w:t xml:space="preserve">onditional removal of TMEM16A </w:t>
      </w:r>
      <w:r w:rsidR="00EC649D">
        <w:rPr>
          <w:rFonts w:ascii="Arial" w:eastAsia="Times New Roman" w:hAnsi="Arial" w:cs="Arial"/>
        </w:rPr>
        <w:t xml:space="preserve">from the cochlea </w:t>
      </w:r>
      <w:r w:rsidR="00EC649D" w:rsidRPr="00306A40">
        <w:rPr>
          <w:rFonts w:ascii="Arial" w:eastAsia="Times New Roman" w:hAnsi="Arial" w:cs="Arial"/>
        </w:rPr>
        <w:fldChar w:fldCharType="begin" w:fldLock="1"/>
      </w:r>
      <w:r w:rsidR="00EC649D" w:rsidRPr="00306A40">
        <w:rPr>
          <w:rFonts w:ascii="Arial" w:eastAsia="Times New Roman" w:hAnsi="Arial" w:cs="Arial"/>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2015)","plainTextFormattedCitation":"(Wang et al., 2015)","previouslyFormattedCitation":"(Wang et al., 2015)"},"properties":{"noteIndex":0},"schema":"https://github.com/citation-style-language/schema/raw/master/csl-citation.json"}</w:instrText>
      </w:r>
      <w:r w:rsidR="00EC649D" w:rsidRPr="00306A40">
        <w:rPr>
          <w:rFonts w:ascii="Arial" w:eastAsia="Times New Roman" w:hAnsi="Arial" w:cs="Arial"/>
        </w:rPr>
        <w:fldChar w:fldCharType="separate"/>
      </w:r>
      <w:r w:rsidR="00EC649D" w:rsidRPr="00306A40">
        <w:rPr>
          <w:rFonts w:ascii="Arial" w:eastAsia="Times New Roman" w:hAnsi="Arial" w:cs="Arial"/>
          <w:noProof/>
        </w:rPr>
        <w:t>(Wang et al., 2015)</w:t>
      </w:r>
      <w:r w:rsidR="00EC649D" w:rsidRPr="00306A40">
        <w:rPr>
          <w:rFonts w:ascii="Arial" w:eastAsia="Times New Roman" w:hAnsi="Arial" w:cs="Arial"/>
        </w:rPr>
        <w:fldChar w:fldCharType="end"/>
      </w:r>
      <w:r w:rsidR="00EC649D">
        <w:rPr>
          <w:rFonts w:ascii="Arial" w:eastAsia="Times New Roman" w:hAnsi="Arial" w:cs="Arial"/>
        </w:rPr>
        <w:t xml:space="preserve"> or acute inhibition of P2RY1 </w:t>
      </w:r>
      <w:r w:rsidR="00EC649D" w:rsidRPr="00306A40">
        <w:rPr>
          <w:rFonts w:ascii="Arial" w:eastAsia="Times New Roman" w:hAnsi="Arial" w:cs="Arial"/>
        </w:rPr>
        <w:fldChar w:fldCharType="begin" w:fldLock="1"/>
      </w:r>
      <w:r w:rsidR="00EC649D" w:rsidRPr="00306A40">
        <w:rPr>
          <w:rFonts w:ascii="Arial" w:eastAsia="Times New Roman"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00EC649D" w:rsidRPr="00306A40">
        <w:rPr>
          <w:rFonts w:ascii="Arial" w:eastAsia="Times New Roman" w:hAnsi="Arial" w:cs="Arial"/>
        </w:rPr>
        <w:fldChar w:fldCharType="separate"/>
      </w:r>
      <w:r w:rsidR="00EC649D" w:rsidRPr="00306A40">
        <w:rPr>
          <w:rFonts w:ascii="Arial" w:eastAsia="Times New Roman" w:hAnsi="Arial" w:cs="Arial"/>
          <w:noProof/>
        </w:rPr>
        <w:t>(Babola et al., 2020)</w:t>
      </w:r>
      <w:r w:rsidR="00EC649D" w:rsidRPr="00306A40">
        <w:rPr>
          <w:rFonts w:ascii="Arial" w:eastAsia="Times New Roman" w:hAnsi="Arial" w:cs="Arial"/>
        </w:rPr>
        <w:fldChar w:fldCharType="end"/>
      </w:r>
      <w:r w:rsidR="00EC649D">
        <w:rPr>
          <w:rFonts w:ascii="Arial" w:eastAsia="Times New Roman" w:hAnsi="Arial" w:cs="Arial"/>
        </w:rPr>
        <w:t xml:space="preserve"> </w:t>
      </w:r>
      <w:del w:id="443" w:author="Travis Babola" w:date="2020-10-13T10:43:00Z">
        <w:r w:rsidR="00EC649D" w:rsidDel="00B3327E">
          <w:rPr>
            <w:rFonts w:ascii="Arial" w:eastAsia="Times New Roman" w:hAnsi="Arial" w:cs="Arial"/>
          </w:rPr>
          <w:delText xml:space="preserve">both </w:delText>
        </w:r>
      </w:del>
      <w:r w:rsidR="00EC649D" w:rsidRPr="00306A40">
        <w:rPr>
          <w:rFonts w:ascii="Arial" w:eastAsia="Times New Roman" w:hAnsi="Arial" w:cs="Arial"/>
        </w:rPr>
        <w:t>prevent ISC crenation</w:t>
      </w:r>
      <w:r w:rsidR="00EC649D">
        <w:rPr>
          <w:rFonts w:ascii="Arial" w:eastAsia="Times New Roman" w:hAnsi="Arial" w:cs="Arial"/>
        </w:rPr>
        <w:t xml:space="preserve"> during spontaneous events. </w:t>
      </w:r>
      <w:del w:id="444" w:author="Travis Babola" w:date="2020-10-13T10:43:00Z">
        <w:r w:rsidR="00EC649D" w:rsidDel="00B3327E">
          <w:rPr>
            <w:rFonts w:ascii="Arial" w:eastAsia="Times New Roman" w:hAnsi="Arial" w:cs="Arial"/>
          </w:rPr>
          <w:delText xml:space="preserve">This </w:delText>
        </w:r>
      </w:del>
      <w:ins w:id="445" w:author="Travis Babola" w:date="2020-10-13T10:43:00Z">
        <w:r w:rsidR="00B3327E">
          <w:rPr>
            <w:rFonts w:ascii="Arial" w:eastAsia="Times New Roman" w:hAnsi="Arial" w:cs="Arial"/>
          </w:rPr>
          <w:t>Th</w:t>
        </w:r>
        <w:r w:rsidR="00B3327E">
          <w:rPr>
            <w:rFonts w:ascii="Arial" w:eastAsia="Times New Roman" w:hAnsi="Arial" w:cs="Arial"/>
          </w:rPr>
          <w:t>e</w:t>
        </w:r>
        <w:r w:rsidR="00B3327E">
          <w:rPr>
            <w:rFonts w:ascii="Arial" w:eastAsia="Times New Roman" w:hAnsi="Arial" w:cs="Arial"/>
          </w:rPr>
          <w:t xml:space="preserve"> </w:t>
        </w:r>
        <w:r w:rsidR="00B3327E">
          <w:rPr>
            <w:rFonts w:ascii="Arial" w:eastAsia="Times New Roman" w:hAnsi="Arial" w:cs="Arial"/>
          </w:rPr>
          <w:t xml:space="preserve">proceeding </w:t>
        </w:r>
      </w:ins>
      <w:proofErr w:type="gramStart"/>
      <w:r w:rsidR="00EC649D">
        <w:rPr>
          <w:rFonts w:ascii="Arial" w:eastAsia="Times New Roman" w:hAnsi="Arial" w:cs="Arial"/>
        </w:rPr>
        <w:t>collapse</w:t>
      </w:r>
      <w:proofErr w:type="gramEnd"/>
      <w:r w:rsidR="00EC649D">
        <w:rPr>
          <w:rFonts w:ascii="Arial" w:eastAsia="Times New Roman" w:hAnsi="Arial" w:cs="Arial"/>
        </w:rPr>
        <w:t xml:space="preserve"> of the extracellular space limits K</w:t>
      </w:r>
      <w:r w:rsidR="00EC649D" w:rsidRPr="00EC649D">
        <w:rPr>
          <w:rFonts w:ascii="Arial" w:eastAsia="Times New Roman" w:hAnsi="Arial" w:cs="Arial"/>
          <w:vertAlign w:val="superscript"/>
        </w:rPr>
        <w:t>+</w:t>
      </w:r>
      <w:r w:rsidR="00EC649D">
        <w:rPr>
          <w:rFonts w:ascii="Arial" w:eastAsia="Times New Roman" w:hAnsi="Arial" w:cs="Arial"/>
        </w:rPr>
        <w:t xml:space="preserve"> diffusion, reducing the </w:t>
      </w:r>
      <w:r w:rsidR="00EC649D" w:rsidRPr="00306A40">
        <w:rPr>
          <w:rFonts w:ascii="Arial" w:eastAsia="Times New Roman" w:hAnsi="Arial" w:cs="Arial"/>
        </w:rPr>
        <w:t>number of IHCs activated per ISC Ca</w:t>
      </w:r>
      <w:r w:rsidR="00EC649D" w:rsidRPr="00306A40">
        <w:rPr>
          <w:rFonts w:ascii="Arial" w:eastAsia="Times New Roman" w:hAnsi="Arial" w:cs="Arial"/>
          <w:vertAlign w:val="superscript"/>
        </w:rPr>
        <w:t>2+</w:t>
      </w:r>
      <w:r w:rsidR="00EC649D" w:rsidRPr="00306A40">
        <w:rPr>
          <w:rFonts w:ascii="Arial" w:eastAsia="Times New Roman" w:hAnsi="Arial" w:cs="Arial"/>
        </w:rPr>
        <w:t xml:space="preserve"> transient </w:t>
      </w:r>
      <w:r w:rsidR="00EC649D">
        <w:rPr>
          <w:rFonts w:ascii="Arial" w:eastAsia="Times New Roman" w:hAnsi="Arial" w:cs="Arial"/>
        </w:rPr>
        <w:t>and promoting local K</w:t>
      </w:r>
      <w:r w:rsidR="00EC649D" w:rsidRPr="00EC649D">
        <w:rPr>
          <w:rFonts w:ascii="Arial" w:eastAsia="Times New Roman" w:hAnsi="Arial" w:cs="Arial"/>
          <w:vertAlign w:val="superscript"/>
        </w:rPr>
        <w:t>+</w:t>
      </w:r>
      <w:r w:rsidR="00EC649D">
        <w:rPr>
          <w:rFonts w:ascii="Arial" w:eastAsia="Times New Roman" w:hAnsi="Arial" w:cs="Arial"/>
        </w:rPr>
        <w:t xml:space="preserve"> buildup that </w:t>
      </w:r>
      <w:r w:rsidR="00343710">
        <w:rPr>
          <w:rFonts w:ascii="Arial" w:eastAsia="Times New Roman" w:hAnsi="Arial" w:cs="Arial"/>
        </w:rPr>
        <w:t xml:space="preserve">eventually </w:t>
      </w:r>
      <w:r w:rsidR="00EC649D">
        <w:rPr>
          <w:rFonts w:ascii="Arial" w:eastAsia="Times New Roman" w:hAnsi="Arial" w:cs="Arial"/>
        </w:rPr>
        <w:t xml:space="preserve">leads to tonic IHC firing. </w:t>
      </w:r>
      <w:r w:rsidR="00B8691B">
        <w:rPr>
          <w:rFonts w:ascii="Arial" w:eastAsia="Times New Roman" w:hAnsi="Arial" w:cs="Arial"/>
        </w:rPr>
        <w:t>Therefore</w:t>
      </w:r>
      <w:r w:rsidR="00451C89">
        <w:rPr>
          <w:rFonts w:ascii="Arial" w:eastAsia="Times New Roman" w:hAnsi="Arial" w:cs="Arial"/>
        </w:rPr>
        <w:t xml:space="preserve">, </w:t>
      </w:r>
      <w:r w:rsidR="00B8691B">
        <w:rPr>
          <w:rFonts w:ascii="Arial" w:eastAsia="Times New Roman" w:hAnsi="Arial" w:cs="Arial"/>
        </w:rPr>
        <w:t xml:space="preserve">the </w:t>
      </w:r>
      <w:r w:rsidR="00B8691B" w:rsidRPr="00306A40">
        <w:rPr>
          <w:rFonts w:ascii="Arial" w:eastAsia="Times New Roman" w:hAnsi="Arial" w:cs="Arial"/>
        </w:rPr>
        <w:t>lack of crenation</w:t>
      </w:r>
      <w:r w:rsidR="00451C89">
        <w:rPr>
          <w:rFonts w:ascii="Arial" w:eastAsia="Times New Roman" w:hAnsi="Arial" w:cs="Arial"/>
        </w:rPr>
        <w:t xml:space="preserve"> </w:t>
      </w:r>
      <w:del w:id="446" w:author="Travis Babola" w:date="2020-10-13T10:16:00Z">
        <w:r w:rsidR="00451C89" w:rsidDel="00CD346B">
          <w:rPr>
            <w:rFonts w:ascii="Arial" w:eastAsia="Times New Roman" w:hAnsi="Arial" w:cs="Arial"/>
          </w:rPr>
          <w:delText>a</w:delText>
        </w:r>
        <w:r w:rsidR="00451C89" w:rsidRPr="00306A40" w:rsidDel="00CD346B">
          <w:rPr>
            <w:rFonts w:ascii="Arial" w:eastAsia="Times New Roman" w:hAnsi="Arial" w:cs="Arial"/>
          </w:rPr>
          <w:delText>t birth</w:delText>
        </w:r>
      </w:del>
      <w:ins w:id="447" w:author="Travis Babola" w:date="2020-10-13T10:16:00Z">
        <w:r w:rsidR="00CD346B">
          <w:rPr>
            <w:rFonts w:ascii="Arial" w:eastAsia="Times New Roman" w:hAnsi="Arial" w:cs="Arial"/>
          </w:rPr>
          <w:t>at earlier stages</w:t>
        </w:r>
      </w:ins>
      <w:r w:rsidR="00451C89" w:rsidRPr="00306A40">
        <w:rPr>
          <w:rFonts w:ascii="Arial" w:eastAsia="Times New Roman" w:hAnsi="Arial" w:cs="Arial"/>
        </w:rPr>
        <w:t xml:space="preserve"> </w:t>
      </w:r>
      <w:r w:rsidR="00B8691B" w:rsidRPr="00306A40">
        <w:rPr>
          <w:rFonts w:ascii="Arial" w:eastAsia="Times New Roman" w:hAnsi="Arial" w:cs="Arial"/>
        </w:rPr>
        <w:t xml:space="preserve">may </w:t>
      </w:r>
      <w:r w:rsidR="00B8691B">
        <w:rPr>
          <w:rFonts w:ascii="Arial" w:eastAsia="Times New Roman" w:hAnsi="Arial" w:cs="Arial"/>
        </w:rPr>
        <w:t>slow K</w:t>
      </w:r>
      <w:r w:rsidR="00B8691B" w:rsidRPr="00343710">
        <w:rPr>
          <w:rFonts w:ascii="Arial" w:eastAsia="Times New Roman" w:hAnsi="Arial" w:cs="Arial"/>
          <w:vertAlign w:val="superscript"/>
        </w:rPr>
        <w:t>+</w:t>
      </w:r>
      <w:r w:rsidR="00B8691B">
        <w:rPr>
          <w:rFonts w:ascii="Arial" w:eastAsia="Times New Roman" w:hAnsi="Arial" w:cs="Arial"/>
        </w:rPr>
        <w:t xml:space="preserve"> redistribution to induce larger and more prolonged depolarization of </w:t>
      </w:r>
      <w:r w:rsidR="00B8691B" w:rsidRPr="00306A40">
        <w:rPr>
          <w:rFonts w:ascii="Arial" w:eastAsia="Times New Roman" w:hAnsi="Arial" w:cs="Arial"/>
        </w:rPr>
        <w:t xml:space="preserve">IHCs </w:t>
      </w:r>
      <w:r w:rsidR="00B8691B">
        <w:rPr>
          <w:rFonts w:ascii="Arial" w:eastAsia="Times New Roman" w:hAnsi="Arial" w:cs="Arial"/>
        </w:rPr>
        <w:t xml:space="preserve">at a time when </w:t>
      </w:r>
      <w:r w:rsidR="00B8691B" w:rsidRPr="00306A40">
        <w:rPr>
          <w:rFonts w:ascii="Arial" w:eastAsia="Times New Roman" w:hAnsi="Arial" w:cs="Arial"/>
        </w:rPr>
        <w:t xml:space="preserve">ribbon synapses </w:t>
      </w:r>
      <w:r w:rsidR="00B8691B">
        <w:rPr>
          <w:rFonts w:ascii="Arial" w:eastAsia="Times New Roman" w:hAnsi="Arial" w:cs="Arial"/>
        </w:rPr>
        <w:t xml:space="preserve">are immature and </w:t>
      </w:r>
      <w:r w:rsidR="00B8691B" w:rsidRPr="00306A40">
        <w:rPr>
          <w:rFonts w:ascii="Arial" w:eastAsia="Times New Roman" w:hAnsi="Arial" w:cs="Arial"/>
        </w:rPr>
        <w:t>Ca</w:t>
      </w:r>
      <w:r w:rsidR="00B8691B" w:rsidRPr="00306A40">
        <w:rPr>
          <w:rFonts w:ascii="Arial" w:eastAsia="Times New Roman" w:hAnsi="Arial" w:cs="Arial"/>
          <w:vertAlign w:val="superscript"/>
        </w:rPr>
        <w:t>2+</w:t>
      </w:r>
      <w:r w:rsidR="00B8691B" w:rsidRPr="00306A40">
        <w:rPr>
          <w:rFonts w:ascii="Arial" w:eastAsia="Times New Roman" w:hAnsi="Arial" w:cs="Arial"/>
        </w:rPr>
        <w:t xml:space="preserve"> channel</w:t>
      </w:r>
      <w:r w:rsidR="00B8691B">
        <w:rPr>
          <w:rFonts w:ascii="Arial" w:eastAsia="Times New Roman" w:hAnsi="Arial" w:cs="Arial"/>
        </w:rPr>
        <w:t xml:space="preserve"> expression is low</w:t>
      </w:r>
      <w:r w:rsidR="00B8691B" w:rsidRPr="00306A40">
        <w:rPr>
          <w:rFonts w:ascii="Arial" w:eastAsia="Times New Roman" w:hAnsi="Arial" w:cs="Arial"/>
        </w:rPr>
        <w:t xml:space="preserve">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{"citationItems":[{"id":"ITEM-1","itemData":{"DOI":"10.1113/expphysiol.2011.059303","ISBN":"1469-445X (Electronic)\\n0958-0670 (Linking)","ISSN":"09580670","PMID":"22143883","abstract":"Hair cells in the mammalian inner ear convert sound into electrical signals that are relayed to the nervous system by the chemical neurotransmitter glutamate. Electrical information encoding sound is then passed through the central nervous system to the higher auditory centres in the brain, where it is used to construct a temporally and spatially accurate representation of the auditory landscape. To achieve this, hair cells must encode fundamental properties of sound stimuli at extremely high rates, not only during mechano-electrical transduction, which occurs in the hair bundles at the cell apex, but also during electrochemical transduction at the specialized ribbon synapses at the cell base. How is the development of such a sophisticated cell regulated? More specifically, to what extent does physiological activity contribute to the progression of the intrinsic genetic programmes that drive cell differentiation? Hair cell differentiation takes about 3 weeks in most rodents, from terminal mitosis during embryonic development to the onset of hearing around 2 weeks after birth. Until recent years, most of the molecules involved in hair cell development and function were unknown, which was mainly due to difficulties in working with the mammalian cochlea and the very small number of hair cells, about 16,000 in humans, present in the auditory organ. Recent advances in the ability to record from the acutely isolated cochlea maintained in near-physiological conditions, combined with the use of genetically modified mouse models, has allowed the identification of several proteins and molecular mechanisms that are crucial for the maturation and function of hair cells. In this article, I highlight recent findings from my laboratory that have furthered our understanding of how developing hair cells acquire the remarkable sensitivity of adult auditory sensory receptors.","author":[{"dropping-particle":"","family":"Marcotti","given":"Walter","non-dropping-particle":"","parse-names":false,"suffix":""}],"container-title":"Experimental Physiology","id":"ITEM-1","issue":"4","issued":{"date-parts":[["2012"]]},"page":"438-451","title":"Functional assembly of mammalian cochlear hair cells","type":"article-journal","volume":"97"},"uris":["http://www.mendeley.com/documents/?uuid=c7aa2c03-a817-408f-8d90-b86a61ff81aa"]},{"id":"ITEM-2","itemData":{"DOI":"10.1073/pnas.1812029116","ISSN":"10916490","abstract":"Ribbon synapses of cochlear inner hair cells (IHCs) undergo molecular assembly and extensive functional and structural maturation before hearing onset. Here, we characterized the nanostructure of IHC synapses from late prenatal mouse embryo stages (embryonic days 14-18) into adulthood [postnatal day (P)48] using electron microscopy and tomography as well as optical nanoscopy of apical turn organs of Corti. We find that synaptic ribbon precursors arrive at presynaptic active zones (AZs) after afferent contacts have been established. These ribbon precursors contain the proteins RIBEYE and piccolino, tether synaptic vesicles and their delivery likely involves active, microtubule-based transport pathways. Synaptic contacts undergo a maturational transformation from multiple small to one single, large AZ. This maturation is characterized by the fusion of ribbon precursors with membraneanchored ribbons that also appear to fuse with each other. Such fusion events are most frequently encountered around P12 and hence, coincide with hearing onset in mice. Thus, these events likely underlie the morphological and functional maturation of the AZ. Moreover, the postsynaptic densities appear to undergo a similar refinement alongside presynaptic maturation. Blockwise addition of ribbon material by fusion as found during AZ maturation might represent a general mechanism for modulating ribbon size.","author":[{"dropping-particle":"","family":"Michanski","given":"Susann","non-dropping-particle":"","parse-names":false,"suffix":""},{"dropping-particle":"","family":"Smaluch","given":"Katharina","non-dropping-particle":"","parse-names":false,"suffix":""},{"dropping-particle":"","family":"Maria Steyer","given":"Anna","non-dropping-particle":"","parse-names":false,"suffix":""},{"dropping-particle":"","family":"Chakrabarti","given":"Rituparna","non-dropping-particle":"","parse-names":false,"suffix":""},{"dropping-particle":"","family":"Setz","given":"Cristian","non-dropping-particle":"","parse-names":false,"suffix":""},{"dropping-particle":"","family":"Oestreicher","given":"David","non-dropping-particle":"","parse-names":false,"suffix":""},{"dropping-particle":"","family":"Fischer","given":"Christian","non-dropping-particle":"","parse-names":false,"suffix":""},{"dropping-particle":"","family":"Möbius","given":"Wiebke","non-dropping-particle":"","parse-names":false,"suffix":""},{"dropping-particle":"","family":"Moser","given":"Tobias","non-dropping-particle":"","parse-names":false,"suffix":""},{"dropping-particle":"","family":"Vogl","given":"Christian","non-dropping-particle":"","parse-names":false,"suffix":""},{"dropping-particle":"","family":"Wichmann","given":"Carolin","non-dropping-particle":"","parse-names":false,"suffix":""}],"container-title":"Proceedings of the National Academy of Sciences of the United States of America","id":"ITEM-2","issue":"13","issued":{"date-parts":[["2019"]]},"page":"6415-6424","title":"Mapping developmental maturation of inner hair cell ribbon synapses in the apical mouse cochlea","type":"article-journal","volume":"116"},"uris":["http://www.mendeley.com/documents/?uuid=79b26ead-32ee-4558-a3a3-7d56dd1dfd7e"]}],"mendeley":{"formattedCitation":"(Marcotti, 2012; Michanski et al., 2019)","plainTextFormattedCitation":"(Marcotti, 2012; Michanski et al., 2019)","previouslyFormattedCitation":"(Marcotti, 2012; Michanski et al., 2019)"},"properties":{"noteIndex":0},"schema":"https://github.com/citation-style-language/schema/raw/master/csl-citation.json"}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(Marcotti, 2012; Michanski et al., 2019)</w:t>
      </w:r>
      <w:r w:rsidR="00B8691B" w:rsidRPr="00306A40">
        <w:rPr>
          <w:rFonts w:ascii="Arial" w:eastAsia="Times New Roman" w:hAnsi="Arial" w:cs="Arial"/>
        </w:rPr>
        <w:fldChar w:fldCharType="end"/>
      </w:r>
      <w:r w:rsidR="00B8691B" w:rsidRPr="00306A40">
        <w:rPr>
          <w:rFonts w:ascii="Arial" w:eastAsia="Times New Roman" w:hAnsi="Arial" w:cs="Arial"/>
        </w:rPr>
        <w:t xml:space="preserve">. </w:t>
      </w:r>
    </w:p>
    <w:p w14:paraId="00862B4E" w14:textId="24FD90AC" w:rsidR="000A5215" w:rsidRDefault="000A5215" w:rsidP="00DC4DAE">
      <w:pPr>
        <w:spacing w:after="0" w:line="240" w:lineRule="auto"/>
        <w:ind w:firstLine="720"/>
        <w:contextualSpacing/>
        <w:rPr>
          <w:rFonts w:ascii="Arial" w:hAnsi="Arial" w:cs="Arial"/>
          <w:bCs/>
        </w:rPr>
      </w:pPr>
    </w:p>
    <w:p w14:paraId="410C1C5D" w14:textId="77777777" w:rsidR="000A5215" w:rsidRDefault="000A5215" w:rsidP="000A5215">
      <w:pPr>
        <w:spacing w:after="0" w:line="240" w:lineRule="auto"/>
        <w:contextualSpacing/>
        <w:rPr>
          <w:rFonts w:ascii="Arial" w:eastAsia="Times New Roman" w:hAnsi="Arial" w:cs="Arial"/>
          <w:b/>
        </w:rPr>
      </w:pPr>
      <w:r w:rsidRPr="003321B0">
        <w:rPr>
          <w:rFonts w:ascii="Arial" w:eastAsia="Times New Roman" w:hAnsi="Arial" w:cs="Arial"/>
          <w:b/>
        </w:rPr>
        <w:t xml:space="preserve">Involvement of cholinergic </w:t>
      </w:r>
      <w:proofErr w:type="spellStart"/>
      <w:r w:rsidRPr="003321B0">
        <w:rPr>
          <w:rFonts w:ascii="Arial" w:eastAsia="Times New Roman" w:hAnsi="Arial" w:cs="Arial"/>
          <w:b/>
        </w:rPr>
        <w:t>efferents</w:t>
      </w:r>
      <w:proofErr w:type="spellEnd"/>
      <w:r w:rsidRPr="003321B0">
        <w:rPr>
          <w:rFonts w:ascii="Arial" w:eastAsia="Times New Roman" w:hAnsi="Arial" w:cs="Arial"/>
          <w:b/>
        </w:rPr>
        <w:t xml:space="preserve"> in modulating early spontaneous activity.</w:t>
      </w:r>
    </w:p>
    <w:p w14:paraId="2EA3E1A4" w14:textId="0BAE6CF9" w:rsidR="000A5215" w:rsidRPr="0008076D" w:rsidRDefault="000A5215" w:rsidP="0008076D">
      <w:pPr>
        <w:spacing w:after="0" w:line="240" w:lineRule="auto"/>
        <w:contextualSpacing/>
        <w:rPr>
          <w:rFonts w:ascii="Arial" w:eastAsia="Times New Roman" w:hAnsi="Arial" w:cs="Arial"/>
          <w:color w:val="222222"/>
        </w:rPr>
      </w:pPr>
      <w:r>
        <w:rPr>
          <w:rFonts w:ascii="Arial" w:eastAsia="Times New Roman" w:hAnsi="Arial" w:cs="Arial"/>
          <w:bCs/>
        </w:rPr>
        <w:t xml:space="preserve">In the developing cochlea, IHCs are transiently innervated by efferent fibers, which provide powerful inhibitory input </w:t>
      </w:r>
      <w:r>
        <w:rPr>
          <w:rFonts w:ascii="Arial" w:eastAsia="Times New Roman" w:hAnsi="Arial" w:cs="Arial"/>
          <w:bCs/>
        </w:rPr>
        <w:fldChar w:fldCharType="begin" w:fldLock="1"/>
      </w:r>
      <w:r>
        <w:rPr>
          <w:rFonts w:ascii="Arial" w:eastAsia="Times New Roman" w:hAnsi="Arial" w:cs="Arial"/>
          <w:bCs/>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Pr>
          <w:rFonts w:ascii="Arial" w:eastAsia="Times New Roman" w:hAnsi="Arial" w:cs="Arial"/>
          <w:bCs/>
        </w:rPr>
        <w:fldChar w:fldCharType="separate"/>
      </w:r>
      <w:r w:rsidRPr="00282787">
        <w:rPr>
          <w:rFonts w:ascii="Arial" w:eastAsia="Times New Roman" w:hAnsi="Arial" w:cs="Arial"/>
          <w:bCs/>
          <w:noProof/>
        </w:rPr>
        <w:t>(Glowatzki and Fuchs, 2000)</w:t>
      </w:r>
      <w:r>
        <w:rPr>
          <w:rFonts w:ascii="Arial" w:eastAsia="Times New Roman" w:hAnsi="Arial" w:cs="Arial"/>
          <w:bCs/>
        </w:rPr>
        <w:fldChar w:fldCharType="end"/>
      </w:r>
      <w:r>
        <w:rPr>
          <w:rFonts w:ascii="Arial" w:eastAsia="Times New Roman" w:hAnsi="Arial" w:cs="Arial"/>
          <w:bCs/>
        </w:rPr>
        <w:t xml:space="preserve">. Previous studies in isolated cochleae demonstrated that temporarily relieving this inhibition produced bursts of action potentials in IHCs </w:t>
      </w:r>
      <w:r w:rsidRPr="00306A40">
        <w:rPr>
          <w:rFonts w:ascii="Arial" w:eastAsia="Times New Roman" w:hAnsi="Arial" w:cs="Arial"/>
        </w:rPr>
        <w:fldChar w:fldCharType="begin" w:fldLock="1"/>
      </w:r>
      <w:r w:rsidRPr="00306A40">
        <w:rPr>
          <w:rFonts w:ascii="Arial" w:eastAsia="Times New Roman" w:hAnsi="Arial" w:cs="Arial"/>
        </w:rPr>
        <w:instrText>ADDIN CSL_CITATION {"citationItems":[{"id":"ITEM-1","itemData":{"DOI":"10.1038/nn.2803","ISBN":"1546-1726 (Electronic)\\r1097-6256 (Linking)","ISSN":"1097-6256","PMID":"21572434","abstract":"Spontaneous action potential activity is crucial for mammalian sensory system development. In the auditory system, patterned firing activity has been observed in immature spiral ganglion and brain-stem neurons and is likely to depend on cochlear inner hair cell (IHC) action potentials. It remains uncertain whether spiking activity is intrinsic to developing IHCs and whether it shows patterning. We found that action potentials were intrinsically generated by immature IHCs of altricial rodents and that apical IHCs showed bursting activity as opposed to more sustained firing in basal cells. We show that the efferent neurotransmitter acetylcholine fine-tunes the IHC's resting membrane potential (V(m)), and as such is crucial for the bursting pattern in apical cells. Endogenous extracellular ATP also contributes to the V(m) of apical and basal IHCs by triggering small-conductance Ca(2+)-activated K(+) (SK2) channels. We propose that the difference in firing pattern along the cochlea instructs the tonotopic differentiation of IHCs and auditory pathway.","author":[{"dropping-particle":"","family":"Johnson","given":"Stuart L","non-dropping-particle":"","parse-names":false,"suffix":""},{"dropping-particle":"","family":"Eckrich","given":"Tobias","non-dropping-particle":"","parse-names":false,"suffix":""},{"dropping-particle":"","family":"Kuhn","given":"Stephanie","non-dropping-particle":"","parse-names":false,"suffix":""},{"dropping-particle":"","family":"Zampini","given":"Valeria","non-dropping-particle":"","parse-names":false,"suffix":""},{"dropping-particle":"","family":"Franz","given":"Christoph","non-dropping-particle":"","parse-names":false,"suffix":""},{"dropping-particle":"","family":"Ranatunga","given":"Kishani M","non-dropping-particle":"","parse-names":false,"suffix":""},{"dropping-particle":"","family":"Roberts","given":"Terri P","non-dropping-particle":"","parse-names":false,"suffix":""},{"dropping-particle":"","family":"Masetto","given":"Sergio","non-dropping-particle":"","parse-names":false,"suffix":""},{"dropping-particle":"","family":"Knipper","given":"Marlies","non-dropping-particle":"","parse-names":false,"suffix":""},{"dropping-particle":"","family":"Kros","given":"Corné J","non-dropping-particle":"","parse-names":false,"suffix":""},{"dropping-particle":"","family":"Marcotti","given":"Walter","non-dropping-particle":"","parse-names":false,"suffix":""}],"container-title":"Nature Neuroscience","id":"ITEM-1","issue":"6","issued":{"date-parts":[["2011"]]},"page":"711-717","title":"Position-dependent patterning of spontaneous action potentials in immature cochlear inner hair cells.","type":"article-journal","volume":"14"},"uris":["http://www.mendeley.com/documents/?uuid=37fec2bd-ef6a-4302-9703-2aa2d7005be6"]}],"mendeley":{"formattedCitation":"(Johnson et al., 2011)","plainTextFormattedCitation":"(Johnson et al., 2011)","previouslyFormattedCitation":"(Johnson et al., 2011)"},"properties":{"noteIndex":0},"schema":"https://github.com/citation-style-language/schema/raw/master/csl-citation.json"}</w:instrText>
      </w:r>
      <w:r w:rsidRPr="00306A40">
        <w:rPr>
          <w:rFonts w:ascii="Arial" w:eastAsia="Times New Roman" w:hAnsi="Arial" w:cs="Arial"/>
        </w:rPr>
        <w:fldChar w:fldCharType="separate"/>
      </w:r>
      <w:r w:rsidRPr="00306A40">
        <w:rPr>
          <w:rFonts w:ascii="Arial" w:eastAsia="Times New Roman" w:hAnsi="Arial" w:cs="Arial"/>
          <w:noProof/>
        </w:rPr>
        <w:t>(Johnson et al., 2011)</w:t>
      </w:r>
      <w:r w:rsidRPr="00306A40">
        <w:rPr>
          <w:rFonts w:ascii="Arial" w:eastAsia="Times New Roman" w:hAnsi="Arial" w:cs="Arial"/>
        </w:rPr>
        <w:fldChar w:fldCharType="end"/>
      </w:r>
      <w:r>
        <w:rPr>
          <w:rFonts w:ascii="Arial" w:eastAsia="Times New Roman" w:hAnsi="Arial" w:cs="Arial"/>
          <w:bCs/>
        </w:rPr>
        <w:t>, suggesting that efferent activity may initiate burst firing</w:t>
      </w:r>
      <w:r w:rsidRPr="00306A40">
        <w:rPr>
          <w:rFonts w:ascii="Arial" w:eastAsia="Times New Roman" w:hAnsi="Arial" w:cs="Arial"/>
        </w:rPr>
        <w:t xml:space="preserve">. However, auditory brainstem neurons </w:t>
      </w:r>
      <w:r>
        <w:rPr>
          <w:rFonts w:ascii="Arial" w:eastAsia="Times New Roman" w:hAnsi="Arial" w:cs="Arial"/>
        </w:rPr>
        <w:t xml:space="preserve">in (anesthetized) </w:t>
      </w:r>
      <w:r w:rsidRPr="00BD1B97">
        <w:rPr>
          <w:rStyle w:val="st"/>
          <w:rFonts w:ascii="Arial" w:hAnsi="Arial" w:cs="Arial"/>
          <w:iCs/>
        </w:rPr>
        <w:t>α</w:t>
      </w:r>
      <w:r w:rsidRPr="00BD1B97">
        <w:rPr>
          <w:rFonts w:ascii="Arial" w:eastAsia="Times New Roman" w:hAnsi="Arial" w:cs="Arial"/>
          <w:iCs/>
        </w:rPr>
        <w:t>9</w:t>
      </w:r>
      <w:r w:rsidRPr="00306A40">
        <w:rPr>
          <w:rFonts w:ascii="Arial" w:eastAsia="Times New Roman" w:hAnsi="Arial" w:cs="Arial"/>
        </w:rPr>
        <w:t xml:space="preserve"> KO mice exhibit prominent burst firing</w:t>
      </w:r>
      <w:r w:rsidRPr="00306A40" w:rsidDel="00B766DC">
        <w:rPr>
          <w:rFonts w:ascii="Arial" w:eastAsia="Times New Roman" w:hAnsi="Arial" w:cs="Arial"/>
        </w:rPr>
        <w:t xml:space="preserve"> </w:t>
      </w:r>
      <w:r w:rsidRPr="00306A40">
        <w:rPr>
          <w:rFonts w:ascii="Arial" w:eastAsia="Times New Roman" w:hAnsi="Arial" w:cs="Arial"/>
          <w:i/>
          <w:iCs/>
        </w:rPr>
        <w:t>in vivo</w:t>
      </w:r>
      <w:r w:rsidRPr="00306A40">
        <w:rPr>
          <w:rFonts w:ascii="Arial" w:eastAsia="Times New Roman" w:hAnsi="Arial" w:cs="Arial"/>
        </w:rPr>
        <w:t>, with bursts occurring at similar frequencies</w:t>
      </w:r>
      <w:r>
        <w:rPr>
          <w:rFonts w:ascii="Arial" w:eastAsia="Times New Roman" w:hAnsi="Arial" w:cs="Arial"/>
        </w:rPr>
        <w:t>,</w:t>
      </w:r>
      <w:r w:rsidRPr="00306A40">
        <w:rPr>
          <w:rFonts w:ascii="Arial" w:eastAsia="Times New Roman" w:hAnsi="Arial" w:cs="Arial"/>
        </w:rPr>
        <w:t xml:space="preserve"> but with shorter durations and containing more action potentials than controls </w:t>
      </w:r>
      <w:r w:rsidRPr="007E227D">
        <w:rPr>
          <w:rFonts w:ascii="Arial" w:eastAsia="Times New Roman" w:hAnsi="Arial" w:cs="Arial"/>
        </w:rPr>
        <w:fldChar w:fldCharType="begin" w:fldLock="1"/>
      </w:r>
      <w:r w:rsidRPr="00B766DC">
        <w:rPr>
          <w:rFonts w:ascii="Arial" w:eastAsia="Times New Roman" w:hAnsi="Arial" w:cs="Arial"/>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Pr="007E227D">
        <w:rPr>
          <w:rFonts w:ascii="Arial" w:eastAsia="Times New Roman" w:hAnsi="Arial" w:cs="Arial"/>
        </w:rPr>
        <w:fldChar w:fldCharType="separate"/>
      </w:r>
      <w:r w:rsidRPr="00B766DC">
        <w:rPr>
          <w:rFonts w:ascii="Arial" w:eastAsia="Times New Roman" w:hAnsi="Arial" w:cs="Arial"/>
          <w:noProof/>
        </w:rPr>
        <w:t>(Clause et al., 2014)</w:t>
      </w:r>
      <w:r w:rsidRPr="007E227D">
        <w:rPr>
          <w:rFonts w:ascii="Arial" w:eastAsia="Times New Roman" w:hAnsi="Arial" w:cs="Arial"/>
        </w:rPr>
        <w:fldChar w:fldCharType="end"/>
      </w:r>
      <w:r>
        <w:rPr>
          <w:rStyle w:val="CommentReference"/>
          <w:rFonts w:ascii="Arial" w:hAnsi="Arial" w:cs="Arial"/>
          <w:sz w:val="22"/>
          <w:szCs w:val="22"/>
        </w:rPr>
        <w:t xml:space="preserve">. Moreover, </w:t>
      </w:r>
      <w:r w:rsidRPr="0077330A">
        <w:rPr>
          <w:rFonts w:ascii="Arial" w:hAnsi="Arial" w:cs="Arial"/>
          <w:iCs/>
        </w:rPr>
        <w:t>α9</w:t>
      </w:r>
      <w:r w:rsidRPr="0077330A">
        <w:rPr>
          <w:rFonts w:ascii="Arial" w:hAnsi="Arial" w:cs="Arial"/>
        </w:rPr>
        <w:t xml:space="preserve"> </w:t>
      </w:r>
      <w:r>
        <w:rPr>
          <w:rFonts w:ascii="Arial" w:hAnsi="Arial" w:cs="Arial"/>
        </w:rPr>
        <w:t>GOF mice</w:t>
      </w:r>
      <w:r w:rsidR="000B4B9E">
        <w:rPr>
          <w:rFonts w:ascii="Arial" w:hAnsi="Arial" w:cs="Arial"/>
        </w:rPr>
        <w:t xml:space="preserve"> that have </w:t>
      </w:r>
      <w:r>
        <w:rPr>
          <w:rFonts w:ascii="Arial" w:hAnsi="Arial" w:cs="Arial"/>
        </w:rPr>
        <w:t xml:space="preserve">enhanced efferent </w:t>
      </w:r>
      <w:r w:rsidR="000B4B9E">
        <w:rPr>
          <w:rFonts w:ascii="Arial" w:hAnsi="Arial" w:cs="Arial"/>
        </w:rPr>
        <w:t>inhibition</w:t>
      </w:r>
      <w:r>
        <w:rPr>
          <w:rFonts w:ascii="Arial" w:hAnsi="Arial" w:cs="Arial"/>
        </w:rPr>
        <w:t xml:space="preserve"> of IHC</w:t>
      </w:r>
      <w:r w:rsidR="00884CB2">
        <w:rPr>
          <w:rFonts w:ascii="Arial" w:hAnsi="Arial" w:cs="Arial"/>
        </w:rPr>
        <w:t xml:space="preserve">s </w:t>
      </w:r>
      <w:r>
        <w:rPr>
          <w:rFonts w:ascii="Arial" w:hAnsi="Arial" w:cs="Arial"/>
        </w:rPr>
        <w:fldChar w:fldCharType="begin" w:fldLock="1"/>
      </w:r>
      <w:r>
        <w:rPr>
          <w:rFonts w:ascii="Arial" w:hAnsi="Arial" w:cs="Arial"/>
        </w:rPr>
        <w:instrText>ADDIN CSL_CITATION {"citationItems":[{"id":"ITEM-1","itemData":{"DOI":"10.1523/JNEUROSCI.2528-17.2018","ISSN":"15292401","abstract":"Gain control of the auditory system operates at multiple levels. Cholinergic medial olivocochlear (MOC) fibers originate in the brainstem and make synaptic contacts at the base of the outer hair cells (OHCs), the final targets of several feedback loops from the periphery and higher-processing centers. Efferent activation inhibitsOHCactive amplification within the mammalian cochlea, through the activation of a calcium-permeable α 9 α 10 ionotropic cholinergic nicotinic receptor (nAChR), functionally coupled to calcium activated SK2 potassium channels. Correct operation of this feedback requires careful matching of acoustic input with the strength of cochlear inhibition (Galambos, 1956; Wiederhold and Kiang, 1970; Gifford and Guinan, 1987), which is driven by the rate of MOCactivity and short-term facilitation at theMOC-OHCsynapse (Ballestero et al., 2011; Katz and Elgoyhen, 2014). The present work shows (in mice of either sex) that a mutation in the α 9α 10 nAChR with increased duration of channel gating (Taranda et al., 2009) greatly elongates hair cell-evoked IPSCs and Ca2+signals. Interestingly, MOC–OHC synapses of L9’T mice presented reduced quantum content and increased presynaptic facilitation. These phenotypic changes lead to enhanced and sustained synaptic responses and OHC hyperpolarization upon high-frequency stimulation of MOC terminals. At the cochlear physiology level these changes were matched by a longer time course of efferent MOC suppression. This indicates that the properties of theMOC-OHCsynapse directly determine the efficacy of the MOCfeedback to the cochlea being a main player in the “gain control” of the auditory periphery.","author":[{"dropping-particle":"","family":"Wedemeyer","given":"Carolina","non-dropping-particle":"","parse-names":false,"suffix":""},{"dropping-particle":"","family":"Vattino","given":"Lucas G.","non-dropping-particle":"","parse-names":false,"suffix":""},{"dropping-particle":"","family":"Moglie","given":"Marcelo J.","non-dropping-particle":"","parse-names":false,"suffix":""},{"dropping-particle":"","family":"Ballestero","given":"Jimena","non-dropping-particle":"","parse-names":false,"suffix":""},{"dropping-particle":"","family":"Maison","given":"Stéphane F.","non-dropping-particle":"","parse-names":false,"suffix":""},{"dropping-particle":"","family":"Guilmi","given":"Mariano N.","non-dropping-particle":"Di","parse-names":false,"suffix":""},{"dropping-particle":"","family":"Taranda","given":"Julian","non-dropping-particle":"","parse-names":false,"suffix":""},{"dropping-particle":"","family":"Liberman","given":"M. Charles","non-dropping-particle":"","parse-names":false,"suffix":""},{"dropping-particle":"","family":"Fuchs","given":"Paul A.","non-dropping-particle":"","parse-names":false,"suffix":""},{"dropping-particle":"","family":"Katz","given":"Eleonora","non-dropping-particle":"","parse-names":false,"suffix":""},{"dropping-particle":"","family":"Elgoyhen","given":"Ana Belén","non-dropping-particle":"","parse-names":false,"suffix":""}],"container-title":"Journal of Neuroscience","id":"ITEM-1","issue":"16","issued":{"date-parts":[["2018"]]},"page":"3939-3954","title":"A gain-of-function mutation in the α9 nicotinic acetylcholine receptor alters medial olivocochlear efferent short-term synaptic plasticity","type":"article-journal","volume":"38"},"uris":["http://www.mendeley.com/documents/?uuid=5695de06-1671-45bb-96e3-b99950b520c9"]}],"mendeley":{"formattedCitation":"(Wedemeyer et al., 2018)","plainTextFormattedCitation":"(Wedemeyer et al., 2018)","previouslyFormattedCitation":"(Wedemeyer et al., 2018)"},"properties":{"noteIndex":0},"schema":"https://github.com/citation-style-language/schema/raw/master/csl-citation.json"}</w:instrText>
      </w:r>
      <w:r>
        <w:rPr>
          <w:rFonts w:ascii="Arial" w:hAnsi="Arial" w:cs="Arial"/>
        </w:rPr>
        <w:fldChar w:fldCharType="separate"/>
      </w:r>
      <w:r w:rsidRPr="002D01F9">
        <w:rPr>
          <w:rFonts w:ascii="Arial" w:hAnsi="Arial" w:cs="Arial"/>
          <w:noProof/>
        </w:rPr>
        <w:t>(Wedemeyer et al., 2018)</w:t>
      </w:r>
      <w:r>
        <w:rPr>
          <w:rFonts w:ascii="Arial" w:hAnsi="Arial" w:cs="Arial"/>
        </w:rPr>
        <w:fldChar w:fldCharType="end"/>
      </w:r>
      <w:r>
        <w:rPr>
          <w:rFonts w:ascii="Arial" w:hAnsi="Arial" w:cs="Arial"/>
        </w:rPr>
        <w:t xml:space="preserve">, also exhibit spontaneous action potentials in the auditory brainstem, although at lower frequencies than controls </w:t>
      </w:r>
      <w:r>
        <w:rPr>
          <w:rFonts w:ascii="Arial" w:hAnsi="Arial" w:cs="Arial"/>
        </w:rPr>
        <w:fldChar w:fldCharType="begin" w:fldLock="1"/>
      </w:r>
      <w:r w:rsidR="006F2703">
        <w:rPr>
          <w:rFonts w:ascii="Arial" w:hAnsi="Arial" w:cs="Arial"/>
        </w:rPr>
        <w:instrText>ADDIN CSL_CITATION {"citationItems":[{"id":"ITEM-1","itemData":{"DOI":"10.1523/JNEUROSCI.2536-18.2019","ISSN":"15292401","abstract":"The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Neuroscience","id":"ITEM-1","issue":"36","issued":{"date-parts":[["2019"]]},"page":"7037-7048","title":"Strengthening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nucleus","type":"article-journal","volume":"39"},"uris":["http://www.mendeley.com/documents/?uuid=8ea689b4-d224-4ae9-8035-c0379990a5b6"]}],"mendeley":{"formattedCitation":"(Di Guilmi et al., 2019)","plainTextFormattedCitation":"(Di Guilmi et al., 2019)","previouslyFormattedCitation":"(Di Guilmi et al., 2019)"},"properties":{"noteIndex":0},"schema":"https://github.com/citation-style-language/schema/raw/master/csl-citation.json"}</w:instrText>
      </w:r>
      <w:r>
        <w:rPr>
          <w:rFonts w:ascii="Arial" w:hAnsi="Arial" w:cs="Arial"/>
        </w:rPr>
        <w:fldChar w:fldCharType="separate"/>
      </w:r>
      <w:r w:rsidRPr="002D01F9">
        <w:rPr>
          <w:rFonts w:ascii="Arial" w:hAnsi="Arial" w:cs="Arial"/>
          <w:noProof/>
        </w:rPr>
        <w:t>(Di Guilmi et al., 2019)</w:t>
      </w:r>
      <w:r>
        <w:rPr>
          <w:rFonts w:ascii="Arial" w:hAnsi="Arial" w:cs="Arial"/>
        </w:rPr>
        <w:fldChar w:fldCharType="end"/>
      </w:r>
      <w:r>
        <w:rPr>
          <w:rFonts w:ascii="Arial" w:hAnsi="Arial" w:cs="Arial"/>
        </w:rPr>
        <w:t xml:space="preserve">. </w:t>
      </w:r>
      <w:r w:rsidR="00451C89">
        <w:rPr>
          <w:rFonts w:ascii="Arial" w:eastAsia="Times New Roman" w:hAnsi="Arial" w:cs="Arial"/>
        </w:rPr>
        <w:t xml:space="preserve">Our </w:t>
      </w:r>
      <w:r w:rsidR="00451C89" w:rsidRPr="00BD1B97">
        <w:rPr>
          <w:rFonts w:ascii="Arial" w:eastAsia="Times New Roman" w:hAnsi="Arial" w:cs="Arial"/>
          <w:i/>
        </w:rPr>
        <w:t>in vivo</w:t>
      </w:r>
      <w:r w:rsidR="00451C89">
        <w:rPr>
          <w:rFonts w:ascii="Arial" w:eastAsia="Times New Roman" w:hAnsi="Arial" w:cs="Arial"/>
        </w:rPr>
        <w:t xml:space="preserve"> macroscopic imaging studies indicate that </w:t>
      </w:r>
      <w:r w:rsidR="00451C89" w:rsidRPr="00306A40">
        <w:rPr>
          <w:rFonts w:ascii="Arial" w:eastAsia="Times New Roman" w:hAnsi="Arial" w:cs="Arial"/>
        </w:rPr>
        <w:t>periodic excitation of auditory midbrain neurons occu</w:t>
      </w:r>
      <w:r w:rsidR="00451C89">
        <w:rPr>
          <w:rFonts w:ascii="Arial" w:eastAsia="Times New Roman" w:hAnsi="Arial" w:cs="Arial"/>
        </w:rPr>
        <w:t>r</w:t>
      </w:r>
      <w:r w:rsidR="00451C89" w:rsidRPr="00306A40">
        <w:rPr>
          <w:rFonts w:ascii="Arial" w:eastAsia="Times New Roman" w:hAnsi="Arial" w:cs="Arial"/>
        </w:rPr>
        <w:t>r</w:t>
      </w:r>
      <w:r w:rsidR="00451C89">
        <w:rPr>
          <w:rFonts w:ascii="Arial" w:eastAsia="Times New Roman" w:hAnsi="Arial" w:cs="Arial"/>
        </w:rPr>
        <w:t>ed</w:t>
      </w:r>
      <w:r w:rsidR="00451C89" w:rsidRPr="00306A40">
        <w:rPr>
          <w:rFonts w:ascii="Arial" w:eastAsia="Times New Roman" w:hAnsi="Arial" w:cs="Arial"/>
        </w:rPr>
        <w:t xml:space="preserve"> in </w:t>
      </w:r>
      <w:r w:rsidR="00451C89" w:rsidRPr="00306A40">
        <w:rPr>
          <w:rStyle w:val="st"/>
          <w:rFonts w:ascii="Arial" w:hAnsi="Arial" w:cs="Arial"/>
        </w:rPr>
        <w:t>α</w:t>
      </w:r>
      <w:r w:rsidR="00451C89" w:rsidRPr="00306A40">
        <w:rPr>
          <w:rFonts w:ascii="Arial" w:eastAsia="Times New Roman" w:hAnsi="Arial" w:cs="Arial"/>
        </w:rPr>
        <w:t xml:space="preserve">9 KO mice at the same frequency as controls (Figure 11), </w:t>
      </w:r>
      <w:del w:id="448" w:author="Travis Babola" w:date="2020-10-02T14:38:00Z">
        <w:r w:rsidR="00451C89" w:rsidDel="004F07B8">
          <w:rPr>
            <w:rStyle w:val="CommentReference"/>
            <w:rFonts w:ascii="Arial" w:hAnsi="Arial" w:cs="Arial"/>
            <w:sz w:val="22"/>
            <w:szCs w:val="22"/>
          </w:rPr>
          <w:delText>reinforcing the conclusion</w:delText>
        </w:r>
      </w:del>
      <w:ins w:id="449" w:author="Travis Babola" w:date="2020-10-02T14:38:00Z">
        <w:r w:rsidR="004F07B8">
          <w:rPr>
            <w:rStyle w:val="CommentReference"/>
            <w:rFonts w:ascii="Arial" w:hAnsi="Arial" w:cs="Arial"/>
            <w:sz w:val="22"/>
            <w:szCs w:val="22"/>
          </w:rPr>
          <w:t>providing additional evidence</w:t>
        </w:r>
      </w:ins>
      <w:r w:rsidR="00451C89">
        <w:rPr>
          <w:rStyle w:val="CommentReference"/>
          <w:rFonts w:ascii="Arial" w:hAnsi="Arial" w:cs="Arial"/>
          <w:sz w:val="22"/>
          <w:szCs w:val="22"/>
        </w:rPr>
        <w:t xml:space="preserve"> that </w:t>
      </w:r>
      <w:r w:rsidR="00884CB2">
        <w:rPr>
          <w:rStyle w:val="CommentReference"/>
          <w:rFonts w:ascii="Arial" w:hAnsi="Arial" w:cs="Arial"/>
          <w:sz w:val="22"/>
          <w:szCs w:val="22"/>
        </w:rPr>
        <w:t xml:space="preserve">efferent </w:t>
      </w:r>
      <w:r w:rsidRPr="003321B0">
        <w:rPr>
          <w:rStyle w:val="CommentReference"/>
          <w:rFonts w:ascii="Arial" w:hAnsi="Arial" w:cs="Arial"/>
          <w:sz w:val="22"/>
          <w:szCs w:val="22"/>
        </w:rPr>
        <w:t xml:space="preserve">input </w:t>
      </w:r>
      <w:r w:rsidR="000B4B9E">
        <w:rPr>
          <w:rStyle w:val="CommentReference"/>
          <w:rFonts w:ascii="Arial" w:hAnsi="Arial" w:cs="Arial"/>
          <w:sz w:val="22"/>
          <w:szCs w:val="22"/>
        </w:rPr>
        <w:t xml:space="preserve">is not required to </w:t>
      </w:r>
      <w:r w:rsidRPr="003321B0">
        <w:rPr>
          <w:rStyle w:val="CommentReference"/>
          <w:rFonts w:ascii="Arial" w:hAnsi="Arial" w:cs="Arial"/>
          <w:sz w:val="22"/>
          <w:szCs w:val="22"/>
        </w:rPr>
        <w:t>initiate burst</w:t>
      </w:r>
      <w:r>
        <w:rPr>
          <w:rStyle w:val="CommentReference"/>
          <w:rFonts w:ascii="Arial" w:hAnsi="Arial" w:cs="Arial"/>
          <w:sz w:val="22"/>
          <w:szCs w:val="22"/>
        </w:rPr>
        <w:t xml:space="preserve"> firing</w:t>
      </w:r>
      <w:ins w:id="450" w:author="Travis Babola" w:date="2020-09-29T15:33:00Z">
        <w:r w:rsidR="00E86BC4">
          <w:rPr>
            <w:rStyle w:val="CommentReference"/>
            <w:rFonts w:ascii="Arial" w:hAnsi="Arial" w:cs="Arial"/>
            <w:sz w:val="22"/>
            <w:szCs w:val="22"/>
          </w:rPr>
          <w:t xml:space="preserve"> </w:t>
        </w:r>
      </w:ins>
      <w:ins w:id="451" w:author="Travis Babola" w:date="2020-10-01T15:55:00Z">
        <w:r w:rsidR="00FF4BA6">
          <w:rPr>
            <w:rStyle w:val="CommentReference"/>
            <w:rFonts w:ascii="Arial" w:hAnsi="Arial" w:cs="Arial"/>
            <w:sz w:val="22"/>
            <w:szCs w:val="22"/>
          </w:rPr>
          <w:fldChar w:fldCharType="begin" w:fldLock="1"/>
        </w:r>
      </w:ins>
      <w:r w:rsidR="004F07B8">
        <w:rPr>
          <w:rStyle w:val="CommentReference"/>
          <w:rFonts w:ascii="Arial" w:hAnsi="Arial" w:cs="Arial"/>
          <w:sz w:val="22"/>
          <w:szCs w:val="22"/>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00FF4BA6">
        <w:rPr>
          <w:rStyle w:val="CommentReference"/>
          <w:rFonts w:ascii="Arial" w:hAnsi="Arial" w:cs="Arial"/>
          <w:sz w:val="22"/>
          <w:szCs w:val="22"/>
        </w:rPr>
        <w:fldChar w:fldCharType="separate"/>
      </w:r>
      <w:r w:rsidR="00FF4BA6" w:rsidRPr="00FF4BA6">
        <w:rPr>
          <w:rStyle w:val="CommentReference"/>
          <w:rFonts w:ascii="Arial" w:hAnsi="Arial" w:cs="Arial"/>
          <w:noProof/>
          <w:sz w:val="22"/>
          <w:szCs w:val="22"/>
        </w:rPr>
        <w:t>(Clause et al., 2014)</w:t>
      </w:r>
      <w:ins w:id="452" w:author="Travis Babola" w:date="2020-10-01T15:55:00Z">
        <w:r w:rsidR="00FF4BA6">
          <w:rPr>
            <w:rStyle w:val="CommentReference"/>
            <w:rFonts w:ascii="Arial" w:hAnsi="Arial" w:cs="Arial"/>
            <w:sz w:val="22"/>
            <w:szCs w:val="22"/>
          </w:rPr>
          <w:fldChar w:fldCharType="end"/>
        </w:r>
      </w:ins>
      <w:r w:rsidRPr="00B766DC">
        <w:rPr>
          <w:rFonts w:ascii="Arial" w:eastAsia="Times New Roman" w:hAnsi="Arial" w:cs="Arial"/>
        </w:rPr>
        <w:t xml:space="preserve">. </w:t>
      </w:r>
      <w:r w:rsidR="000B4B9E">
        <w:rPr>
          <w:rFonts w:ascii="Arial" w:eastAsia="Times New Roman" w:hAnsi="Arial" w:cs="Arial"/>
        </w:rPr>
        <w:t>Ho</w:t>
      </w:r>
      <w:r w:rsidR="0060263E">
        <w:rPr>
          <w:rFonts w:ascii="Arial" w:eastAsia="Times New Roman" w:hAnsi="Arial" w:cs="Arial"/>
        </w:rPr>
        <w:t>w</w:t>
      </w:r>
      <w:r w:rsidR="000B4B9E">
        <w:rPr>
          <w:rFonts w:ascii="Arial" w:eastAsia="Times New Roman" w:hAnsi="Arial" w:cs="Arial"/>
        </w:rPr>
        <w:t>ever, m</w:t>
      </w:r>
      <w:r>
        <w:rPr>
          <w:rFonts w:ascii="Arial" w:eastAsia="Times New Roman" w:hAnsi="Arial" w:cs="Arial"/>
        </w:rPr>
        <w:t xml:space="preserve">anipulating </w:t>
      </w:r>
      <w:proofErr w:type="spellStart"/>
      <w:r w:rsidRPr="00306A40">
        <w:rPr>
          <w:rFonts w:ascii="Arial" w:eastAsia="Times New Roman" w:hAnsi="Arial" w:cs="Arial"/>
          <w:color w:val="222222"/>
        </w:rPr>
        <w:t>nAChR</w:t>
      </w:r>
      <w:proofErr w:type="spellEnd"/>
      <w:r w:rsidRPr="00306A40">
        <w:rPr>
          <w:rFonts w:ascii="Arial" w:eastAsia="Times New Roman" w:hAnsi="Arial" w:cs="Arial"/>
          <w:color w:val="222222"/>
        </w:rPr>
        <w:t>α9</w:t>
      </w:r>
      <w:r>
        <w:rPr>
          <w:rFonts w:ascii="Arial" w:eastAsia="Times New Roman" w:hAnsi="Arial" w:cs="Arial"/>
          <w:color w:val="222222"/>
        </w:rPr>
        <w:t xml:space="preserve"> signaling altered </w:t>
      </w:r>
      <w:r>
        <w:rPr>
          <w:rFonts w:ascii="Arial" w:eastAsia="Times New Roman" w:hAnsi="Arial" w:cs="Arial"/>
        </w:rPr>
        <w:t>the</w:t>
      </w:r>
      <w:r w:rsidRPr="00306A40">
        <w:rPr>
          <w:rFonts w:ascii="Arial" w:eastAsia="Times New Roman" w:hAnsi="Arial" w:cs="Arial"/>
        </w:rPr>
        <w:t xml:space="preserve"> lateralization </w:t>
      </w:r>
      <w:r w:rsidR="0060263E">
        <w:rPr>
          <w:rFonts w:ascii="Arial" w:eastAsia="Times New Roman" w:hAnsi="Arial" w:cs="Arial"/>
        </w:rPr>
        <w:t xml:space="preserve">(contralateral bias) </w:t>
      </w:r>
      <w:r>
        <w:rPr>
          <w:rFonts w:ascii="Arial" w:eastAsia="Times New Roman" w:hAnsi="Arial" w:cs="Arial"/>
        </w:rPr>
        <w:t xml:space="preserve">of activity </w:t>
      </w:r>
      <w:del w:id="453" w:author="Travis Babola" w:date="2020-10-02T14:39:00Z">
        <w:r w:rsidDel="004F07B8">
          <w:rPr>
            <w:rFonts w:ascii="Arial" w:eastAsia="Times New Roman" w:hAnsi="Arial" w:cs="Arial"/>
          </w:rPr>
          <w:delText>across the brain</w:delText>
        </w:r>
      </w:del>
      <w:ins w:id="454" w:author="Travis Babola" w:date="2020-10-02T14:39:00Z">
        <w:r w:rsidR="004F07B8">
          <w:rPr>
            <w:rFonts w:ascii="Arial" w:eastAsia="Times New Roman" w:hAnsi="Arial" w:cs="Arial"/>
          </w:rPr>
          <w:t>in the auditory midbrain</w:t>
        </w:r>
      </w:ins>
      <w:r w:rsidRPr="00306A40">
        <w:rPr>
          <w:rFonts w:ascii="Arial" w:eastAsia="Times New Roman" w:hAnsi="Arial" w:cs="Arial"/>
        </w:rPr>
        <w:t xml:space="preserve">. In </w:t>
      </w:r>
      <w:r w:rsidRPr="00306A40">
        <w:rPr>
          <w:rStyle w:val="st"/>
          <w:rFonts w:ascii="Arial" w:hAnsi="Arial" w:cs="Arial"/>
        </w:rPr>
        <w:t>α</w:t>
      </w:r>
      <w:r w:rsidRPr="00306A40">
        <w:rPr>
          <w:rFonts w:ascii="Arial" w:eastAsia="Times New Roman" w:hAnsi="Arial" w:cs="Arial"/>
        </w:rPr>
        <w:t>9 KO mice, bilateral activation of the IC was more asymmetr</w:t>
      </w:r>
      <w:r>
        <w:rPr>
          <w:rFonts w:ascii="Arial" w:eastAsia="Times New Roman" w:hAnsi="Arial" w:cs="Arial"/>
        </w:rPr>
        <w:t>ic than controls (Figure 11A,F)</w:t>
      </w:r>
      <w:r w:rsidR="0060263E">
        <w:rPr>
          <w:rFonts w:ascii="Arial" w:eastAsia="Times New Roman" w:hAnsi="Arial" w:cs="Arial"/>
        </w:rPr>
        <w:t>,</w:t>
      </w:r>
      <w:r>
        <w:rPr>
          <w:rFonts w:ascii="Arial" w:eastAsia="Times New Roman" w:hAnsi="Arial" w:cs="Arial"/>
        </w:rPr>
        <w:t xml:space="preserve"> and</w:t>
      </w:r>
      <w:ins w:id="455" w:author="Travis Babola" w:date="2020-10-13T10:53:00Z">
        <w:r w:rsidR="00AE4FFA">
          <w:rPr>
            <w:rFonts w:ascii="Arial" w:eastAsia="Times New Roman" w:hAnsi="Arial" w:cs="Arial"/>
          </w:rPr>
          <w:t>,</w:t>
        </w:r>
      </w:ins>
      <w:r>
        <w:rPr>
          <w:rFonts w:ascii="Arial" w:eastAsia="Times New Roman" w:hAnsi="Arial" w:cs="Arial"/>
        </w:rPr>
        <w:t xml:space="preserve"> c</w:t>
      </w:r>
      <w:r w:rsidRPr="00306A40">
        <w:rPr>
          <w:rFonts w:ascii="Arial" w:eastAsia="Times New Roman" w:hAnsi="Arial" w:cs="Arial"/>
        </w:rPr>
        <w:t>onversely</w:t>
      </w:r>
      <w:r>
        <w:rPr>
          <w:rFonts w:ascii="Arial" w:eastAsia="Times New Roman" w:hAnsi="Arial" w:cs="Arial"/>
        </w:rPr>
        <w:t>,</w:t>
      </w:r>
      <w:r w:rsidRPr="00306A40">
        <w:rPr>
          <w:rFonts w:ascii="Arial" w:eastAsia="Times New Roman" w:hAnsi="Arial" w:cs="Arial"/>
        </w:rPr>
        <w:t xml:space="preserve"> activity </w:t>
      </w:r>
      <w:r>
        <w:rPr>
          <w:rFonts w:ascii="Arial" w:eastAsia="Times New Roman" w:hAnsi="Arial" w:cs="Arial"/>
        </w:rPr>
        <w:t xml:space="preserve">in </w:t>
      </w:r>
      <w:r w:rsidRPr="00306A40">
        <w:rPr>
          <w:rStyle w:val="st"/>
          <w:rFonts w:ascii="Arial" w:hAnsi="Arial" w:cs="Arial"/>
        </w:rPr>
        <w:t>α</w:t>
      </w:r>
      <w:r w:rsidRPr="00306A40">
        <w:rPr>
          <w:rFonts w:ascii="Arial" w:eastAsia="Times New Roman" w:hAnsi="Arial" w:cs="Arial"/>
        </w:rPr>
        <w:t>9 GOF mice</w:t>
      </w:r>
      <w:r>
        <w:rPr>
          <w:rFonts w:ascii="Arial" w:eastAsia="Times New Roman" w:hAnsi="Arial" w:cs="Arial"/>
        </w:rPr>
        <w:t xml:space="preserve"> </w:t>
      </w:r>
      <w:r w:rsidRPr="00306A40">
        <w:rPr>
          <w:rFonts w:ascii="Arial" w:eastAsia="Times New Roman" w:hAnsi="Arial" w:cs="Arial"/>
        </w:rPr>
        <w:t xml:space="preserve">was more symmetric </w:t>
      </w:r>
      <w:del w:id="456" w:author="Travis Babola" w:date="2020-10-02T14:39:00Z">
        <w:r w:rsidR="000B4B9E" w:rsidDel="004F07B8">
          <w:rPr>
            <w:rFonts w:ascii="Arial" w:eastAsia="Times New Roman" w:hAnsi="Arial" w:cs="Arial"/>
          </w:rPr>
          <w:delText xml:space="preserve">across the IC </w:delText>
        </w:r>
      </w:del>
      <w:r w:rsidRPr="00306A40">
        <w:rPr>
          <w:rFonts w:ascii="Arial" w:eastAsia="Times New Roman" w:hAnsi="Arial" w:cs="Arial"/>
        </w:rPr>
        <w:t>(Figure 11B,F).</w:t>
      </w:r>
      <w:del w:id="457" w:author="Travis Babola" w:date="2020-10-13T10:55:00Z">
        <w:r w:rsidRPr="00306A40" w:rsidDel="009A7771">
          <w:rPr>
            <w:rFonts w:ascii="Arial" w:eastAsia="Times New Roman" w:hAnsi="Arial" w:cs="Arial"/>
          </w:rPr>
          <w:delText xml:space="preserve"> </w:delText>
        </w:r>
        <w:r w:rsidR="0060263E" w:rsidDel="009A7771">
          <w:rPr>
            <w:rFonts w:ascii="Arial" w:eastAsia="Times New Roman" w:hAnsi="Arial" w:cs="Arial"/>
          </w:rPr>
          <w:delText xml:space="preserve">Bilaterally symmetric events </w:delText>
        </w:r>
        <w:r w:rsidR="00DD18EE" w:rsidDel="009A7771">
          <w:rPr>
            <w:rFonts w:ascii="Arial" w:eastAsia="Times New Roman" w:hAnsi="Arial" w:cs="Arial"/>
          </w:rPr>
          <w:delText>reflect</w:delText>
        </w:r>
        <w:r w:rsidR="00451C89" w:rsidDel="009A7771">
          <w:rPr>
            <w:rFonts w:ascii="Arial" w:eastAsia="Times New Roman" w:hAnsi="Arial" w:cs="Arial"/>
          </w:rPr>
          <w:delText xml:space="preserve"> </w:delText>
        </w:r>
        <w:r w:rsidR="0060263E" w:rsidDel="009A7771">
          <w:rPr>
            <w:rFonts w:ascii="Arial" w:eastAsia="Times New Roman" w:hAnsi="Arial" w:cs="Arial"/>
          </w:rPr>
          <w:delText xml:space="preserve">activity </w:delText>
        </w:r>
        <w:r w:rsidR="00451C89" w:rsidDel="009A7771">
          <w:rPr>
            <w:rFonts w:ascii="Arial" w:eastAsia="Times New Roman" w:hAnsi="Arial" w:cs="Arial"/>
          </w:rPr>
          <w:delText xml:space="preserve">initiated in </w:delText>
        </w:r>
        <w:r w:rsidRPr="00306A40" w:rsidDel="009A7771">
          <w:rPr>
            <w:rFonts w:ascii="Arial" w:eastAsia="Times New Roman" w:hAnsi="Arial" w:cs="Arial"/>
          </w:rPr>
          <w:delText xml:space="preserve">one cochlea </w:delText>
        </w:r>
        <w:r w:rsidRPr="00306A40" w:rsidDel="009A7771">
          <w:rPr>
            <w:rFonts w:ascii="Arial" w:eastAsia="Times New Roman" w:hAnsi="Arial" w:cs="Arial"/>
          </w:rPr>
          <w:fldChar w:fldCharType="begin" w:fldLock="1"/>
        </w:r>
        <w:r w:rsidRPr="009A7771" w:rsidDel="009A7771">
          <w:rPr>
            <w:rFonts w:ascii="Arial" w:eastAsia="Times New Roman" w:hAnsi="Arial" w:cs="Arial"/>
            <w:rPrChange w:id="458" w:author="Travis Babola" w:date="2020-10-13T10:55:00Z">
              <w:rPr>
                <w:rFonts w:ascii="Arial" w:eastAsia="Times New Roman" w:hAnsi="Arial" w:cs="Arial"/>
              </w:rPr>
            </w:rPrChange>
          </w:rPr>
          <w:del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delInstrText>
        </w:r>
        <w:r w:rsidRPr="00306A40" w:rsidDel="009A7771">
          <w:rPr>
            <w:rFonts w:ascii="Arial" w:eastAsia="Times New Roman" w:hAnsi="Arial" w:cs="Arial"/>
          </w:rPr>
          <w:fldChar w:fldCharType="separate"/>
        </w:r>
        <w:r w:rsidRPr="009A7771" w:rsidDel="009A7771">
          <w:rPr>
            <w:rFonts w:ascii="Arial" w:eastAsia="Times New Roman" w:hAnsi="Arial" w:cs="Arial"/>
            <w:noProof/>
            <w:rPrChange w:id="459" w:author="Travis Babola" w:date="2020-10-13T10:55:00Z">
              <w:rPr>
                <w:rFonts w:ascii="Arial" w:eastAsia="Times New Roman" w:hAnsi="Arial" w:cs="Arial"/>
                <w:noProof/>
              </w:rPr>
            </w:rPrChange>
          </w:rPr>
          <w:delText>(Babola et al., 2018)</w:delText>
        </w:r>
        <w:r w:rsidRPr="00306A40" w:rsidDel="009A7771">
          <w:rPr>
            <w:rFonts w:ascii="Arial" w:eastAsia="Times New Roman" w:hAnsi="Arial" w:cs="Arial"/>
          </w:rPr>
          <w:fldChar w:fldCharType="end"/>
        </w:r>
      </w:del>
      <w:del w:id="460" w:author="Travis Babola" w:date="2020-10-13T10:54:00Z">
        <w:r w:rsidR="0060263E" w:rsidDel="009A7771">
          <w:rPr>
            <w:rFonts w:ascii="Arial" w:eastAsia="Times New Roman" w:hAnsi="Arial" w:cs="Arial"/>
          </w:rPr>
          <w:delText xml:space="preserve">; </w:delText>
        </w:r>
      </w:del>
      <w:del w:id="461" w:author="Travis Babola" w:date="2020-10-13T10:25:00Z">
        <w:r w:rsidR="0060263E" w:rsidRPr="00CD4AC0" w:rsidDel="00CD4AC0">
          <w:rPr>
            <w:rFonts w:ascii="Arial" w:eastAsia="Times New Roman" w:hAnsi="Arial" w:cs="Arial"/>
            <w:b/>
            <w:bCs/>
            <w:rPrChange w:id="462" w:author="Travis Babola" w:date="2020-10-13T10:27:00Z">
              <w:rPr>
                <w:rFonts w:ascii="Arial" w:eastAsia="Times New Roman" w:hAnsi="Arial" w:cs="Arial"/>
              </w:rPr>
            </w:rPrChange>
          </w:rPr>
          <w:delText>thus</w:delText>
        </w:r>
      </w:del>
      <w:del w:id="463" w:author="Travis Babola" w:date="2020-10-13T10:54:00Z">
        <w:r w:rsidR="0060263E" w:rsidRPr="00CD4AC0" w:rsidDel="00AE4FFA">
          <w:rPr>
            <w:rFonts w:ascii="Arial" w:eastAsia="Times New Roman" w:hAnsi="Arial" w:cs="Arial"/>
            <w:b/>
            <w:bCs/>
            <w:rPrChange w:id="464" w:author="Travis Babola" w:date="2020-10-13T10:27:00Z">
              <w:rPr>
                <w:rFonts w:ascii="Arial" w:eastAsia="Times New Roman" w:hAnsi="Arial" w:cs="Arial"/>
              </w:rPr>
            </w:rPrChange>
          </w:rPr>
          <w:delText xml:space="preserve">, </w:delText>
        </w:r>
      </w:del>
      <w:ins w:id="465" w:author="Travis Babola" w:date="2020-10-13T10:54:00Z">
        <w:r w:rsidR="009A7771">
          <w:rPr>
            <w:rFonts w:ascii="Arial" w:eastAsia="Times New Roman" w:hAnsi="Arial" w:cs="Arial"/>
            <w:b/>
            <w:bCs/>
          </w:rPr>
          <w:t>T</w:t>
        </w:r>
      </w:ins>
      <w:del w:id="466" w:author="Travis Babola" w:date="2020-10-13T10:54:00Z">
        <w:r w:rsidR="001A1A87" w:rsidRPr="00CD4AC0" w:rsidDel="009A7771">
          <w:rPr>
            <w:rFonts w:ascii="Arial" w:eastAsia="Times New Roman" w:hAnsi="Arial" w:cs="Arial"/>
            <w:b/>
            <w:bCs/>
            <w:rPrChange w:id="467" w:author="Travis Babola" w:date="2020-10-13T10:27:00Z">
              <w:rPr>
                <w:rFonts w:ascii="Arial" w:eastAsia="Times New Roman" w:hAnsi="Arial" w:cs="Arial"/>
              </w:rPr>
            </w:rPrChange>
          </w:rPr>
          <w:delText>t</w:delText>
        </w:r>
      </w:del>
      <w:r w:rsidR="001A1A87" w:rsidRPr="00CD4AC0">
        <w:rPr>
          <w:rFonts w:ascii="Arial" w:eastAsia="Times New Roman" w:hAnsi="Arial" w:cs="Arial"/>
          <w:b/>
          <w:bCs/>
          <w:rPrChange w:id="468" w:author="Travis Babola" w:date="2020-10-13T10:27:00Z">
            <w:rPr>
              <w:rFonts w:ascii="Arial" w:eastAsia="Times New Roman" w:hAnsi="Arial" w:cs="Arial"/>
            </w:rPr>
          </w:rPrChange>
        </w:rPr>
        <w:t>he</w:t>
      </w:r>
      <w:del w:id="469" w:author="Travis Babola" w:date="2020-10-13T10:18:00Z">
        <w:r w:rsidR="001A1A87" w:rsidRPr="00CD4AC0" w:rsidDel="00CD4AC0">
          <w:rPr>
            <w:rFonts w:ascii="Arial" w:eastAsia="Times New Roman" w:hAnsi="Arial" w:cs="Arial"/>
            <w:b/>
            <w:bCs/>
            <w:rPrChange w:id="470" w:author="Travis Babola" w:date="2020-10-13T10:27:00Z">
              <w:rPr>
                <w:rFonts w:ascii="Arial" w:eastAsia="Times New Roman" w:hAnsi="Arial" w:cs="Arial"/>
              </w:rPr>
            </w:rPrChange>
          </w:rPr>
          <w:delText>se</w:delText>
        </w:r>
      </w:del>
      <w:r w:rsidR="001A1A87" w:rsidRPr="00CD4AC0">
        <w:rPr>
          <w:rFonts w:ascii="Arial" w:eastAsia="Times New Roman" w:hAnsi="Arial" w:cs="Arial"/>
          <w:b/>
          <w:bCs/>
          <w:rPrChange w:id="471" w:author="Travis Babola" w:date="2020-10-13T10:27:00Z">
            <w:rPr>
              <w:rFonts w:ascii="Arial" w:eastAsia="Times New Roman" w:hAnsi="Arial" w:cs="Arial"/>
            </w:rPr>
          </w:rPrChange>
        </w:rPr>
        <w:t xml:space="preserve"> changes </w:t>
      </w:r>
      <w:del w:id="472" w:author="Travis Babola" w:date="2020-10-13T10:19:00Z">
        <w:r w:rsidR="001A1A87" w:rsidRPr="00CD4AC0" w:rsidDel="00CD4AC0">
          <w:rPr>
            <w:rFonts w:ascii="Arial" w:eastAsia="Times New Roman" w:hAnsi="Arial" w:cs="Arial"/>
            <w:b/>
            <w:bCs/>
            <w:rPrChange w:id="473" w:author="Travis Babola" w:date="2020-10-13T10:27:00Z">
              <w:rPr>
                <w:rFonts w:ascii="Arial" w:eastAsia="Times New Roman" w:hAnsi="Arial" w:cs="Arial"/>
              </w:rPr>
            </w:rPrChange>
          </w:rPr>
          <w:delText xml:space="preserve">in </w:delText>
        </w:r>
        <w:r w:rsidR="00DE3312" w:rsidRPr="00CD4AC0" w:rsidDel="00CD4AC0">
          <w:rPr>
            <w:rFonts w:ascii="Arial" w:eastAsia="Times New Roman" w:hAnsi="Arial" w:cs="Arial"/>
            <w:b/>
            <w:bCs/>
            <w:rPrChange w:id="474" w:author="Travis Babola" w:date="2020-10-13T10:27:00Z">
              <w:rPr>
                <w:rFonts w:ascii="Arial" w:eastAsia="Times New Roman" w:hAnsi="Arial" w:cs="Arial"/>
              </w:rPr>
            </w:rPrChange>
          </w:rPr>
          <w:delText>propagation of activity</w:delText>
        </w:r>
      </w:del>
      <w:ins w:id="475" w:author="Travis Babola" w:date="2020-10-13T10:19:00Z">
        <w:r w:rsidR="00CD4AC0" w:rsidRPr="00CD4AC0">
          <w:rPr>
            <w:rFonts w:ascii="Arial" w:eastAsia="Times New Roman" w:hAnsi="Arial" w:cs="Arial"/>
            <w:b/>
            <w:bCs/>
          </w:rPr>
          <w:t>in activity propagation</w:t>
        </w:r>
      </w:ins>
      <w:r w:rsidR="00DE3312" w:rsidRPr="00CD4AC0">
        <w:rPr>
          <w:rFonts w:ascii="Arial" w:eastAsia="Times New Roman" w:hAnsi="Arial" w:cs="Arial"/>
          <w:b/>
          <w:bCs/>
          <w:rPrChange w:id="476" w:author="Travis Babola" w:date="2020-10-13T10:27:00Z">
            <w:rPr>
              <w:rFonts w:ascii="Arial" w:eastAsia="Times New Roman" w:hAnsi="Arial" w:cs="Arial"/>
            </w:rPr>
          </w:rPrChange>
        </w:rPr>
        <w:t xml:space="preserve"> </w:t>
      </w:r>
      <w:r w:rsidR="001A1A87" w:rsidRPr="00CD4AC0">
        <w:rPr>
          <w:rFonts w:ascii="Arial" w:eastAsia="Times New Roman" w:hAnsi="Arial" w:cs="Arial"/>
          <w:b/>
          <w:bCs/>
          <w:rPrChange w:id="477" w:author="Travis Babola" w:date="2020-10-13T10:27:00Z">
            <w:rPr>
              <w:rFonts w:ascii="Arial" w:eastAsia="Times New Roman" w:hAnsi="Arial" w:cs="Arial"/>
            </w:rPr>
          </w:rPrChange>
        </w:rPr>
        <w:t xml:space="preserve">to both hemispheres </w:t>
      </w:r>
      <w:r w:rsidRPr="00CD4AC0">
        <w:rPr>
          <w:rFonts w:ascii="Arial" w:eastAsia="Times New Roman" w:hAnsi="Arial" w:cs="Arial"/>
          <w:b/>
          <w:bCs/>
          <w:rPrChange w:id="478" w:author="Travis Babola" w:date="2020-10-13T10:27:00Z">
            <w:rPr>
              <w:rFonts w:ascii="Arial" w:eastAsia="Times New Roman" w:hAnsi="Arial" w:cs="Arial"/>
            </w:rPr>
          </w:rPrChange>
        </w:rPr>
        <w:t>may</w:t>
      </w:r>
      <w:r w:rsidR="001A1A87" w:rsidRPr="00CD4AC0">
        <w:rPr>
          <w:rFonts w:ascii="Arial" w:eastAsia="Times New Roman" w:hAnsi="Arial" w:cs="Arial"/>
          <w:b/>
          <w:bCs/>
          <w:rPrChange w:id="479" w:author="Travis Babola" w:date="2020-10-13T10:27:00Z">
            <w:rPr>
              <w:rFonts w:ascii="Arial" w:eastAsia="Times New Roman" w:hAnsi="Arial" w:cs="Arial"/>
            </w:rPr>
          </w:rPrChange>
        </w:rPr>
        <w:t xml:space="preserve"> </w:t>
      </w:r>
      <w:del w:id="480" w:author="Travis Babola" w:date="2020-10-13T10:23:00Z">
        <w:r w:rsidR="00DD18EE" w:rsidRPr="00CD4AC0" w:rsidDel="00CD4AC0">
          <w:rPr>
            <w:rFonts w:ascii="Arial" w:eastAsia="Times New Roman" w:hAnsi="Arial" w:cs="Arial"/>
            <w:b/>
            <w:bCs/>
            <w:rPrChange w:id="481" w:author="Travis Babola" w:date="2020-10-13T10:27:00Z">
              <w:rPr>
                <w:rFonts w:ascii="Arial" w:eastAsia="Times New Roman" w:hAnsi="Arial" w:cs="Arial"/>
              </w:rPr>
            </w:rPrChange>
          </w:rPr>
          <w:delText xml:space="preserve">arise </w:delText>
        </w:r>
      </w:del>
      <w:ins w:id="482" w:author="Travis Babola" w:date="2020-10-13T10:45:00Z">
        <w:r w:rsidR="00B3327E">
          <w:rPr>
            <w:rFonts w:ascii="Arial" w:eastAsia="Times New Roman" w:hAnsi="Arial" w:cs="Arial"/>
            <w:b/>
            <w:bCs/>
          </w:rPr>
          <w:t>result from</w:t>
        </w:r>
      </w:ins>
      <w:ins w:id="483" w:author="Travis Babola" w:date="2020-10-13T10:26:00Z">
        <w:r w:rsidR="00CD4AC0" w:rsidRPr="00CD4AC0">
          <w:rPr>
            <w:rFonts w:ascii="Arial" w:eastAsia="Times New Roman" w:hAnsi="Arial" w:cs="Arial"/>
            <w:b/>
            <w:bCs/>
          </w:rPr>
          <w:t xml:space="preserve"> </w:t>
        </w:r>
      </w:ins>
      <w:ins w:id="484" w:author="Travis Babola" w:date="2020-10-13T10:24:00Z">
        <w:r w:rsidR="00CD4AC0" w:rsidRPr="00CD4AC0">
          <w:rPr>
            <w:rFonts w:ascii="Arial" w:eastAsia="Times New Roman" w:hAnsi="Arial" w:cs="Arial"/>
            <w:b/>
            <w:bCs/>
          </w:rPr>
          <w:t xml:space="preserve">efferent-mediated </w:t>
        </w:r>
      </w:ins>
      <w:del w:id="485" w:author="Travis Babola" w:date="2020-10-13T10:23:00Z">
        <w:r w:rsidR="001A1A87" w:rsidRPr="00CD4AC0" w:rsidDel="00CD4AC0">
          <w:rPr>
            <w:rFonts w:ascii="Arial" w:eastAsia="Times New Roman" w:hAnsi="Arial" w:cs="Arial"/>
            <w:b/>
            <w:bCs/>
            <w:rPrChange w:id="486" w:author="Travis Babola" w:date="2020-10-13T10:27:00Z">
              <w:rPr>
                <w:rFonts w:ascii="Arial" w:eastAsia="Times New Roman" w:hAnsi="Arial" w:cs="Arial"/>
              </w:rPr>
            </w:rPrChange>
          </w:rPr>
          <w:delText>through</w:delText>
        </w:r>
        <w:r w:rsidR="0060263E" w:rsidRPr="00CD4AC0" w:rsidDel="00CD4AC0">
          <w:rPr>
            <w:rFonts w:ascii="Arial" w:eastAsia="Times New Roman" w:hAnsi="Arial" w:cs="Arial"/>
            <w:b/>
            <w:bCs/>
            <w:rPrChange w:id="487" w:author="Travis Babola" w:date="2020-10-13T10:27:00Z">
              <w:rPr>
                <w:rFonts w:ascii="Arial" w:eastAsia="Times New Roman" w:hAnsi="Arial" w:cs="Arial"/>
              </w:rPr>
            </w:rPrChange>
          </w:rPr>
          <w:delText xml:space="preserve"> </w:delText>
        </w:r>
      </w:del>
      <w:r w:rsidR="0060263E" w:rsidRPr="00CD4AC0">
        <w:rPr>
          <w:rFonts w:ascii="Arial" w:eastAsia="Times New Roman" w:hAnsi="Arial" w:cs="Arial"/>
          <w:b/>
          <w:bCs/>
          <w:rPrChange w:id="488" w:author="Travis Babola" w:date="2020-10-13T10:27:00Z">
            <w:rPr>
              <w:rFonts w:ascii="Arial" w:eastAsia="Times New Roman" w:hAnsi="Arial" w:cs="Arial"/>
            </w:rPr>
          </w:rPrChange>
        </w:rPr>
        <w:t>a</w:t>
      </w:r>
      <w:r w:rsidRPr="00CD4AC0">
        <w:rPr>
          <w:rFonts w:ascii="Arial" w:eastAsia="Times New Roman" w:hAnsi="Arial" w:cs="Arial"/>
          <w:b/>
          <w:bCs/>
          <w:rPrChange w:id="489" w:author="Travis Babola" w:date="2020-10-13T10:27:00Z">
            <w:rPr>
              <w:rFonts w:ascii="Arial" w:eastAsia="Times New Roman" w:hAnsi="Arial" w:cs="Arial"/>
            </w:rPr>
          </w:rPrChange>
        </w:rPr>
        <w:t xml:space="preserve">lterations in </w:t>
      </w:r>
      <w:del w:id="490" w:author="Travis Babola" w:date="2020-10-13T10:26:00Z">
        <w:r w:rsidRPr="00CD4AC0" w:rsidDel="00CD4AC0">
          <w:rPr>
            <w:rFonts w:ascii="Arial" w:eastAsia="Times New Roman" w:hAnsi="Arial" w:cs="Arial"/>
            <w:b/>
            <w:bCs/>
            <w:rPrChange w:id="491" w:author="Travis Babola" w:date="2020-10-13T10:27:00Z">
              <w:rPr>
                <w:rFonts w:ascii="Arial" w:eastAsia="Times New Roman" w:hAnsi="Arial" w:cs="Arial"/>
              </w:rPr>
            </w:rPrChange>
          </w:rPr>
          <w:delText>the precise patterning of</w:delText>
        </w:r>
      </w:del>
      <w:ins w:id="492" w:author="Travis Babola" w:date="2020-10-13T10:27:00Z">
        <w:r w:rsidR="00CD4AC0" w:rsidRPr="00CD4AC0">
          <w:rPr>
            <w:rFonts w:ascii="Arial" w:eastAsia="Times New Roman" w:hAnsi="Arial" w:cs="Arial"/>
            <w:b/>
            <w:bCs/>
          </w:rPr>
          <w:t xml:space="preserve">precise </w:t>
        </w:r>
      </w:ins>
      <w:ins w:id="493" w:author="Travis Babola" w:date="2020-10-13T10:26:00Z">
        <w:r w:rsidR="00CD4AC0" w:rsidRPr="00CD4AC0">
          <w:rPr>
            <w:rFonts w:ascii="Arial" w:eastAsia="Times New Roman" w:hAnsi="Arial" w:cs="Arial"/>
            <w:b/>
            <w:bCs/>
          </w:rPr>
          <w:t>burst</w:t>
        </w:r>
      </w:ins>
      <w:r w:rsidRPr="00CD4AC0">
        <w:rPr>
          <w:rFonts w:ascii="Arial" w:eastAsia="Times New Roman" w:hAnsi="Arial" w:cs="Arial"/>
          <w:b/>
          <w:bCs/>
          <w:rPrChange w:id="494" w:author="Travis Babola" w:date="2020-10-13T10:27:00Z">
            <w:rPr>
              <w:rFonts w:ascii="Arial" w:eastAsia="Times New Roman" w:hAnsi="Arial" w:cs="Arial"/>
            </w:rPr>
          </w:rPrChange>
        </w:rPr>
        <w:t xml:space="preserve"> firing</w:t>
      </w:r>
      <w:ins w:id="495" w:author="Travis Babola" w:date="2020-10-13T10:27:00Z">
        <w:r w:rsidR="00CD4AC0" w:rsidRPr="00CD4AC0">
          <w:rPr>
            <w:rFonts w:ascii="Arial" w:eastAsia="Times New Roman" w:hAnsi="Arial" w:cs="Arial"/>
            <w:b/>
            <w:bCs/>
          </w:rPr>
          <w:t xml:space="preserve"> patterns</w:t>
        </w:r>
      </w:ins>
      <w:ins w:id="496" w:author="Travis Babola" w:date="2020-10-13T10:24:00Z">
        <w:r w:rsidR="00CD4AC0" w:rsidRPr="00CD4AC0">
          <w:rPr>
            <w:rFonts w:ascii="Arial" w:eastAsia="Times New Roman" w:hAnsi="Arial" w:cs="Arial"/>
            <w:b/>
            <w:bCs/>
          </w:rPr>
          <w:t xml:space="preserve"> </w:t>
        </w:r>
      </w:ins>
      <w:del w:id="497" w:author="Travis Babola" w:date="2020-10-13T10:24:00Z">
        <w:r w:rsidR="0060263E" w:rsidRPr="00CD4AC0" w:rsidDel="00CD4AC0">
          <w:rPr>
            <w:rFonts w:ascii="Arial" w:eastAsia="Times New Roman" w:hAnsi="Arial" w:cs="Arial"/>
            <w:b/>
            <w:bCs/>
            <w:rPrChange w:id="498" w:author="Travis Babola" w:date="2020-10-13T10:27:00Z">
              <w:rPr>
                <w:rFonts w:ascii="Arial" w:eastAsia="Times New Roman" w:hAnsi="Arial" w:cs="Arial"/>
              </w:rPr>
            </w:rPrChange>
          </w:rPr>
          <w:delText xml:space="preserve"> </w:delText>
        </w:r>
      </w:del>
      <w:r w:rsidRPr="00CD4AC0">
        <w:rPr>
          <w:rFonts w:ascii="Arial" w:eastAsia="Times New Roman" w:hAnsi="Arial" w:cs="Arial"/>
          <w:b/>
          <w:bCs/>
          <w:rPrChange w:id="499" w:author="Travis Babola" w:date="2020-10-13T10:27:00Z">
            <w:rPr>
              <w:rFonts w:ascii="Arial" w:eastAsia="Times New Roman" w:hAnsi="Arial" w:cs="Arial"/>
            </w:rPr>
          </w:rPrChange>
        </w:rPr>
        <w:fldChar w:fldCharType="begin" w:fldLock="1"/>
      </w:r>
      <w:r w:rsidR="006F2703" w:rsidRPr="00CD4AC0">
        <w:rPr>
          <w:rFonts w:ascii="Arial" w:eastAsia="Times New Roman" w:hAnsi="Arial" w:cs="Arial"/>
          <w:b/>
          <w:bCs/>
          <w:rPrChange w:id="500" w:author="Travis Babola" w:date="2020-10-13T10:27:00Z">
            <w:rPr>
              <w:rFonts w:ascii="Arial" w:eastAsia="Times New Roman" w:hAnsi="Arial" w:cs="Arial"/>
            </w:rPr>
          </w:rPrChange>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refinement.","type":"article-journal","volume":"82"},"uris":["http://www.mendeley.com/documents/?uuid=827bafa1-09da-406e-a4bd-72c9d345941a"]},{"id":"ITEM-2","itemData":{"DOI":"10.1523/JNEUROSCI.2536-18.2019","ISSN":"15292401","abstract":"The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Neuroscience","id":"ITEM-2","issue":"36","issued":{"date-parts":[["2019"]]},"page":"7037-7048","title":"Strengthening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nucleus","type":"article-journal","volume":"39"},"uris":["http://www.mendeley.com/documents/?uuid=8ea689b4-d224-4ae9-8035-c0379990a5b6"]}],"mendeley":{"formattedCitation":"(Clause et al., 2014; Di Guilmi et al., 2019)","plainTextFormattedCitation":"(Clause et al., 2014; Di Guilmi et al., 2019)","previouslyFormattedCitation":"(Clause et al., 2014; Di Guilmi et al., 2019)"},"properties":{"noteIndex":0},"schema":"https://github.com/citation-style-language/schema/raw/master/csl-citation.json"}</w:instrText>
      </w:r>
      <w:r w:rsidRPr="00CD4AC0">
        <w:rPr>
          <w:rFonts w:ascii="Arial" w:eastAsia="Times New Roman" w:hAnsi="Arial" w:cs="Arial"/>
          <w:b/>
          <w:bCs/>
          <w:rPrChange w:id="501" w:author="Travis Babola" w:date="2020-10-13T10:27:00Z">
            <w:rPr>
              <w:rFonts w:ascii="Arial" w:eastAsia="Times New Roman" w:hAnsi="Arial" w:cs="Arial"/>
            </w:rPr>
          </w:rPrChange>
        </w:rPr>
        <w:fldChar w:fldCharType="separate"/>
      </w:r>
      <w:r w:rsidRPr="00CD4AC0">
        <w:rPr>
          <w:rFonts w:ascii="Arial" w:eastAsia="Times New Roman" w:hAnsi="Arial" w:cs="Arial"/>
          <w:b/>
          <w:bCs/>
          <w:noProof/>
          <w:rPrChange w:id="502" w:author="Travis Babola" w:date="2020-10-13T10:27:00Z">
            <w:rPr>
              <w:rFonts w:ascii="Arial" w:eastAsia="Times New Roman" w:hAnsi="Arial" w:cs="Arial"/>
              <w:noProof/>
            </w:rPr>
          </w:rPrChange>
        </w:rPr>
        <w:t>(Clause et al., 2014; Di Guilmi et al., 2019)</w:t>
      </w:r>
      <w:r w:rsidRPr="00CD4AC0">
        <w:rPr>
          <w:rFonts w:ascii="Arial" w:eastAsia="Times New Roman" w:hAnsi="Arial" w:cs="Arial"/>
          <w:b/>
          <w:bCs/>
          <w:rPrChange w:id="503" w:author="Travis Babola" w:date="2020-10-13T10:27:00Z">
            <w:rPr>
              <w:rFonts w:ascii="Arial" w:eastAsia="Times New Roman" w:hAnsi="Arial" w:cs="Arial"/>
            </w:rPr>
          </w:rPrChange>
        </w:rPr>
        <w:fldChar w:fldCharType="end"/>
      </w:r>
      <w:ins w:id="504" w:author="Travis Babola" w:date="2020-10-02T14:41:00Z">
        <w:r w:rsidR="004F07B8" w:rsidRPr="00CD4AC0">
          <w:rPr>
            <w:rFonts w:ascii="Arial" w:eastAsia="Times New Roman" w:hAnsi="Arial" w:cs="Arial"/>
            <w:b/>
            <w:bCs/>
            <w:rPrChange w:id="505" w:author="Travis Babola" w:date="2020-10-13T10:27:00Z">
              <w:rPr>
                <w:rFonts w:ascii="Arial" w:eastAsia="Times New Roman" w:hAnsi="Arial" w:cs="Arial"/>
              </w:rPr>
            </w:rPrChange>
          </w:rPr>
          <w:t>,</w:t>
        </w:r>
      </w:ins>
      <w:r w:rsidR="0060263E" w:rsidRPr="00CD4AC0">
        <w:rPr>
          <w:rFonts w:ascii="Arial" w:eastAsia="Times New Roman" w:hAnsi="Arial" w:cs="Arial"/>
          <w:b/>
          <w:bCs/>
          <w:rPrChange w:id="506" w:author="Travis Babola" w:date="2020-10-13T10:27:00Z">
            <w:rPr>
              <w:rFonts w:ascii="Arial" w:eastAsia="Times New Roman" w:hAnsi="Arial" w:cs="Arial"/>
            </w:rPr>
          </w:rPrChange>
        </w:rPr>
        <w:t xml:space="preserve"> </w:t>
      </w:r>
      <w:ins w:id="507" w:author="Travis Babola" w:date="2020-10-13T10:27:00Z">
        <w:r w:rsidR="00CD4AC0" w:rsidRPr="00CD4AC0">
          <w:rPr>
            <w:rFonts w:ascii="Arial" w:eastAsia="Times New Roman" w:hAnsi="Arial" w:cs="Arial"/>
            <w:b/>
            <w:bCs/>
          </w:rPr>
          <w:t xml:space="preserve">but </w:t>
        </w:r>
      </w:ins>
      <w:ins w:id="508" w:author="Travis Babola" w:date="2020-10-13T10:45:00Z">
        <w:r w:rsidR="00B3327E">
          <w:rPr>
            <w:rFonts w:ascii="Arial" w:eastAsia="Times New Roman" w:hAnsi="Arial" w:cs="Arial"/>
            <w:b/>
            <w:bCs/>
          </w:rPr>
          <w:t>could</w:t>
        </w:r>
      </w:ins>
      <w:ins w:id="509" w:author="Travis Babola" w:date="2020-10-13T10:27:00Z">
        <w:r w:rsidR="00CD4AC0" w:rsidRPr="00CD4AC0">
          <w:rPr>
            <w:rFonts w:ascii="Arial" w:eastAsia="Times New Roman" w:hAnsi="Arial" w:cs="Arial"/>
            <w:b/>
            <w:bCs/>
          </w:rPr>
          <w:t xml:space="preserve"> also </w:t>
        </w:r>
      </w:ins>
      <w:ins w:id="510" w:author="Travis Babola" w:date="2020-10-13T10:45:00Z">
        <w:r w:rsidR="00B3327E">
          <w:rPr>
            <w:rFonts w:ascii="Arial" w:eastAsia="Times New Roman" w:hAnsi="Arial" w:cs="Arial"/>
            <w:b/>
            <w:bCs/>
          </w:rPr>
          <w:t>reflect reported</w:t>
        </w:r>
      </w:ins>
      <w:ins w:id="511" w:author="Travis Babola" w:date="2020-10-13T10:27:00Z">
        <w:r w:rsidR="00CD4AC0" w:rsidRPr="00CD4AC0">
          <w:rPr>
            <w:rFonts w:ascii="Arial" w:eastAsia="Times New Roman" w:hAnsi="Arial" w:cs="Arial"/>
            <w:b/>
            <w:bCs/>
          </w:rPr>
          <w:t xml:space="preserve"> </w:t>
        </w:r>
      </w:ins>
      <w:ins w:id="512" w:author="Travis Babola" w:date="2020-10-02T14:50:00Z">
        <w:r w:rsidR="00512E44" w:rsidRPr="00CD4AC0">
          <w:rPr>
            <w:rFonts w:ascii="Arial" w:eastAsia="Times New Roman" w:hAnsi="Arial" w:cs="Arial"/>
            <w:b/>
            <w:bCs/>
          </w:rPr>
          <w:t xml:space="preserve">changes in </w:t>
        </w:r>
      </w:ins>
      <w:ins w:id="513" w:author="Travis Babola" w:date="2020-10-02T14:53:00Z">
        <w:r w:rsidR="00512E44" w:rsidRPr="00CD4AC0">
          <w:rPr>
            <w:rFonts w:ascii="Arial" w:eastAsia="Times New Roman" w:hAnsi="Arial" w:cs="Arial"/>
            <w:b/>
            <w:bCs/>
          </w:rPr>
          <w:t xml:space="preserve">the developmental profile of </w:t>
        </w:r>
      </w:ins>
      <w:ins w:id="514" w:author="Travis Babola" w:date="2020-10-13T10:46:00Z">
        <w:r w:rsidR="00B3327E">
          <w:rPr>
            <w:rFonts w:ascii="Arial" w:eastAsia="Times New Roman" w:hAnsi="Arial" w:cs="Arial"/>
            <w:b/>
            <w:bCs/>
          </w:rPr>
          <w:t xml:space="preserve">cochlear </w:t>
        </w:r>
      </w:ins>
      <w:ins w:id="515" w:author="Travis Babola" w:date="2020-10-02T14:53:00Z">
        <w:r w:rsidR="00512E44" w:rsidRPr="00CD4AC0">
          <w:rPr>
            <w:rFonts w:ascii="Arial" w:eastAsia="Times New Roman" w:hAnsi="Arial" w:cs="Arial"/>
            <w:b/>
            <w:bCs/>
          </w:rPr>
          <w:t>cells</w:t>
        </w:r>
      </w:ins>
      <w:ins w:id="516" w:author="Travis Babola" w:date="2020-10-02T14:50:00Z">
        <w:r w:rsidR="00512E44" w:rsidRPr="00CD4AC0">
          <w:rPr>
            <w:rFonts w:ascii="Arial" w:eastAsia="Times New Roman" w:hAnsi="Arial" w:cs="Arial"/>
            <w:b/>
            <w:bCs/>
            <w:rPrChange w:id="517" w:author="Travis Babola" w:date="2020-10-13T10:27:00Z">
              <w:rPr>
                <w:rFonts w:ascii="Arial" w:eastAsia="Times New Roman" w:hAnsi="Arial" w:cs="Arial"/>
                <w:b/>
                <w:bCs/>
              </w:rPr>
            </w:rPrChange>
          </w:rPr>
          <w:t xml:space="preserve"> </w:t>
        </w:r>
      </w:ins>
      <w:ins w:id="518" w:author="Travis Babola" w:date="2020-10-02T14:53:00Z">
        <w:r w:rsidR="00512E44" w:rsidRPr="00CD4AC0">
          <w:rPr>
            <w:rFonts w:ascii="Arial" w:eastAsia="Times New Roman" w:hAnsi="Arial" w:cs="Arial"/>
            <w:b/>
            <w:bCs/>
          </w:rPr>
          <w:fldChar w:fldCharType="begin" w:fldLock="1"/>
        </w:r>
      </w:ins>
      <w:r w:rsidR="00CD4AC0">
        <w:rPr>
          <w:rFonts w:ascii="Arial" w:eastAsia="Times New Roman" w:hAnsi="Arial" w:cs="Arial"/>
          <w:b/>
          <w:bCs/>
        </w:rPr>
        <w:instrText>ADDIN CSL_CITATION {"citationItems":[{"id":"ITEM-1","itemData":{"DOI":"10.1371/journal.pone.0009058","ISSN":"19326203","PMID":"20140217","abstract":"Background: It has previously been shown that deletion of chrna9, the gene encoding the α9 nicotinic acetylcholine receptor (nAChR) subunit, results in abnormal synaptic terminal structure. Additionally, all nAChR-mediated cochlear activity is lost, as characterized by a failure of the descending efferent system to suppress cochlear responses to sound. In an effort to characterize the molecular mechanisms underlying the structural and functional consequences following loss of α9 subunit expression, we performed whole-transcriptome gene expression analyses on cochleae of wild type and α9 knockout (α9-/-) mice during postnatal days spanning critical periods of synapse formation and maturation. Principal Findings:Data revealed that loss of α9 receptor subunit expression leads to an up-regulation of genes involved in synaptic transmission and ion channel activity. Unexpectedly, loss of α9 receptor subunit expression also resulted in an increased expression of genes encoding GABA receptor subunits and the GABA synthetic enzyme, glutamic acid decarboxylase. These data suggest the existence of a previously unrecognized association between the nicotinic cholinergic and GABAergic systems in the cochlea. Computational analyses have highlighted differential expression of several gene sets upon loss of nicotinic cholinergic activity in the cochlea. Time-series analysis of whole transcriptome patterns, represented as self-organizing maps, revealed a disparate pattern of gene expression between α9-/- and wild type cochleae at the onset of hearing (P13), with knockout samples resembling immature postnatal ages. Conclusions: We have taken a systems biology approach to provide insight into molecular programs influenced by the loss of nicotinic receptor-based cholinergic activity in the cochlea and to identify candidate genes that may be involved in nicotinic cholinergic synapse formation, stabilization or function within the inner ear. Additionally, our data indicate a change in the GABAergic system upon loss of a9 nicotinic receptor subunit within the cochlea. © 2010 Turcan et al.","author":[{"dropping-particle":"","family":"Turcan","given":"Sevin","non-dropping-particle":"","parse-names":false,"suffix":""},{"dropping-particle":"","family":"Slonim","given":"Donna K.","non-dropping-particle":"","parse-names":false,"suffix":""},{"dropping-particle":"","family":"Vetter","given":"Douglas E.","non-dropping-particle":"","parse-names":false,"suffix":""}],"container-title":"PLoS ONE","id":"ITEM-1","issue":"2","issued":{"date-parts":[["2010"]]},"title":"Lack of nAChR activity depresses cochlear maturation and up-regulates GABA system components: Temporal profiling of gene expression in α9 null mice","type":"article-journal","volume":"5"},"uris":["http://www.mendeley.com/documents/?uuid=9ed6bd8e-77f1-41a2-b64b-994975a37264"]}],"mendeley":{"formattedCitation":"(Turcan et al., 2010)","plainTextFormattedCitation":"(Turcan et al., 2010)","previouslyFormattedCitation":"(Turcan et al., 2010; Sun et al., 2018)"},"properties":{"noteIndex":0},"schema":"https://github.com/citation-style-language/schema/raw/master/csl-citation.json"}</w:instrText>
      </w:r>
      <w:r w:rsidR="00512E44" w:rsidRPr="00CD4AC0">
        <w:rPr>
          <w:rFonts w:ascii="Arial" w:eastAsia="Times New Roman" w:hAnsi="Arial" w:cs="Arial"/>
          <w:b/>
          <w:bCs/>
          <w:rPrChange w:id="519" w:author="Travis Babola" w:date="2020-10-13T10:27:00Z">
            <w:rPr>
              <w:rFonts w:ascii="Arial" w:eastAsia="Times New Roman" w:hAnsi="Arial" w:cs="Arial"/>
              <w:b/>
              <w:bCs/>
            </w:rPr>
          </w:rPrChange>
        </w:rPr>
        <w:fldChar w:fldCharType="separate"/>
      </w:r>
      <w:r w:rsidR="00CD4AC0" w:rsidRPr="00CD4AC0">
        <w:rPr>
          <w:rFonts w:ascii="Arial" w:eastAsia="Times New Roman" w:hAnsi="Arial" w:cs="Arial"/>
          <w:bCs/>
          <w:noProof/>
        </w:rPr>
        <w:t>(Turcan et al., 2010)</w:t>
      </w:r>
      <w:ins w:id="520" w:author="Travis Babola" w:date="2020-10-02T14:53:00Z">
        <w:r w:rsidR="00512E44" w:rsidRPr="00CD4AC0">
          <w:rPr>
            <w:rFonts w:ascii="Arial" w:eastAsia="Times New Roman" w:hAnsi="Arial" w:cs="Arial"/>
            <w:b/>
            <w:bCs/>
          </w:rPr>
          <w:fldChar w:fldCharType="end"/>
        </w:r>
      </w:ins>
      <w:ins w:id="521" w:author="Travis Babola" w:date="2020-10-02T14:51:00Z">
        <w:r w:rsidR="00512E44" w:rsidRPr="00CD4AC0">
          <w:rPr>
            <w:rFonts w:ascii="Arial" w:eastAsia="Times New Roman" w:hAnsi="Arial" w:cs="Arial"/>
            <w:b/>
            <w:bCs/>
          </w:rPr>
          <w:t xml:space="preserve">, </w:t>
        </w:r>
      </w:ins>
      <w:del w:id="522" w:author="Travis Babola" w:date="2020-10-02T14:41:00Z">
        <w:r w:rsidR="0060263E" w:rsidRPr="00CD4AC0" w:rsidDel="004F07B8">
          <w:rPr>
            <w:rFonts w:ascii="Arial" w:eastAsia="Times New Roman" w:hAnsi="Arial" w:cs="Arial"/>
            <w:b/>
            <w:bCs/>
            <w:rPrChange w:id="523" w:author="Travis Babola" w:date="2020-10-13T10:27:00Z">
              <w:rPr>
                <w:rFonts w:ascii="Arial" w:eastAsia="Times New Roman" w:hAnsi="Arial" w:cs="Arial"/>
              </w:rPr>
            </w:rPrChange>
          </w:rPr>
          <w:delText xml:space="preserve">due to </w:delText>
        </w:r>
        <w:r w:rsidRPr="00CD4AC0" w:rsidDel="004F07B8">
          <w:rPr>
            <w:rFonts w:ascii="Arial" w:eastAsia="Times New Roman" w:hAnsi="Arial" w:cs="Arial"/>
            <w:b/>
            <w:bCs/>
            <w:rPrChange w:id="524" w:author="Travis Babola" w:date="2020-10-13T10:27:00Z">
              <w:rPr>
                <w:rFonts w:ascii="Arial" w:eastAsia="Times New Roman" w:hAnsi="Arial" w:cs="Arial"/>
              </w:rPr>
            </w:rPrChange>
          </w:rPr>
          <w:delText>changes</w:delText>
        </w:r>
      </w:del>
      <w:ins w:id="525" w:author="Travis Babola" w:date="2020-10-02T14:41:00Z">
        <w:r w:rsidR="004F07B8" w:rsidRPr="00CD4AC0">
          <w:rPr>
            <w:rFonts w:ascii="Arial" w:eastAsia="Times New Roman" w:hAnsi="Arial" w:cs="Arial"/>
            <w:b/>
            <w:bCs/>
            <w:rPrChange w:id="526" w:author="Travis Babola" w:date="2020-10-13T10:27:00Z">
              <w:rPr>
                <w:rFonts w:ascii="Arial" w:eastAsia="Times New Roman" w:hAnsi="Arial" w:cs="Arial"/>
              </w:rPr>
            </w:rPrChange>
          </w:rPr>
          <w:t xml:space="preserve">developmental </w:t>
        </w:r>
      </w:ins>
      <w:ins w:id="527" w:author="Travis Babola" w:date="2020-10-02T14:42:00Z">
        <w:r w:rsidR="004F07B8" w:rsidRPr="00CD4AC0">
          <w:rPr>
            <w:rFonts w:ascii="Arial" w:eastAsia="Times New Roman" w:hAnsi="Arial" w:cs="Arial"/>
            <w:b/>
            <w:bCs/>
            <w:rPrChange w:id="528" w:author="Travis Babola" w:date="2020-10-13T10:27:00Z">
              <w:rPr>
                <w:rFonts w:ascii="Arial" w:eastAsia="Times New Roman" w:hAnsi="Arial" w:cs="Arial"/>
              </w:rPr>
            </w:rPrChange>
          </w:rPr>
          <w:t>alterations</w:t>
        </w:r>
      </w:ins>
      <w:r w:rsidRPr="00CD4AC0">
        <w:rPr>
          <w:rFonts w:ascii="Arial" w:eastAsia="Times New Roman" w:hAnsi="Arial" w:cs="Arial"/>
          <w:b/>
          <w:bCs/>
          <w:rPrChange w:id="529" w:author="Travis Babola" w:date="2020-10-13T10:27:00Z">
            <w:rPr>
              <w:rFonts w:ascii="Arial" w:eastAsia="Times New Roman" w:hAnsi="Arial" w:cs="Arial"/>
            </w:rPr>
          </w:rPrChange>
        </w:rPr>
        <w:t xml:space="preserve"> in the electrophysiological properties of auditory neurons </w:t>
      </w:r>
      <w:r w:rsidRPr="00CD4AC0">
        <w:rPr>
          <w:rFonts w:ascii="Arial" w:eastAsia="Times New Roman" w:hAnsi="Arial" w:cs="Arial"/>
          <w:b/>
          <w:bCs/>
          <w:rPrChange w:id="530" w:author="Travis Babola" w:date="2020-10-13T10:27:00Z">
            <w:rPr>
              <w:rFonts w:ascii="Arial" w:eastAsia="Times New Roman" w:hAnsi="Arial" w:cs="Arial"/>
            </w:rPr>
          </w:rPrChange>
        </w:rPr>
        <w:fldChar w:fldCharType="begin" w:fldLock="1"/>
      </w:r>
      <w:r w:rsidR="006F2703" w:rsidRPr="00CD4AC0">
        <w:rPr>
          <w:rFonts w:ascii="Arial" w:eastAsia="Times New Roman" w:hAnsi="Arial" w:cs="Arial"/>
          <w:b/>
          <w:bCs/>
          <w:rPrChange w:id="531" w:author="Travis Babola" w:date="2020-10-13T10:27:00Z">
            <w:rPr>
              <w:rFonts w:ascii="Arial" w:eastAsia="Times New Roman" w:hAnsi="Arial" w:cs="Arial"/>
            </w:rPr>
          </w:rPrChange>
        </w:rPr>
        <w:instrText>ADDIN CSL_CITATION {"citationItems":[{"id":"ITEM-1","itemData":{"DOI":"10.1523/JNEUROSCI.2536-18.2019","ISSN":"15292401","abstract":"The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Neuroscience","id":"ITEM-1","issue":"36","issued":{"date-parts":[["2019"]]},"page":"7037-7048","title":"Strengthening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nucleus","type":"article-journal","volume":"39"},"uris":["http://www.mendeley.com/documents/?uuid=8ea689b4-d224-4ae9-8035-c0379990a5b6"]}],"mendeley":{"formattedCitation":"(Di Guilmi et al., 2019)","plainTextFormattedCitation":"(Di Guilmi et al., 2019)","previouslyFormattedCitation":"(Di Guilmi et al., 2019)"},"properties":{"noteIndex":0},"schema":"https://github.com/citation-style-language/schema/raw/master/csl-citation.json"}</w:instrText>
      </w:r>
      <w:r w:rsidRPr="00CD4AC0">
        <w:rPr>
          <w:rFonts w:ascii="Arial" w:eastAsia="Times New Roman" w:hAnsi="Arial" w:cs="Arial"/>
          <w:b/>
          <w:bCs/>
          <w:rPrChange w:id="532" w:author="Travis Babola" w:date="2020-10-13T10:27:00Z">
            <w:rPr>
              <w:rFonts w:ascii="Arial" w:eastAsia="Times New Roman" w:hAnsi="Arial" w:cs="Arial"/>
            </w:rPr>
          </w:rPrChange>
        </w:rPr>
        <w:fldChar w:fldCharType="separate"/>
      </w:r>
      <w:r w:rsidRPr="00CD4AC0">
        <w:rPr>
          <w:rFonts w:ascii="Arial" w:eastAsia="Times New Roman" w:hAnsi="Arial" w:cs="Arial"/>
          <w:b/>
          <w:bCs/>
          <w:noProof/>
          <w:rPrChange w:id="533" w:author="Travis Babola" w:date="2020-10-13T10:27:00Z">
            <w:rPr>
              <w:rFonts w:ascii="Arial" w:eastAsia="Times New Roman" w:hAnsi="Arial" w:cs="Arial"/>
              <w:noProof/>
            </w:rPr>
          </w:rPrChange>
        </w:rPr>
        <w:t>(Di Guilmi et al., 2019)</w:t>
      </w:r>
      <w:r w:rsidRPr="00CD4AC0">
        <w:rPr>
          <w:rFonts w:ascii="Arial" w:eastAsia="Times New Roman" w:hAnsi="Arial" w:cs="Arial"/>
          <w:b/>
          <w:bCs/>
          <w:rPrChange w:id="534" w:author="Travis Babola" w:date="2020-10-13T10:27:00Z">
            <w:rPr>
              <w:rFonts w:ascii="Arial" w:eastAsia="Times New Roman" w:hAnsi="Arial" w:cs="Arial"/>
            </w:rPr>
          </w:rPrChange>
        </w:rPr>
        <w:fldChar w:fldCharType="end"/>
      </w:r>
      <w:ins w:id="535" w:author="Travis Babola" w:date="2020-10-02T14:42:00Z">
        <w:r w:rsidR="004F07B8" w:rsidRPr="00CD4AC0">
          <w:rPr>
            <w:rFonts w:ascii="Arial" w:eastAsia="Times New Roman" w:hAnsi="Arial" w:cs="Arial"/>
            <w:b/>
            <w:bCs/>
            <w:rPrChange w:id="536" w:author="Travis Babola" w:date="2020-10-13T10:27:00Z">
              <w:rPr>
                <w:rFonts w:ascii="Arial" w:eastAsia="Times New Roman" w:hAnsi="Arial" w:cs="Arial"/>
              </w:rPr>
            </w:rPrChange>
          </w:rPr>
          <w:t xml:space="preserve">, or </w:t>
        </w:r>
      </w:ins>
      <w:ins w:id="537" w:author="Travis Babola" w:date="2020-10-02T14:43:00Z">
        <w:r w:rsidR="004F07B8" w:rsidRPr="00CD4AC0">
          <w:rPr>
            <w:rFonts w:ascii="Arial" w:eastAsia="Times New Roman" w:hAnsi="Arial" w:cs="Arial"/>
            <w:b/>
            <w:bCs/>
            <w:rPrChange w:id="538" w:author="Travis Babola" w:date="2020-10-13T10:27:00Z">
              <w:rPr>
                <w:rFonts w:ascii="Arial" w:eastAsia="Times New Roman" w:hAnsi="Arial" w:cs="Arial"/>
              </w:rPr>
            </w:rPrChange>
          </w:rPr>
          <w:t>refinement</w:t>
        </w:r>
      </w:ins>
      <w:ins w:id="539" w:author="Travis Babola" w:date="2020-10-02T14:44:00Z">
        <w:r w:rsidR="004F07B8" w:rsidRPr="00CD4AC0">
          <w:rPr>
            <w:rFonts w:ascii="Arial" w:eastAsia="Times New Roman" w:hAnsi="Arial" w:cs="Arial"/>
            <w:b/>
            <w:bCs/>
          </w:rPr>
          <w:t xml:space="preserve"> deficits</w:t>
        </w:r>
      </w:ins>
      <w:ins w:id="540" w:author="Travis Babola" w:date="2020-10-02T14:43:00Z">
        <w:r w:rsidR="004F07B8" w:rsidRPr="00CD4AC0">
          <w:rPr>
            <w:rFonts w:ascii="Arial" w:eastAsia="Times New Roman" w:hAnsi="Arial" w:cs="Arial"/>
            <w:b/>
            <w:bCs/>
            <w:rPrChange w:id="541" w:author="Travis Babola" w:date="2020-10-13T10:27:00Z">
              <w:rPr>
                <w:rFonts w:ascii="Arial" w:eastAsia="Times New Roman" w:hAnsi="Arial" w:cs="Arial"/>
              </w:rPr>
            </w:rPrChange>
          </w:rPr>
          <w:t xml:space="preserve"> </w:t>
        </w:r>
      </w:ins>
      <w:ins w:id="542" w:author="Travis Babola" w:date="2020-10-13T10:46:00Z">
        <w:r w:rsidR="00B3327E">
          <w:rPr>
            <w:rFonts w:ascii="Arial" w:eastAsia="Times New Roman" w:hAnsi="Arial" w:cs="Arial"/>
            <w:b/>
            <w:bCs/>
          </w:rPr>
          <w:t xml:space="preserve">that arise through </w:t>
        </w:r>
      </w:ins>
      <w:ins w:id="543" w:author="Travis Babola" w:date="2020-10-02T14:43:00Z">
        <w:r w:rsidR="004F07B8" w:rsidRPr="00CD4AC0">
          <w:rPr>
            <w:rFonts w:ascii="Arial" w:eastAsia="Times New Roman" w:hAnsi="Arial" w:cs="Arial"/>
            <w:b/>
            <w:bCs/>
            <w:rPrChange w:id="544" w:author="Travis Babola" w:date="2020-10-13T10:27:00Z">
              <w:rPr>
                <w:rFonts w:ascii="Arial" w:eastAsia="Times New Roman" w:hAnsi="Arial" w:cs="Arial"/>
              </w:rPr>
            </w:rPrChange>
          </w:rPr>
          <w:t>altered activity</w:t>
        </w:r>
      </w:ins>
      <w:ins w:id="545" w:author="Travis Babola" w:date="2020-10-02T14:44:00Z">
        <w:r w:rsidR="004F07B8" w:rsidRPr="00CD4AC0">
          <w:rPr>
            <w:rFonts w:ascii="Arial" w:eastAsia="Times New Roman" w:hAnsi="Arial" w:cs="Arial"/>
            <w:b/>
            <w:bCs/>
          </w:rPr>
          <w:t xml:space="preserve"> </w:t>
        </w:r>
      </w:ins>
      <w:ins w:id="546" w:author="Travis Babola" w:date="2020-10-02T14:45:00Z">
        <w:r w:rsidR="004F07B8" w:rsidRPr="00CD4AC0">
          <w:rPr>
            <w:rFonts w:ascii="Arial" w:eastAsia="Times New Roman" w:hAnsi="Arial" w:cs="Arial"/>
            <w:b/>
            <w:bCs/>
          </w:rPr>
          <w:fldChar w:fldCharType="begin" w:fldLock="1"/>
        </w:r>
      </w:ins>
      <w:r w:rsidR="00512E44" w:rsidRPr="00CD4AC0">
        <w:rPr>
          <w:rFonts w:ascii="Arial" w:eastAsia="Times New Roman" w:hAnsi="Arial" w:cs="Arial"/>
          <w:b/>
          <w:bCs/>
          <w:rPrChange w:id="547" w:author="Travis Babola" w:date="2020-10-13T10:27:00Z">
            <w:rPr>
              <w:rFonts w:ascii="Arial" w:eastAsia="Times New Roman" w:hAnsi="Arial" w:cs="Arial"/>
              <w:b/>
              <w:bCs/>
            </w:rPr>
          </w:rPrChange>
        </w:rPr>
        <w:instrText>ADDIN CSL_CITATION {"citationItems":[{"id":"ITEM-1","itemData":{"ISSN":"1546-1726","author":[{"dropping-particle":"","family":"Zhang","given":"Jiayi","non-dropping-particle":"","parse-names":false,"suffix":""},{"dropping-particle":"","family":"Ackman","given":"James B","non-dropping-particle":"","parse-names":false,"suffix":""},{"dropping-particle":"","family":"Xu","given":"Hong-Ping","non-dropping-particle":"","parse-names":false,"suffix":""},{"dropping-particle":"","family":"Crair","given":"Michael C","non-dropping-particle":"","parse-names":false,"suffix":""}],"container-title":"Nature Neuroscience","id":"ITEM-1","issue":"2","issued":{"date-parts":[["2012"]]},"page":"298","publisher":"Nature Publishing Group","title":"Visual map development depends on the temporal pattern of binocular activity in mice","type":"article-journal","volume":"15"},"uris":["http://www.mendeley.com/documents/?uuid=802db87b-bb80-4e59-ae2b-95cd79b65b7f"]},{"id":"ITEM-2","itemData":{"DOI":"10.1016/j.neuron.2014.04.001","ISSN":"1097-4199","PMID":"24853941","abstract":"Patterned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-2","issue":"4","issued":{"date-parts":[["2014"]]},"page":"822-35","title":"The precise temporal pattern of prehearing spontaneous activity is necessary for tonotopic map refinement.","type":"article-journal","volume":"82"},"uris":["http://www.mendeley.com/documents/?uuid=827bafa1-09da-406e-a4bd-72c9d345941a"]}],"mendeley":{"formattedCitation":"(Zhang et al., 2012; Clause et al., 2014)","plainTextFormattedCitation":"(Zhang et al., 2012; Clause et al., 2014)","previouslyFormattedCitation":"(Zhang et al., 2012; Clause et al., 2014)"},"properties":{"noteIndex":0},"schema":"https://github.com/citation-style-language/schema/raw/master/csl-citation.json"}</w:instrText>
      </w:r>
      <w:r w:rsidR="004F07B8" w:rsidRPr="00CD4AC0">
        <w:rPr>
          <w:rFonts w:ascii="Arial" w:eastAsia="Times New Roman" w:hAnsi="Arial" w:cs="Arial"/>
          <w:b/>
          <w:bCs/>
          <w:rPrChange w:id="548" w:author="Travis Babola" w:date="2020-10-13T10:27:00Z">
            <w:rPr>
              <w:rFonts w:ascii="Arial" w:eastAsia="Times New Roman" w:hAnsi="Arial" w:cs="Arial"/>
              <w:b/>
              <w:bCs/>
            </w:rPr>
          </w:rPrChange>
        </w:rPr>
        <w:fldChar w:fldCharType="separate"/>
      </w:r>
      <w:r w:rsidR="004F07B8" w:rsidRPr="00CD4AC0">
        <w:rPr>
          <w:rFonts w:ascii="Arial" w:eastAsia="Times New Roman" w:hAnsi="Arial" w:cs="Arial"/>
          <w:b/>
          <w:bCs/>
          <w:noProof/>
          <w:rPrChange w:id="549" w:author="Travis Babola" w:date="2020-10-13T10:27:00Z">
            <w:rPr>
              <w:rFonts w:ascii="Arial" w:eastAsia="Times New Roman" w:hAnsi="Arial" w:cs="Arial"/>
              <w:bCs/>
              <w:noProof/>
            </w:rPr>
          </w:rPrChange>
        </w:rPr>
        <w:t>(Zhang et al., 2012; Clause et al., 2014)</w:t>
      </w:r>
      <w:ins w:id="550" w:author="Travis Babola" w:date="2020-10-02T14:45:00Z">
        <w:r w:rsidR="004F07B8" w:rsidRPr="00CD4AC0">
          <w:rPr>
            <w:rFonts w:ascii="Arial" w:eastAsia="Times New Roman" w:hAnsi="Arial" w:cs="Arial"/>
            <w:b/>
            <w:bCs/>
          </w:rPr>
          <w:fldChar w:fldCharType="end"/>
        </w:r>
      </w:ins>
      <w:r w:rsidRPr="00CD4AC0">
        <w:rPr>
          <w:rFonts w:ascii="Arial" w:eastAsia="Times New Roman" w:hAnsi="Arial" w:cs="Arial"/>
          <w:b/>
          <w:bCs/>
          <w:rPrChange w:id="551" w:author="Travis Babola" w:date="2020-10-13T10:27:00Z">
            <w:rPr>
              <w:rFonts w:ascii="Arial" w:eastAsia="Times New Roman" w:hAnsi="Arial" w:cs="Arial"/>
            </w:rPr>
          </w:rPrChange>
        </w:rPr>
        <w:t>.</w:t>
      </w:r>
      <w:r w:rsidRPr="00306A40">
        <w:rPr>
          <w:rFonts w:ascii="Arial" w:eastAsia="Times New Roman" w:hAnsi="Arial" w:cs="Arial"/>
        </w:rPr>
        <w:t xml:space="preserve"> </w:t>
      </w:r>
      <w:r>
        <w:rPr>
          <w:rFonts w:ascii="Arial" w:eastAsia="Times New Roman" w:hAnsi="Arial" w:cs="Arial"/>
        </w:rPr>
        <w:t xml:space="preserve">Surprisingly, </w:t>
      </w:r>
      <w:r>
        <w:rPr>
          <w:rFonts w:ascii="Arial" w:eastAsia="Times New Roman" w:hAnsi="Arial" w:cs="Arial"/>
          <w:color w:val="222222"/>
        </w:rPr>
        <w:t xml:space="preserve">the effects on </w:t>
      </w:r>
      <w:r w:rsidR="001A1A87">
        <w:rPr>
          <w:rFonts w:ascii="Arial" w:eastAsia="Times New Roman" w:hAnsi="Arial" w:cs="Arial"/>
          <w:color w:val="222222"/>
        </w:rPr>
        <w:t xml:space="preserve">IC neuronal </w:t>
      </w:r>
      <w:r>
        <w:rPr>
          <w:rFonts w:ascii="Arial" w:eastAsia="Times New Roman" w:hAnsi="Arial" w:cs="Arial"/>
          <w:color w:val="222222"/>
        </w:rPr>
        <w:t>Ca</w:t>
      </w:r>
      <w:r w:rsidRPr="00E47B35">
        <w:rPr>
          <w:rFonts w:ascii="Arial" w:eastAsia="Times New Roman" w:hAnsi="Arial" w:cs="Arial"/>
          <w:color w:val="222222"/>
          <w:vertAlign w:val="superscript"/>
        </w:rPr>
        <w:t>2+</w:t>
      </w:r>
      <w:r>
        <w:rPr>
          <w:rFonts w:ascii="Arial" w:eastAsia="Times New Roman" w:hAnsi="Arial" w:cs="Arial"/>
          <w:color w:val="222222"/>
        </w:rPr>
        <w:t xml:space="preserve"> transients in </w:t>
      </w:r>
      <w:r w:rsidRPr="00306A40">
        <w:rPr>
          <w:rStyle w:val="st"/>
          <w:rFonts w:ascii="Arial" w:hAnsi="Arial" w:cs="Arial"/>
        </w:rPr>
        <w:t>α</w:t>
      </w:r>
      <w:r w:rsidRPr="00306A40">
        <w:rPr>
          <w:rFonts w:ascii="Arial" w:eastAsia="Times New Roman" w:hAnsi="Arial" w:cs="Arial"/>
        </w:rPr>
        <w:t>9 KO</w:t>
      </w:r>
      <w:r>
        <w:rPr>
          <w:rFonts w:ascii="Arial" w:eastAsia="Times New Roman" w:hAnsi="Arial" w:cs="Arial"/>
        </w:rPr>
        <w:t xml:space="preserve"> and GOF mice</w:t>
      </w:r>
      <w:r>
        <w:rPr>
          <w:rFonts w:ascii="Arial" w:eastAsia="Times New Roman" w:hAnsi="Arial" w:cs="Arial"/>
          <w:color w:val="222222"/>
        </w:rPr>
        <w:t xml:space="preserve"> were opposite of that predicted based on the inhibitory effect of </w:t>
      </w:r>
      <w:r w:rsidR="00451C89">
        <w:rPr>
          <w:rFonts w:ascii="Arial" w:eastAsia="Times New Roman" w:hAnsi="Arial" w:cs="Arial"/>
          <w:color w:val="222222"/>
        </w:rPr>
        <w:t>acetylcholine</w:t>
      </w:r>
      <w:r>
        <w:rPr>
          <w:rFonts w:ascii="Arial" w:eastAsia="Times New Roman" w:hAnsi="Arial" w:cs="Arial"/>
          <w:color w:val="222222"/>
        </w:rPr>
        <w:t xml:space="preserve"> on IHCs </w:t>
      </w:r>
      <w:r>
        <w:rPr>
          <w:rFonts w:ascii="Arial" w:eastAsia="Times New Roman" w:hAnsi="Arial" w:cs="Arial"/>
          <w:color w:val="222222"/>
        </w:rPr>
        <w:fldChar w:fldCharType="begin" w:fldLock="1"/>
      </w:r>
      <w:r>
        <w:rPr>
          <w:rFonts w:ascii="Arial" w:eastAsia="Times New Roman" w:hAnsi="Arial" w:cs="Arial"/>
          <w:color w:val="222222"/>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Pr>
          <w:rFonts w:ascii="Arial" w:eastAsia="Times New Roman" w:hAnsi="Arial" w:cs="Arial"/>
          <w:color w:val="222222"/>
        </w:rPr>
        <w:fldChar w:fldCharType="separate"/>
      </w:r>
      <w:r w:rsidRPr="000E7350">
        <w:rPr>
          <w:rFonts w:ascii="Arial" w:eastAsia="Times New Roman" w:hAnsi="Arial" w:cs="Arial"/>
          <w:noProof/>
          <w:color w:val="222222"/>
        </w:rPr>
        <w:t xml:space="preserve">(Glowatzki and Fuchs, </w:t>
      </w:r>
      <w:r w:rsidRPr="000E7350">
        <w:rPr>
          <w:rFonts w:ascii="Arial" w:eastAsia="Times New Roman" w:hAnsi="Arial" w:cs="Arial"/>
          <w:noProof/>
          <w:color w:val="222222"/>
        </w:rPr>
        <w:lastRenderedPageBreak/>
        <w:t>2000)</w:t>
      </w:r>
      <w:r>
        <w:rPr>
          <w:rFonts w:ascii="Arial" w:eastAsia="Times New Roman" w:hAnsi="Arial" w:cs="Arial"/>
          <w:color w:val="222222"/>
        </w:rPr>
        <w:fldChar w:fldCharType="end"/>
      </w:r>
      <w:r>
        <w:rPr>
          <w:rFonts w:ascii="Arial" w:eastAsia="Times New Roman" w:hAnsi="Arial" w:cs="Arial"/>
          <w:color w:val="222222"/>
        </w:rPr>
        <w:t>, with enhanced inhibition</w:t>
      </w:r>
      <w:r w:rsidR="00451C89">
        <w:rPr>
          <w:rFonts w:ascii="Arial" w:eastAsia="Times New Roman" w:hAnsi="Arial" w:cs="Arial"/>
          <w:color w:val="222222"/>
        </w:rPr>
        <w:t xml:space="preserve"> of IHCs</w:t>
      </w:r>
      <w:r>
        <w:rPr>
          <w:rFonts w:ascii="Arial" w:eastAsia="Times New Roman" w:hAnsi="Arial" w:cs="Arial"/>
          <w:color w:val="222222"/>
        </w:rPr>
        <w:t xml:space="preserve"> resulting in larger amplitude events in central audi</w:t>
      </w:r>
      <w:r w:rsidR="001A1A87">
        <w:rPr>
          <w:rFonts w:ascii="Arial" w:eastAsia="Times New Roman" w:hAnsi="Arial" w:cs="Arial"/>
          <w:color w:val="222222"/>
        </w:rPr>
        <w:t>tory neurons (Figure 11).</w:t>
      </w:r>
      <w:ins w:id="552" w:author="Travis Babola" w:date="2020-10-02T14:48:00Z">
        <w:r w:rsidR="00512E44">
          <w:rPr>
            <w:rFonts w:ascii="Arial" w:eastAsia="Times New Roman" w:hAnsi="Arial" w:cs="Arial"/>
            <w:color w:val="222222"/>
          </w:rPr>
          <w:t xml:space="preserve"> </w:t>
        </w:r>
        <w:r w:rsidR="00512E44" w:rsidRPr="00512E44">
          <w:rPr>
            <w:rFonts w:ascii="Arial" w:eastAsia="Times New Roman" w:hAnsi="Arial" w:cs="Arial"/>
            <w:b/>
            <w:bCs/>
            <w:color w:val="222222"/>
            <w:rPrChange w:id="553" w:author="Travis Babola" w:date="2020-10-02T14:50:00Z">
              <w:rPr>
                <w:rFonts w:ascii="Arial" w:eastAsia="Times New Roman" w:hAnsi="Arial" w:cs="Arial"/>
                <w:color w:val="222222"/>
              </w:rPr>
            </w:rPrChange>
          </w:rPr>
          <w:t>These changes may</w:t>
        </w:r>
      </w:ins>
      <w:ins w:id="554" w:author="Travis Babola" w:date="2020-10-13T10:22:00Z">
        <w:r w:rsidR="00CD4AC0">
          <w:rPr>
            <w:rFonts w:ascii="Arial" w:eastAsia="Times New Roman" w:hAnsi="Arial" w:cs="Arial"/>
            <w:b/>
            <w:bCs/>
            <w:color w:val="222222"/>
          </w:rPr>
          <w:t xml:space="preserve"> </w:t>
        </w:r>
      </w:ins>
      <w:ins w:id="555" w:author="Travis Babola" w:date="2020-10-13T10:56:00Z">
        <w:r w:rsidR="009A7771">
          <w:rPr>
            <w:rFonts w:ascii="Arial" w:eastAsia="Times New Roman" w:hAnsi="Arial" w:cs="Arial"/>
            <w:b/>
            <w:bCs/>
            <w:color w:val="222222"/>
          </w:rPr>
          <w:t>indicate</w:t>
        </w:r>
      </w:ins>
      <w:ins w:id="556" w:author="Travis Babola" w:date="2020-10-02T14:48:00Z">
        <w:r w:rsidR="00512E44" w:rsidRPr="00512E44">
          <w:rPr>
            <w:rFonts w:ascii="Arial" w:eastAsia="Times New Roman" w:hAnsi="Arial" w:cs="Arial"/>
            <w:b/>
            <w:bCs/>
            <w:color w:val="222222"/>
            <w:rPrChange w:id="557" w:author="Travis Babola" w:date="2020-10-02T14:50:00Z">
              <w:rPr>
                <w:rFonts w:ascii="Arial" w:eastAsia="Times New Roman" w:hAnsi="Arial" w:cs="Arial"/>
                <w:color w:val="222222"/>
              </w:rPr>
            </w:rPrChange>
          </w:rPr>
          <w:t xml:space="preserve"> homeostatic shifts in </w:t>
        </w:r>
      </w:ins>
      <w:ins w:id="558" w:author="Travis Babola" w:date="2020-10-02T14:56:00Z">
        <w:r w:rsidR="00512E44" w:rsidRPr="00512E44">
          <w:rPr>
            <w:rFonts w:ascii="Arial" w:eastAsia="Times New Roman" w:hAnsi="Arial" w:cs="Arial"/>
            <w:b/>
            <w:bCs/>
            <w:color w:val="222222"/>
          </w:rPr>
          <w:t>excitation</w:t>
        </w:r>
      </w:ins>
      <w:ins w:id="559" w:author="Travis Babola" w:date="2020-10-02T14:49:00Z">
        <w:r w:rsidR="00512E44" w:rsidRPr="00512E44">
          <w:rPr>
            <w:rFonts w:ascii="Arial" w:eastAsia="Times New Roman" w:hAnsi="Arial" w:cs="Arial"/>
            <w:b/>
            <w:bCs/>
            <w:color w:val="222222"/>
            <w:rPrChange w:id="560" w:author="Travis Babola" w:date="2020-10-02T14:50:00Z">
              <w:rPr>
                <w:rFonts w:ascii="Arial" w:eastAsia="Times New Roman" w:hAnsi="Arial" w:cs="Arial"/>
                <w:color w:val="222222"/>
              </w:rPr>
            </w:rPrChange>
          </w:rPr>
          <w:t>, similar to those observed in Vglut3 KO mice</w:t>
        </w:r>
      </w:ins>
      <w:ins w:id="561" w:author="Travis Babola" w:date="2020-10-02T14:50:00Z">
        <w:r w:rsidR="00512E44" w:rsidRPr="00512E44">
          <w:rPr>
            <w:rFonts w:ascii="Arial" w:eastAsia="Times New Roman" w:hAnsi="Arial" w:cs="Arial"/>
            <w:b/>
            <w:bCs/>
            <w:color w:val="222222"/>
            <w:rPrChange w:id="562" w:author="Travis Babola" w:date="2020-10-02T14:50:00Z">
              <w:rPr>
                <w:rFonts w:ascii="Arial" w:eastAsia="Times New Roman" w:hAnsi="Arial" w:cs="Arial"/>
                <w:color w:val="222222"/>
              </w:rPr>
            </w:rPrChange>
          </w:rPr>
          <w:t xml:space="preserve"> </w:t>
        </w:r>
        <w:r w:rsidR="00512E44" w:rsidRPr="00512E44">
          <w:rPr>
            <w:rFonts w:ascii="Arial" w:eastAsia="Times New Roman" w:hAnsi="Arial" w:cs="Arial"/>
            <w:b/>
            <w:bCs/>
            <w:color w:val="222222"/>
            <w:rPrChange w:id="563" w:author="Travis Babola" w:date="2020-10-02T14:50:00Z">
              <w:rPr>
                <w:rFonts w:ascii="Arial" w:eastAsia="Times New Roman" w:hAnsi="Arial" w:cs="Arial"/>
                <w:color w:val="222222"/>
              </w:rPr>
            </w:rPrChange>
          </w:rPr>
          <w:fldChar w:fldCharType="begin" w:fldLock="1"/>
        </w:r>
      </w:ins>
      <w:r w:rsidR="00512E44">
        <w:rPr>
          <w:rFonts w:ascii="Arial" w:eastAsia="Times New Roman" w:hAnsi="Arial" w:cs="Arial"/>
          <w:b/>
          <w:bCs/>
          <w:color w:val="222222"/>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00512E44" w:rsidRPr="00512E44">
        <w:rPr>
          <w:rFonts w:ascii="Arial" w:eastAsia="Times New Roman" w:hAnsi="Arial" w:cs="Arial"/>
          <w:b/>
          <w:bCs/>
          <w:color w:val="222222"/>
          <w:rPrChange w:id="564" w:author="Travis Babola" w:date="2020-10-02T14:50:00Z">
            <w:rPr>
              <w:rFonts w:ascii="Arial" w:eastAsia="Times New Roman" w:hAnsi="Arial" w:cs="Arial"/>
              <w:color w:val="222222"/>
            </w:rPr>
          </w:rPrChange>
        </w:rPr>
        <w:fldChar w:fldCharType="separate"/>
      </w:r>
      <w:r w:rsidR="00512E44" w:rsidRPr="00512E44">
        <w:rPr>
          <w:rFonts w:ascii="Arial" w:eastAsia="Times New Roman" w:hAnsi="Arial" w:cs="Arial"/>
          <w:b/>
          <w:bCs/>
          <w:noProof/>
          <w:color w:val="222222"/>
          <w:rPrChange w:id="565" w:author="Travis Babola" w:date="2020-10-02T14:50:00Z">
            <w:rPr>
              <w:rFonts w:ascii="Arial" w:eastAsia="Times New Roman" w:hAnsi="Arial" w:cs="Arial"/>
              <w:noProof/>
              <w:color w:val="222222"/>
            </w:rPr>
          </w:rPrChange>
        </w:rPr>
        <w:t>(Babola et al., 2018)</w:t>
      </w:r>
      <w:ins w:id="566" w:author="Travis Babola" w:date="2020-10-02T14:50:00Z">
        <w:r w:rsidR="00512E44" w:rsidRPr="00512E44">
          <w:rPr>
            <w:rFonts w:ascii="Arial" w:eastAsia="Times New Roman" w:hAnsi="Arial" w:cs="Arial"/>
            <w:b/>
            <w:bCs/>
            <w:color w:val="222222"/>
            <w:rPrChange w:id="567" w:author="Travis Babola" w:date="2020-10-02T14:50:00Z">
              <w:rPr>
                <w:rFonts w:ascii="Arial" w:eastAsia="Times New Roman" w:hAnsi="Arial" w:cs="Arial"/>
                <w:color w:val="222222"/>
              </w:rPr>
            </w:rPrChange>
          </w:rPr>
          <w:fldChar w:fldCharType="end"/>
        </w:r>
      </w:ins>
      <w:ins w:id="568" w:author="Travis Babola" w:date="2020-10-02T14:49:00Z">
        <w:r w:rsidR="00512E44" w:rsidRPr="00512E44">
          <w:rPr>
            <w:rFonts w:ascii="Arial" w:eastAsia="Times New Roman" w:hAnsi="Arial" w:cs="Arial"/>
            <w:b/>
            <w:bCs/>
            <w:color w:val="222222"/>
            <w:rPrChange w:id="569" w:author="Travis Babola" w:date="2020-10-02T14:50:00Z">
              <w:rPr>
                <w:rFonts w:ascii="Arial" w:eastAsia="Times New Roman" w:hAnsi="Arial" w:cs="Arial"/>
                <w:color w:val="222222"/>
              </w:rPr>
            </w:rPrChange>
          </w:rPr>
          <w:t>.</w:t>
        </w:r>
      </w:ins>
      <w:ins w:id="570" w:author="Travis Babola" w:date="2020-10-13T10:20:00Z">
        <w:r w:rsidR="00CD4AC0">
          <w:rPr>
            <w:rFonts w:ascii="Arial" w:eastAsia="Times New Roman" w:hAnsi="Arial" w:cs="Arial"/>
            <w:b/>
            <w:bCs/>
            <w:color w:val="222222"/>
          </w:rPr>
          <w:t xml:space="preserve"> </w:t>
        </w:r>
      </w:ins>
      <w:ins w:id="571" w:author="Travis Babola" w:date="2020-10-13T10:47:00Z">
        <w:r w:rsidR="00B3327E">
          <w:rPr>
            <w:rFonts w:ascii="Arial" w:eastAsia="Times New Roman" w:hAnsi="Arial" w:cs="Arial"/>
            <w:b/>
            <w:bCs/>
            <w:color w:val="222222"/>
          </w:rPr>
          <w:t xml:space="preserve">Together, these results </w:t>
        </w:r>
      </w:ins>
      <w:ins w:id="572" w:author="Travis Babola" w:date="2020-10-13T10:50:00Z">
        <w:r w:rsidR="00AE4FFA">
          <w:rPr>
            <w:rFonts w:ascii="Arial" w:eastAsia="Times New Roman" w:hAnsi="Arial" w:cs="Arial"/>
            <w:b/>
            <w:bCs/>
            <w:color w:val="222222"/>
          </w:rPr>
          <w:t>provide additional evidence</w:t>
        </w:r>
      </w:ins>
      <w:ins w:id="573" w:author="Travis Babola" w:date="2020-10-13T10:47:00Z">
        <w:r w:rsidR="00B3327E">
          <w:rPr>
            <w:rFonts w:ascii="Arial" w:eastAsia="Times New Roman" w:hAnsi="Arial" w:cs="Arial"/>
            <w:b/>
            <w:bCs/>
            <w:color w:val="222222"/>
          </w:rPr>
          <w:t xml:space="preserve"> that </w:t>
        </w:r>
      </w:ins>
      <w:ins w:id="574" w:author="Travis Babola" w:date="2020-10-13T10:48:00Z">
        <w:r w:rsidR="00B3327E">
          <w:rPr>
            <w:rFonts w:ascii="Arial" w:eastAsia="Times New Roman" w:hAnsi="Arial" w:cs="Arial"/>
            <w:b/>
            <w:bCs/>
            <w:color w:val="222222"/>
          </w:rPr>
          <w:t>the efferent system plays an active role in shaping early sensory-independent activity</w:t>
        </w:r>
        <w:r w:rsidR="00AE4FFA">
          <w:rPr>
            <w:rFonts w:ascii="Arial" w:eastAsia="Times New Roman" w:hAnsi="Arial" w:cs="Arial"/>
            <w:b/>
            <w:bCs/>
            <w:color w:val="222222"/>
          </w:rPr>
          <w:t xml:space="preserve"> and</w:t>
        </w:r>
      </w:ins>
      <w:del w:id="575" w:author="Travis Babola" w:date="2020-10-02T14:50:00Z">
        <w:r w:rsidR="001A1A87" w:rsidRPr="00512E44" w:rsidDel="00512E44">
          <w:rPr>
            <w:rFonts w:ascii="Arial" w:eastAsia="Times New Roman" w:hAnsi="Arial" w:cs="Arial"/>
            <w:b/>
            <w:bCs/>
            <w:color w:val="222222"/>
            <w:rPrChange w:id="576" w:author="Travis Babola" w:date="2020-10-02T14:50:00Z">
              <w:rPr>
                <w:rFonts w:ascii="Arial" w:eastAsia="Times New Roman" w:hAnsi="Arial" w:cs="Arial"/>
                <w:color w:val="222222"/>
              </w:rPr>
            </w:rPrChange>
          </w:rPr>
          <w:delText xml:space="preserve"> </w:delText>
        </w:r>
      </w:del>
      <w:del w:id="577" w:author="Travis Babola" w:date="2020-10-13T10:49:00Z">
        <w:r w:rsidR="001A1A87" w:rsidDel="00AE4FFA">
          <w:rPr>
            <w:rFonts w:ascii="Arial" w:eastAsia="Times New Roman" w:hAnsi="Arial" w:cs="Arial"/>
            <w:color w:val="222222"/>
          </w:rPr>
          <w:delText xml:space="preserve">The differential </w:delText>
        </w:r>
        <w:r w:rsidDel="00AE4FFA">
          <w:rPr>
            <w:rFonts w:ascii="Arial" w:eastAsia="Times New Roman" w:hAnsi="Arial" w:cs="Arial"/>
            <w:color w:val="222222"/>
          </w:rPr>
          <w:delText xml:space="preserve">effects </w:delText>
        </w:r>
        <w:r w:rsidR="001A1A87" w:rsidDel="00AE4FFA">
          <w:rPr>
            <w:rFonts w:ascii="Arial" w:eastAsia="Times New Roman" w:hAnsi="Arial" w:cs="Arial"/>
            <w:color w:val="222222"/>
          </w:rPr>
          <w:delText xml:space="preserve">of manipulating efferent inhibition on </w:delText>
        </w:r>
        <w:r w:rsidR="009B76DE" w:rsidDel="00AE4FFA">
          <w:rPr>
            <w:rFonts w:ascii="Arial" w:eastAsia="Times New Roman" w:hAnsi="Arial" w:cs="Arial"/>
            <w:color w:val="222222"/>
          </w:rPr>
          <w:delText>spontaneous activity</w:delText>
        </w:r>
        <w:r w:rsidR="001A1A87" w:rsidDel="00AE4FFA">
          <w:rPr>
            <w:rFonts w:ascii="Arial" w:eastAsia="Times New Roman" w:hAnsi="Arial" w:cs="Arial"/>
            <w:color w:val="222222"/>
          </w:rPr>
          <w:delText xml:space="preserve"> as it propagates through the auditory system </w:delText>
        </w:r>
        <w:r w:rsidR="001A1A87" w:rsidDel="00AE4FFA">
          <w:rPr>
            <w:rFonts w:ascii="Arial" w:eastAsia="Times New Roman" w:hAnsi="Arial" w:cs="Arial"/>
          </w:rPr>
          <w:fldChar w:fldCharType="begin" w:fldLock="1"/>
        </w:r>
        <w:r w:rsidR="001A1A87" w:rsidRPr="00AE4FFA" w:rsidDel="00AE4FFA">
          <w:rPr>
            <w:rFonts w:ascii="Arial" w:eastAsia="Times New Roman" w:hAnsi="Arial" w:cs="Arial"/>
            <w:rPrChange w:id="578" w:author="Travis Babola" w:date="2020-10-13T10:49:00Z">
              <w:rPr>
                <w:rFonts w:ascii="Arial" w:eastAsia="Times New Roman" w:hAnsi="Arial" w:cs="Arial"/>
              </w:rPr>
            </w:rPrChange>
          </w:rPr>
          <w:delInstrText>ADDIN CSL_CITATION {"citationItems":[{"id":"ITEM-1","itemData":{"DOI":"10.1523/JNEUROSCI.2536-18.2019","ISSN":"15292401","abstract":"The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Neuroscience","id":"ITEM-1","issue":"36","issued":{"date-parts":[["2019"]]},"page":"7037-7048","title":"Strengthening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nucleus","type":"article-journal","volume":"39"},"uris":["http://www.mendeley.com/documents/?uuid=8ea689b4-d224-4ae9-8035-c0379990a5b6"]}],"mendeley":{"formattedCitation":"(Di Guilmi et al., 2019)","plainTextFormattedCitation":"(Di Guilmi et al., 2019)","previouslyFormattedCitation":"(Di Guilmi et al., 2019)"},"properties":{"noteIndex":0},"schema":"https://github.com/citation-style-language/schema/raw/master/csl-citation.json"}</w:delInstrText>
        </w:r>
        <w:r w:rsidR="001A1A87" w:rsidDel="00AE4FFA">
          <w:rPr>
            <w:rFonts w:ascii="Arial" w:eastAsia="Times New Roman" w:hAnsi="Arial" w:cs="Arial"/>
          </w:rPr>
          <w:fldChar w:fldCharType="separate"/>
        </w:r>
        <w:r w:rsidR="001A1A87" w:rsidRPr="00AE4FFA" w:rsidDel="00AE4FFA">
          <w:rPr>
            <w:rFonts w:ascii="Arial" w:eastAsia="Times New Roman" w:hAnsi="Arial" w:cs="Arial"/>
            <w:noProof/>
            <w:rPrChange w:id="579" w:author="Travis Babola" w:date="2020-10-13T10:49:00Z">
              <w:rPr>
                <w:rFonts w:ascii="Arial" w:eastAsia="Times New Roman" w:hAnsi="Arial" w:cs="Arial"/>
                <w:noProof/>
              </w:rPr>
            </w:rPrChange>
          </w:rPr>
          <w:delText>(Di Guilmi et al., 2019)</w:delText>
        </w:r>
        <w:r w:rsidR="001A1A87" w:rsidDel="00AE4FFA">
          <w:rPr>
            <w:rFonts w:ascii="Arial" w:eastAsia="Times New Roman" w:hAnsi="Arial" w:cs="Arial"/>
          </w:rPr>
          <w:fldChar w:fldCharType="end"/>
        </w:r>
      </w:del>
      <w:del w:id="580" w:author="Travis Babola" w:date="2020-10-02T14:47:00Z">
        <w:r w:rsidR="001A1A87" w:rsidDel="00512E44">
          <w:rPr>
            <w:rFonts w:ascii="Arial" w:eastAsia="Times New Roman" w:hAnsi="Arial" w:cs="Arial"/>
          </w:rPr>
          <w:delText>,</w:delText>
        </w:r>
      </w:del>
      <w:r w:rsidR="001A1A87">
        <w:rPr>
          <w:rFonts w:ascii="Arial" w:eastAsia="Times New Roman" w:hAnsi="Arial" w:cs="Arial"/>
        </w:rPr>
        <w:t xml:space="preserve"> raise</w:t>
      </w:r>
      <w:ins w:id="581" w:author="Travis Babola" w:date="2020-10-13T10:50:00Z">
        <w:r w:rsidR="00AE4FFA">
          <w:rPr>
            <w:rFonts w:ascii="Arial" w:eastAsia="Times New Roman" w:hAnsi="Arial" w:cs="Arial"/>
          </w:rPr>
          <w:t>s</w:t>
        </w:r>
      </w:ins>
      <w:r w:rsidR="001A1A87">
        <w:rPr>
          <w:rFonts w:ascii="Arial" w:eastAsia="Times New Roman" w:hAnsi="Arial" w:cs="Arial"/>
        </w:rPr>
        <w:t xml:space="preserve"> the possibility that specific </w:t>
      </w:r>
      <w:r w:rsidR="00451C89">
        <w:rPr>
          <w:rFonts w:ascii="Arial" w:eastAsia="Times New Roman" w:hAnsi="Arial" w:cs="Arial"/>
          <w:color w:val="222222"/>
        </w:rPr>
        <w:t>pattern</w:t>
      </w:r>
      <w:r w:rsidR="001A1A87">
        <w:rPr>
          <w:rFonts w:ascii="Arial" w:eastAsia="Times New Roman" w:hAnsi="Arial" w:cs="Arial"/>
          <w:color w:val="222222"/>
        </w:rPr>
        <w:t>s</w:t>
      </w:r>
      <w:r w:rsidR="00451C89">
        <w:rPr>
          <w:rFonts w:ascii="Arial" w:eastAsia="Times New Roman" w:hAnsi="Arial" w:cs="Arial"/>
          <w:color w:val="222222"/>
        </w:rPr>
        <w:t xml:space="preserve"> of activity </w:t>
      </w:r>
      <w:r w:rsidR="009B76DE">
        <w:rPr>
          <w:rFonts w:ascii="Arial" w:eastAsia="Times New Roman" w:hAnsi="Arial" w:cs="Arial"/>
          <w:color w:val="222222"/>
        </w:rPr>
        <w:t xml:space="preserve">are required to induce proper maturation of sound processing circuits. </w:t>
      </w:r>
    </w:p>
    <w:p w14:paraId="77867DF3" w14:textId="1407E6DC" w:rsidR="00E86BC4" w:rsidRDefault="00B8691B">
      <w:pPr>
        <w:spacing w:after="0" w:line="240" w:lineRule="auto"/>
        <w:contextualSpacing/>
        <w:rPr>
          <w:rFonts w:ascii="Arial" w:eastAsia="Times New Roman" w:hAnsi="Arial" w:cs="Arial"/>
        </w:rPr>
      </w:pPr>
      <w:del w:id="582" w:author="Travis Babola" w:date="2020-09-29T15:35:00Z">
        <w:r w:rsidRPr="00306A40" w:rsidDel="00E86BC4">
          <w:rPr>
            <w:rFonts w:ascii="Arial" w:eastAsia="Times New Roman" w:hAnsi="Arial" w:cs="Arial"/>
          </w:rPr>
          <w:tab/>
        </w:r>
      </w:del>
      <w:ins w:id="583" w:author="Travis Babola" w:date="2020-09-29T15:35:00Z">
        <w:r w:rsidR="00E86BC4">
          <w:rPr>
            <w:rFonts w:ascii="Arial" w:eastAsia="Times New Roman" w:hAnsi="Arial" w:cs="Arial"/>
          </w:rPr>
          <w:t xml:space="preserve"> </w:t>
        </w:r>
      </w:ins>
    </w:p>
    <w:p w14:paraId="32719CC2" w14:textId="5C047C3A" w:rsidR="00343710" w:rsidRPr="00343710" w:rsidRDefault="00343710" w:rsidP="00B8691B">
      <w:pPr>
        <w:spacing w:after="0" w:line="240" w:lineRule="auto"/>
        <w:contextualSpacing/>
        <w:rPr>
          <w:rFonts w:ascii="Arial" w:eastAsia="Times New Roman" w:hAnsi="Arial" w:cs="Arial"/>
          <w:b/>
        </w:rPr>
      </w:pPr>
      <w:r w:rsidRPr="00343710">
        <w:rPr>
          <w:rFonts w:ascii="Arial" w:eastAsia="Times New Roman" w:hAnsi="Arial" w:cs="Arial"/>
          <w:b/>
        </w:rPr>
        <w:t>The role of spontaneous neural activity in development</w:t>
      </w:r>
    </w:p>
    <w:p w14:paraId="4887C4D0" w14:textId="5D77BAB8" w:rsidR="00B8691B" w:rsidRPr="00306A40" w:rsidRDefault="00AE4FFA" w:rsidP="00B8691B">
      <w:pPr>
        <w:spacing w:after="0" w:line="240" w:lineRule="auto"/>
        <w:contextualSpacing/>
        <w:rPr>
          <w:rFonts w:ascii="Arial" w:eastAsia="Times New Roman" w:hAnsi="Arial" w:cs="Arial"/>
          <w:b/>
          <w:bCs/>
        </w:rPr>
      </w:pPr>
      <w:ins w:id="584" w:author="Travis Babola" w:date="2020-10-13T10:51:00Z">
        <w:r>
          <w:rPr>
            <w:rFonts w:ascii="Arial" w:eastAsia="Times New Roman" w:hAnsi="Arial" w:cs="Arial"/>
          </w:rPr>
          <w:t>Barrel fields fail to form when s</w:t>
        </w:r>
      </w:ins>
      <w:del w:id="585" w:author="Travis Babola" w:date="2020-10-13T10:51:00Z">
        <w:r w:rsidR="007B03C4" w:rsidDel="00AE4FFA">
          <w:rPr>
            <w:rFonts w:ascii="Arial" w:eastAsia="Times New Roman" w:hAnsi="Arial" w:cs="Arial"/>
          </w:rPr>
          <w:delText>S</w:delText>
        </w:r>
      </w:del>
      <w:r w:rsidR="00B8691B" w:rsidRPr="00306A40">
        <w:rPr>
          <w:rFonts w:ascii="Arial" w:eastAsia="Times New Roman" w:hAnsi="Arial" w:cs="Arial"/>
        </w:rPr>
        <w:t>ilencing thalamic input to</w:t>
      </w:r>
      <w:r w:rsidR="00D66178">
        <w:rPr>
          <w:rFonts w:ascii="Arial" w:eastAsia="Times New Roman" w:hAnsi="Arial" w:cs="Arial"/>
        </w:rPr>
        <w:t xml:space="preserve"> the</w:t>
      </w:r>
      <w:r w:rsidR="00B8691B" w:rsidRPr="00306A40">
        <w:rPr>
          <w:rFonts w:ascii="Arial" w:eastAsia="Times New Roman" w:hAnsi="Arial" w:cs="Arial"/>
        </w:rPr>
        <w:t xml:space="preserve"> somatosensory cortex during </w:t>
      </w:r>
      <w:r w:rsidR="007B03C4">
        <w:rPr>
          <w:rFonts w:ascii="Arial" w:eastAsia="Times New Roman" w:hAnsi="Arial" w:cs="Arial"/>
        </w:rPr>
        <w:t>early postnatal life</w:t>
      </w:r>
      <w:r w:rsidR="00B8691B" w:rsidRPr="00306A40">
        <w:rPr>
          <w:rFonts w:ascii="Arial" w:eastAsia="Times New Roman" w:hAnsi="Arial" w:cs="Arial"/>
        </w:rPr>
        <w:t xml:space="preserve"> </w:t>
      </w:r>
      <w:del w:id="586" w:author="Travis Babola" w:date="2020-10-13T10:51:00Z">
        <w:r w:rsidR="00B8691B" w:rsidRPr="00306A40" w:rsidDel="00AE4FFA">
          <w:rPr>
            <w:rFonts w:ascii="Arial" w:eastAsia="Times New Roman" w:hAnsi="Arial" w:cs="Arial"/>
          </w:rPr>
          <w:delText xml:space="preserve">results in failure of barrel field formation </w:delText>
        </w:r>
      </w:del>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{"citationItems":[{"id":"ITEM-1","itemData":{"DOI":"10.1126/science.aav7617","ISSN":"10959203","abstract":"The mammalian brain’s somatosensory cortex is a topographic map of the body’s sensory experience. In mice, cortical barrels reflect whisker input. We asked whether these cortical structures require sensory input to develop or are driven by intrinsic activity. Thalamocortical columns, connecting the thalamus to the cortex, emerge before sensory input and concur with calcium waves in the embryonic thalamus. We show that the columnar organization of the thalamocortical somatotopic map exists in the mouse embryo before sensory input, thus linking spontaneous embryonic thalamic activity to somatosensory map formation. Without thalamic calcium waves, cortical circuits become hyperexcitable, columnar and barrel organization does not emerge, and the somatosensory map lacks anatomical and functional structure. Thus, a self-organized protomap in the embryonic thalamus drives the functional assembly of murine thalamocortical sensory circuits.","author":[{"dropping-particle":"","family":"Antón-Bolaños","given":"Noelia","non-dropping-particle":"","parse-names":false,"suffix":""},{"dropping-particle":"","family":"Sempere-Ferràndez","given":"Alejandro","non-dropping-particle":"","parse-names":false,"suffix":""},{"dropping-particle":"","family":"Guillamón-Vivancos","given":"Teresa","non-dropping-particle":"","parse-names":false,"suffix":""},{"dropping-particle":"","family":"Martini","given":"Francisco J","non-dropping-particle":"","parse-names":false,"suffix":""},{"dropping-particle":"","family":"Pérez-Saiz","given":"Leticia","non-dropping-particle":"","parse-names":false,"suffix":""},{"dropping-particle":"","family":"Gezelius","given":"Henrik","non-dropping-particle":"","parse-names":false,"suffix":""},{"dropping-particle":"","family":"Filipchuk","given":"Anton","non-dropping-particle":"","parse-names":false,"suffix":""},{"dropping-particle":"","family":"Valdeolmillos","given":"Miguel","non-dropping-particle":"","parse-names":false,"suffix":""},{"dropping-particle":"","family":"López-Bendito","given":"Guillermina","non-dropping-particle":"","parse-names":false,"suffix":""}],"container-title":"Science","id":"ITEM-1","issue":"6444","issued":{"date-parts":[["2019"]]},"page":"987-990","title":"Prenatal activity from thalamic neurons governs the emergence of functional cortical maps in mice","type":"article-journal","volume":"364"},"uris":["http://www.mendeley.com/documents/?uuid=a205d115-5c2c-4794-acf0-8961bd8842a1"]}],"mendeley":{"formattedCitation":"(Antón-Bolaños et al., 2019)","plainTextFormattedCitation":"(Antón-Bolaños et al., 2019)","previouslyFormattedCitation":"(Antón-Bolaños et al., 2019)"},"properties":{"noteIndex":0},"schema":"https://github.com/citation-style-language/schema/raw/master/csl-citation.json"}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(Antón-Bolaños et al., 2019)</w:t>
      </w:r>
      <w:r w:rsidR="00B8691B" w:rsidRPr="00306A40">
        <w:rPr>
          <w:rFonts w:ascii="Arial" w:eastAsia="Times New Roman" w:hAnsi="Arial" w:cs="Arial"/>
        </w:rPr>
        <w:fldChar w:fldCharType="end"/>
      </w:r>
      <w:r w:rsidR="00B8691B" w:rsidRPr="00306A40">
        <w:rPr>
          <w:rFonts w:ascii="Arial" w:eastAsia="Times New Roman" w:hAnsi="Arial" w:cs="Arial"/>
        </w:rPr>
        <w:t xml:space="preserve"> and genetic disruption of retinal waves leads to profuse retinal ganglion cell axon arborization in SC and segregation-deficits in the thalamus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{"citationItems":[{"id":"ITEM-1","itemData":{"ISSN":"0027-8424","author":[{"dropping-particle":"","family":"Rossi","given":"Francesco Mattia","non-dropping-particle":"","parse-names":false,"suffix":""},{"dropping-particle":"","family":"Pizzorusso","given":"Tommaso","non-dropping-particle":"","parse-names":false,"suffix":""},{"dropping-particle":"","family":"Porciatti","given":"Vittorio","non-dropping-particle":"","parse-names":false,"suffix":""},{"dropping-particle":"","family":"Marubio","given":"Lisa M","non-dropping-particle":"","parse-names":false,"suffix":""},{"dropping-particle":"","family":"Maffei","given":"Lamberto","non-dropping-particle":"","parse-names":false,"suffix":""},{"dropping-particle":"","family":"Changeux","given":"Jean-Pierre","non-dropping-particle":"","parse-names":false,"suffix":""}],"container-title":"Proceedings of the National Academy of Sciences","id":"ITEM-1","issue":"11","issued":{"date-parts":[["2001"]]},"page":"6453-6458","publisher":"National Acad Sciences","title":"Requirement of the nicotinic acetylcholine receptor β2 subunit for the anatomical and functional development of the visual system","type":"article-journal","volume":"98"},"uris":["http://www.mendeley.com/documents/?uuid=020d2ca1-4d13-48c4-91a0-2ee95290852b"]}],"mendeley":{"formattedCitation":"(Rossi et al., 2001)","plainTextFormattedCitation":"(Rossi et al., 2001)","previouslyFormattedCitation":"(Rossi et al., 2001)"},"properties":{"noteIndex":0},"schema":"https://github.com/citation-style-language/schema/raw/master/csl-citation.json"}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(Rossi et al., 2001)</w:t>
      </w:r>
      <w:r w:rsidR="00B8691B" w:rsidRPr="00306A40">
        <w:rPr>
          <w:rFonts w:ascii="Arial" w:eastAsia="Times New Roman" w:hAnsi="Arial" w:cs="Arial"/>
        </w:rPr>
        <w:fldChar w:fldCharType="end"/>
      </w:r>
      <w:r w:rsidR="007B03C4">
        <w:rPr>
          <w:rFonts w:ascii="Arial" w:eastAsia="Times New Roman" w:hAnsi="Arial" w:cs="Arial"/>
        </w:rPr>
        <w:t xml:space="preserve">, demonstrating the critical role of </w:t>
      </w:r>
      <w:del w:id="587" w:author="Travis Babola" w:date="2020-10-13T10:52:00Z">
        <w:r w:rsidR="007B03C4" w:rsidDel="00AE4FFA">
          <w:rPr>
            <w:rFonts w:ascii="Arial" w:eastAsia="Times New Roman" w:hAnsi="Arial" w:cs="Arial"/>
          </w:rPr>
          <w:delText xml:space="preserve">early </w:delText>
        </w:r>
      </w:del>
      <w:r w:rsidR="007B03C4">
        <w:rPr>
          <w:rFonts w:ascii="Arial" w:eastAsia="Times New Roman" w:hAnsi="Arial" w:cs="Arial"/>
        </w:rPr>
        <w:t>patterned activity in circuit maturation.</w:t>
      </w:r>
      <w:r w:rsidR="00B8691B" w:rsidRPr="00306A40">
        <w:rPr>
          <w:rFonts w:ascii="Arial" w:eastAsia="Times New Roman" w:hAnsi="Arial" w:cs="Arial"/>
        </w:rPr>
        <w:t xml:space="preserve"> In the auditory system, similar refinement deficits have been observed in α9 KO mice and in various models of deafness. </w:t>
      </w:r>
      <w:r w:rsidR="007B03C4">
        <w:rPr>
          <w:rFonts w:ascii="Arial" w:eastAsia="Times New Roman" w:hAnsi="Arial" w:cs="Arial"/>
        </w:rPr>
        <w:t>However</w:t>
      </w:r>
      <w:r w:rsidR="00B8691B" w:rsidRPr="00306A40">
        <w:rPr>
          <w:rFonts w:ascii="Arial" w:eastAsia="Times New Roman" w:hAnsi="Arial" w:cs="Arial"/>
        </w:rPr>
        <w:t xml:space="preserve">, the functional consequences of these </w:t>
      </w:r>
      <w:r w:rsidR="007B03C4">
        <w:rPr>
          <w:rFonts w:ascii="Arial" w:eastAsia="Times New Roman" w:hAnsi="Arial" w:cs="Arial"/>
        </w:rPr>
        <w:t>manipulations</w:t>
      </w:r>
      <w:r w:rsidR="00B8691B" w:rsidRPr="00306A40">
        <w:rPr>
          <w:rFonts w:ascii="Arial" w:eastAsia="Times New Roman" w:hAnsi="Arial" w:cs="Arial"/>
        </w:rPr>
        <w:t xml:space="preserve"> </w:t>
      </w:r>
      <w:r w:rsidR="007B03C4">
        <w:rPr>
          <w:rFonts w:ascii="Arial" w:eastAsia="Times New Roman" w:hAnsi="Arial" w:cs="Arial"/>
        </w:rPr>
        <w:t>on sensory performance remain underexplored</w:t>
      </w:r>
      <w:r w:rsidR="00B8691B" w:rsidRPr="00306A40">
        <w:rPr>
          <w:rFonts w:ascii="Arial" w:eastAsia="Times New Roman" w:hAnsi="Arial" w:cs="Arial"/>
        </w:rPr>
        <w:t xml:space="preserve">. α9 KO mice exhibit deficits in sound localization tasks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{"citationItems":[{"id":"ITEM-1","itemData":{"DOI":"10.3389/fncel.2017.00167","author":[{"dropping-particle":"","family":"Clause","given":"Amanda","non-dropping-particle":"","parse-names":false,"suffix":""},{"dropping-particle":"","family":"Lauer","given":"Amanda M","non-dropping-particle":"","parse-names":false,"suffix":""},{"dropping-particle":"","family":"Kandler","given":"Karl","non-dropping-particle":"","parse-names":false,"suffix":""},{"dropping-particle":"","family":"Morley","given":"Barbara Jane","non-dropping-particle":"","parse-names":false,"suffix":""}],"container-title":"Frontiers in Cellular Neuroscience","id":"ITEM-1","issue":"June","issued":{"date-parts":[["2017"]]},"page":"1-12","title":"Mice lacking the alpha9 subunit of the nicotinic acetylcholine receptor exhibit deficits in frequency difference limens and sound localization","type":"article-journal","volume":"11"},"uris":["http://www.mendeley.com/documents/?uuid=8a4d5d19-177d-4074-89a3-61d204d993de"]}],"mendeley":{"formattedCitation":"(Clause et al., 2017)","plainTextFormattedCitation":"(Clause et al., 2017)","previouslyFormattedCitation":"(Clause et al., 2017)"},"properties":{"noteIndex":0},"schema":"https://github.com/citation-style-language/schema/raw/master/csl-citation.json"}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(Clause et al., 2017)</w:t>
      </w:r>
      <w:r w:rsidR="00B8691B" w:rsidRPr="00306A40">
        <w:rPr>
          <w:rFonts w:ascii="Arial" w:eastAsia="Times New Roman" w:hAnsi="Arial" w:cs="Arial"/>
        </w:rPr>
        <w:fldChar w:fldCharType="end"/>
      </w:r>
      <w:r w:rsidR="00B8691B" w:rsidRPr="00306A40">
        <w:rPr>
          <w:rFonts w:ascii="Arial" w:eastAsia="Times New Roman" w:hAnsi="Arial" w:cs="Arial"/>
        </w:rPr>
        <w:t xml:space="preserve">, but whether </w:t>
      </w:r>
      <w:r w:rsidR="007B03C4">
        <w:rPr>
          <w:rFonts w:ascii="Arial" w:eastAsia="Times New Roman" w:hAnsi="Arial" w:cs="Arial"/>
        </w:rPr>
        <w:t>these changes are due to</w:t>
      </w:r>
      <w:r w:rsidR="00B8691B" w:rsidRPr="00306A40">
        <w:rPr>
          <w:rFonts w:ascii="Arial" w:eastAsia="Times New Roman" w:hAnsi="Arial" w:cs="Arial"/>
        </w:rPr>
        <w:t xml:space="preserve"> disruption in spontaneous activity or the lack of a functional efferent system </w:t>
      </w:r>
      <w:r w:rsidR="007B03C4">
        <w:rPr>
          <w:rFonts w:ascii="Arial" w:eastAsia="Times New Roman" w:hAnsi="Arial" w:cs="Arial"/>
        </w:rPr>
        <w:t>after hearing onset remains uncertain.</w:t>
      </w:r>
      <w:r w:rsidR="00B8691B" w:rsidRPr="00306A40">
        <w:rPr>
          <w:rFonts w:ascii="Arial" w:eastAsia="Times New Roman" w:hAnsi="Arial" w:cs="Arial"/>
        </w:rPr>
        <w:t xml:space="preserve"> </w:t>
      </w:r>
      <w:r w:rsidR="007B03C4">
        <w:rPr>
          <w:rFonts w:ascii="Arial" w:eastAsia="Times New Roman" w:hAnsi="Arial" w:cs="Arial"/>
        </w:rPr>
        <w:t>I</w:t>
      </w:r>
      <w:r w:rsidR="00B8691B" w:rsidRPr="00306A40">
        <w:rPr>
          <w:rFonts w:ascii="Arial" w:eastAsia="Times New Roman" w:hAnsi="Arial" w:cs="Arial"/>
        </w:rPr>
        <w:t xml:space="preserve">nsight into the mechanisms that govern spontaneous activity </w:t>
      </w:r>
      <w:r w:rsidR="007B03C4">
        <w:rPr>
          <w:rFonts w:ascii="Arial" w:eastAsia="Times New Roman" w:hAnsi="Arial" w:cs="Arial"/>
        </w:rPr>
        <w:t>in the auditory system</w:t>
      </w:r>
      <w:r w:rsidR="00B8691B" w:rsidRPr="00306A40">
        <w:rPr>
          <w:rFonts w:ascii="Arial" w:eastAsia="Times New Roman" w:hAnsi="Arial" w:cs="Arial"/>
        </w:rPr>
        <w:t xml:space="preserve"> provide an experimental framework for selectively disrupting early spontaneous activity, while preserving hearing</w:t>
      </w:r>
      <w:r w:rsidR="00D66178">
        <w:rPr>
          <w:rFonts w:ascii="Arial" w:eastAsia="Times New Roman" w:hAnsi="Arial" w:cs="Arial"/>
        </w:rPr>
        <w:t>, allowing assessment of the role of stereotyped burst firing in development</w:t>
      </w:r>
      <w:r w:rsidR="00B8691B" w:rsidRPr="00306A40">
        <w:rPr>
          <w:rFonts w:ascii="Arial" w:eastAsia="Times New Roman" w:hAnsi="Arial" w:cs="Arial"/>
        </w:rPr>
        <w:t xml:space="preserve">. </w:t>
      </w:r>
    </w:p>
    <w:p w14:paraId="0489A7CE" w14:textId="1B962BEB" w:rsidR="00F87041" w:rsidRPr="00306A40" w:rsidRDefault="00F87041" w:rsidP="00B8691B">
      <w:pPr>
        <w:spacing w:after="0" w:line="240" w:lineRule="auto"/>
        <w:contextualSpacing/>
        <w:rPr>
          <w:rFonts w:ascii="Arial" w:eastAsia="Times New Roman" w:hAnsi="Arial" w:cs="Arial"/>
          <w:b/>
          <w:bCs/>
        </w:rPr>
      </w:pPr>
    </w:p>
    <w:p w14:paraId="13E9910B" w14:textId="10DF3AD3" w:rsidR="007E1C99" w:rsidRDefault="007E1C99" w:rsidP="007E1C99">
      <w:pPr>
        <w:spacing w:after="0" w:line="240" w:lineRule="auto"/>
        <w:contextualSpacing/>
        <w:rPr>
          <w:rFonts w:ascii="Arial" w:eastAsia="Times New Roman" w:hAnsi="Arial" w:cs="Arial"/>
        </w:rPr>
      </w:pPr>
    </w:p>
    <w:p w14:paraId="5EE05D62" w14:textId="606B634C" w:rsidR="00B3769C" w:rsidRDefault="00B3769C" w:rsidP="007E1C99">
      <w:pPr>
        <w:spacing w:after="0" w:line="240" w:lineRule="auto"/>
        <w:contextualSpacing/>
        <w:rPr>
          <w:rFonts w:ascii="Arial" w:eastAsia="Times New Roman" w:hAnsi="Arial" w:cs="Arial"/>
        </w:rPr>
      </w:pPr>
    </w:p>
    <w:p w14:paraId="12CD4DA1" w14:textId="6927C5FE" w:rsidR="00B3769C" w:rsidRDefault="00B3769C" w:rsidP="007E1C99">
      <w:pPr>
        <w:spacing w:after="0" w:line="240" w:lineRule="auto"/>
        <w:contextualSpacing/>
        <w:rPr>
          <w:rFonts w:ascii="Arial" w:eastAsia="Times New Roman" w:hAnsi="Arial" w:cs="Arial"/>
        </w:rPr>
      </w:pPr>
    </w:p>
    <w:p w14:paraId="35E39D6E" w14:textId="781B5DF9" w:rsidR="00B3769C" w:rsidRDefault="00B3769C" w:rsidP="007E1C99">
      <w:pPr>
        <w:spacing w:after="0" w:line="240" w:lineRule="auto"/>
        <w:contextualSpacing/>
        <w:rPr>
          <w:rFonts w:ascii="Arial" w:eastAsia="Times New Roman" w:hAnsi="Arial" w:cs="Arial"/>
        </w:rPr>
      </w:pPr>
    </w:p>
    <w:p w14:paraId="4CF11191" w14:textId="573BC81B" w:rsidR="00B3769C" w:rsidRDefault="00B3769C" w:rsidP="007E1C99">
      <w:pPr>
        <w:spacing w:after="0" w:line="240" w:lineRule="auto"/>
        <w:contextualSpacing/>
        <w:rPr>
          <w:rFonts w:ascii="Arial" w:eastAsia="Times New Roman" w:hAnsi="Arial" w:cs="Arial"/>
        </w:rPr>
      </w:pPr>
    </w:p>
    <w:p w14:paraId="2B78AB3F" w14:textId="4F4E57E4" w:rsidR="00B3769C" w:rsidRDefault="00B3769C" w:rsidP="007E1C99">
      <w:pPr>
        <w:spacing w:after="0" w:line="240" w:lineRule="auto"/>
        <w:contextualSpacing/>
        <w:rPr>
          <w:rFonts w:ascii="Arial" w:eastAsia="Times New Roman" w:hAnsi="Arial" w:cs="Arial"/>
        </w:rPr>
      </w:pPr>
    </w:p>
    <w:p w14:paraId="0B8EB506" w14:textId="7CC36FEF" w:rsidR="00B3769C" w:rsidRDefault="00B3769C" w:rsidP="007E1C99">
      <w:pPr>
        <w:spacing w:after="0" w:line="240" w:lineRule="auto"/>
        <w:contextualSpacing/>
        <w:rPr>
          <w:rFonts w:ascii="Arial" w:eastAsia="Times New Roman" w:hAnsi="Arial" w:cs="Arial"/>
        </w:rPr>
      </w:pPr>
    </w:p>
    <w:p w14:paraId="70AA0BF9" w14:textId="469A3BE1" w:rsidR="00B3769C" w:rsidRDefault="00B3769C" w:rsidP="007E1C99">
      <w:pPr>
        <w:spacing w:after="0" w:line="240" w:lineRule="auto"/>
        <w:contextualSpacing/>
        <w:rPr>
          <w:rFonts w:ascii="Arial" w:eastAsia="Times New Roman" w:hAnsi="Arial" w:cs="Arial"/>
        </w:rPr>
      </w:pPr>
    </w:p>
    <w:p w14:paraId="25F7FA49" w14:textId="35498A4D" w:rsidR="00B3769C" w:rsidRDefault="00B3769C" w:rsidP="007E1C99">
      <w:pPr>
        <w:spacing w:after="0" w:line="240" w:lineRule="auto"/>
        <w:contextualSpacing/>
        <w:rPr>
          <w:rFonts w:ascii="Arial" w:eastAsia="Times New Roman" w:hAnsi="Arial" w:cs="Arial"/>
        </w:rPr>
      </w:pPr>
    </w:p>
    <w:p w14:paraId="614B8642" w14:textId="296A8D76" w:rsidR="00B3769C" w:rsidRDefault="00B3769C" w:rsidP="007E1C99">
      <w:pPr>
        <w:spacing w:after="0" w:line="240" w:lineRule="auto"/>
        <w:contextualSpacing/>
        <w:rPr>
          <w:rFonts w:ascii="Arial" w:eastAsia="Times New Roman" w:hAnsi="Arial" w:cs="Arial"/>
        </w:rPr>
      </w:pPr>
    </w:p>
    <w:p w14:paraId="77C1A887" w14:textId="5B6B39E1" w:rsidR="00B3769C" w:rsidRDefault="00B3769C" w:rsidP="007E1C99">
      <w:pPr>
        <w:spacing w:after="0" w:line="240" w:lineRule="auto"/>
        <w:contextualSpacing/>
        <w:rPr>
          <w:rFonts w:ascii="Arial" w:eastAsia="Times New Roman" w:hAnsi="Arial" w:cs="Arial"/>
        </w:rPr>
      </w:pPr>
    </w:p>
    <w:p w14:paraId="3B9849E0" w14:textId="5C56E7BF" w:rsidR="00B3769C" w:rsidRDefault="00B3769C" w:rsidP="007E1C99">
      <w:pPr>
        <w:spacing w:after="0" w:line="240" w:lineRule="auto"/>
        <w:contextualSpacing/>
        <w:rPr>
          <w:rFonts w:ascii="Arial" w:eastAsia="Times New Roman" w:hAnsi="Arial" w:cs="Arial"/>
        </w:rPr>
      </w:pPr>
    </w:p>
    <w:p w14:paraId="0D056E45" w14:textId="2464056A" w:rsidR="00B3769C" w:rsidRDefault="00B3769C" w:rsidP="007E1C99">
      <w:pPr>
        <w:spacing w:after="0" w:line="240" w:lineRule="auto"/>
        <w:contextualSpacing/>
        <w:rPr>
          <w:rFonts w:ascii="Arial" w:eastAsia="Times New Roman" w:hAnsi="Arial" w:cs="Arial"/>
        </w:rPr>
      </w:pPr>
    </w:p>
    <w:p w14:paraId="2C307DC3" w14:textId="5B557BE7" w:rsidR="00B3769C" w:rsidRDefault="00B3769C" w:rsidP="007E1C99">
      <w:pPr>
        <w:spacing w:after="0" w:line="240" w:lineRule="auto"/>
        <w:contextualSpacing/>
        <w:rPr>
          <w:rFonts w:ascii="Arial" w:eastAsia="Times New Roman" w:hAnsi="Arial" w:cs="Arial"/>
        </w:rPr>
      </w:pPr>
    </w:p>
    <w:p w14:paraId="797F337E" w14:textId="1FE75C2A" w:rsidR="00B3769C" w:rsidRDefault="00B3769C" w:rsidP="007E1C99">
      <w:pPr>
        <w:spacing w:after="0" w:line="240" w:lineRule="auto"/>
        <w:contextualSpacing/>
        <w:rPr>
          <w:rFonts w:ascii="Arial" w:eastAsia="Times New Roman" w:hAnsi="Arial" w:cs="Arial"/>
        </w:rPr>
      </w:pPr>
    </w:p>
    <w:p w14:paraId="09C7869C" w14:textId="77777777" w:rsidR="00B3769C" w:rsidRDefault="00B3769C" w:rsidP="007E1C99">
      <w:pPr>
        <w:spacing w:after="0" w:line="240" w:lineRule="auto"/>
        <w:contextualSpacing/>
        <w:rPr>
          <w:rFonts w:ascii="Arial" w:eastAsia="Times New Roman" w:hAnsi="Arial" w:cs="Arial"/>
        </w:rPr>
      </w:pPr>
    </w:p>
    <w:p w14:paraId="5EA15F9A" w14:textId="77777777" w:rsidR="007E1C99" w:rsidRPr="00306A40" w:rsidRDefault="007E1C99" w:rsidP="00C8268C">
      <w:pPr>
        <w:spacing w:after="0" w:line="240" w:lineRule="auto"/>
        <w:contextualSpacing/>
        <w:rPr>
          <w:rFonts w:ascii="Arial" w:hAnsi="Arial" w:cs="Arial"/>
          <w:b/>
          <w:bCs/>
        </w:rPr>
      </w:pPr>
    </w:p>
    <w:p w14:paraId="6CB71C68" w14:textId="77777777" w:rsidR="00827BB9" w:rsidRDefault="00827BB9">
      <w:pPr>
        <w:spacing w:line="259" w:lineRule="auto"/>
        <w:rPr>
          <w:rFonts w:ascii="Arial" w:hAnsi="Arial" w:cs="Arial"/>
          <w:b/>
          <w:bCs/>
        </w:rPr>
      </w:pPr>
      <w:r>
        <w:rPr>
          <w:rFonts w:ascii="Arial" w:hAnsi="Arial" w:cs="Arial"/>
          <w:b/>
          <w:bCs/>
        </w:rPr>
        <w:br w:type="page"/>
      </w:r>
    </w:p>
    <w:p w14:paraId="3E419AD0" w14:textId="63DE92EB" w:rsidR="00E1683C" w:rsidRPr="00306A40" w:rsidRDefault="00E1683C" w:rsidP="00C8268C">
      <w:pPr>
        <w:spacing w:after="0" w:line="240" w:lineRule="auto"/>
        <w:contextualSpacing/>
        <w:rPr>
          <w:rFonts w:ascii="Arial" w:hAnsi="Arial" w:cs="Arial"/>
          <w:b/>
          <w:bCs/>
        </w:rPr>
      </w:pPr>
      <w:r w:rsidRPr="00306A40">
        <w:rPr>
          <w:rFonts w:ascii="Arial" w:hAnsi="Arial" w:cs="Arial"/>
          <w:b/>
          <w:bCs/>
        </w:rPr>
        <w:lastRenderedPageBreak/>
        <w:t>REFERENCES</w:t>
      </w:r>
    </w:p>
    <w:p w14:paraId="7F82335B" w14:textId="10218D9A" w:rsidR="00CD4AC0" w:rsidRPr="00CD4AC0" w:rsidRDefault="00E1683C" w:rsidP="00CD4AC0">
      <w:pPr>
        <w:widowControl w:val="0"/>
        <w:autoSpaceDE w:val="0"/>
        <w:autoSpaceDN w:val="0"/>
        <w:adjustRightInd w:val="0"/>
        <w:spacing w:after="0" w:line="240" w:lineRule="auto"/>
        <w:ind w:left="480" w:hanging="480"/>
        <w:rPr>
          <w:rFonts w:ascii="Arial" w:hAnsi="Arial" w:cs="Arial"/>
          <w:noProof/>
          <w:szCs w:val="24"/>
        </w:rPr>
      </w:pPr>
      <w:r w:rsidRPr="00306A40">
        <w:rPr>
          <w:rFonts w:ascii="Arial" w:hAnsi="Arial" w:cs="Arial"/>
          <w:b/>
          <w:bCs/>
        </w:rPr>
        <w:fldChar w:fldCharType="begin" w:fldLock="1"/>
      </w:r>
      <w:r w:rsidRPr="00306A40">
        <w:rPr>
          <w:rFonts w:ascii="Arial" w:hAnsi="Arial" w:cs="Arial"/>
          <w:b/>
          <w:bCs/>
        </w:rPr>
        <w:instrText xml:space="preserve">ADDIN Mendeley Bibliography CSL_BIBLIOGRAPHY </w:instrText>
      </w:r>
      <w:r w:rsidRPr="00306A40">
        <w:rPr>
          <w:rFonts w:ascii="Arial" w:hAnsi="Arial" w:cs="Arial"/>
          <w:b/>
          <w:bCs/>
        </w:rPr>
        <w:fldChar w:fldCharType="separate"/>
      </w:r>
      <w:r w:rsidR="00CD4AC0" w:rsidRPr="00CD4AC0">
        <w:rPr>
          <w:rFonts w:ascii="Arial" w:hAnsi="Arial" w:cs="Arial"/>
          <w:noProof/>
          <w:szCs w:val="24"/>
        </w:rPr>
        <w:t>Antón-Bolaños N, Sempere-Ferràndez A, Guillamón-Vivancos T, Martini FJ, Pérez-Saiz L, Gezelius H, Filipchuk A, Valdeolmillos M, López-Bendito G (2019) Prenatal activity from thalamic neurons governs the emergence of functional cortical maps in mice. Science (80- ) 364:987–990.</w:t>
      </w:r>
    </w:p>
    <w:p w14:paraId="40F9209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Babola TA, Kersbergen CJ, Wang HC, Bergles DE (2020) Purinergic signaling in cochlear supporting cells reduces hair cell excitability by increasing the extracellular space. Elife 9.</w:t>
      </w:r>
    </w:p>
    <w:p w14:paraId="30645D15"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Babola TA, Li S, Gribizis A, Lee BJ, Issa JB, Wang HC, Crair MC, Bergles DE (2018) Homeostatic control of spontaneous activity in the developing auditory system. Neuron 99:511–524.</w:t>
      </w:r>
    </w:p>
    <w:p w14:paraId="1553BDC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Blankenship AG, Feller MB (2010) Mechanisms underlying spontaneous patterned activity in developing neural circuits. Nat Rev Neurosci 11:18–29.</w:t>
      </w:r>
    </w:p>
    <w:p w14:paraId="48A367C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Brandt A, Striessnig J, Moser T (2003) CaV1. 3 channels are essential for development and presynaptic activity of cochlear inner hair cells. J Neurosci 23:10832–10840.</w:t>
      </w:r>
    </w:p>
    <w:p w14:paraId="3FD064BA"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Chen P, Johnson JE, Zoghbi HY, Segil N (2002) The role of Math1 in inner ear development: Uncoupling the establishment of the sensory primordium from hair cell fate determination. Development 129:2495–2505.</w:t>
      </w:r>
    </w:p>
    <w:p w14:paraId="38B518F3"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Clause A, Kim G, Sonntag M, Weisz CJC, Vetter DE, Rűbsamen R, Kandler K (2014) The precise temporal pattern of prehearing spontaneous activity is necessary for tonotopic map refinement. Neuron 82:822–835.</w:t>
      </w:r>
    </w:p>
    <w:p w14:paraId="168AF2E7"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Clause A, Lauer AM, Kandler K, Morley BJ (2017) Mice lacking the alpha9 subunit of the nicotinic acetylcholine receptor exhibit deficits in frequency difference limens and sound localization. Front Cell Neurosci 11:1–12.</w:t>
      </w:r>
    </w:p>
    <w:p w14:paraId="6B954C7A"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Di Guilmi MN, Boero LE, Castagna VC, Rodríguez-Contreras A, Wedemeyer C, Gómez-Casati ME, Elgoyhen AB (2019) Strengthening of the efferent olivocochlear system leads to synaptic dysfunction and tonotopy disruption of a central auditory nucleus. J Neurosci 39:7037–7048.</w:t>
      </w:r>
    </w:p>
    <w:p w14:paraId="59A3C5E0"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Driver EC, Kelley MW (2010) Transfection of mouse cochlear explants by electroporation. Curr Protoc Neurosci:1–10.</w:t>
      </w:r>
    </w:p>
    <w:p w14:paraId="7AEB0F64"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Elgoyhen AB, Johnson DS, Boulter J, Vetter DE, Heinemann S (1994) α9: An acetylcholine receptor with novel pharmacological properties expressed in rat cochlear hair cells. Cell 79:705–715.</w:t>
      </w:r>
    </w:p>
    <w:p w14:paraId="26BA7A8C"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Feller MB, Wellis DP, Stellwagen D, Werblin FS, Shatz CJ (1996) Requirement for cholinergic synaptic transmission in the propagation of spontaneous retinal waves. Science (80- ) 272:1182–1187.</w:t>
      </w:r>
    </w:p>
    <w:p w14:paraId="5AFC1337"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Firth SI, Wang C-T, Feller MB (2005) Retinal waves: mechanisms and function in visual system development. Cell Calcium 37:425–432.</w:t>
      </w:r>
    </w:p>
    <w:p w14:paraId="137A1454"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Glowatzki E, Fuchs PA (2000) Cholinergic synaptic inhibition of inner hair cells in the neonatal mammalian cochlea. Science (80- ) 288:2366–2368.</w:t>
      </w:r>
    </w:p>
    <w:p w14:paraId="4D6A8AD8"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Gribizis A, Ge X, Daigle TL, Ackman JB, Zeng H, Lee D, Crair MC (2019) Visual cortex gains independence from peripheral drive before eye opening. Neuron 104:711-723.e3.</w:t>
      </w:r>
    </w:p>
    <w:p w14:paraId="0B5D6061"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Hinojosa R (1977) A note on development of Corti’s organ. Acta Otolaryngol:238–251.</w:t>
      </w:r>
    </w:p>
    <w:p w14:paraId="18472FE6"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Housley GD, Bringmann A, Reichenbach A (2009) Purinergic signaling in special senses. Trends Neurosci 32:128–141.</w:t>
      </w:r>
    </w:p>
    <w:p w14:paraId="7E05490B"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Housley GD, Morton-Jones R, Vlajkovic SM, Telang RS, Paramananthasivam V, Tadros SF, Wong ACY, Froud KE, Cederholm JME, Sivakumaran Y, Snguanwongchai P, Khakh BS, Cockayne DA, Thorne PR, Ryan AF (2013) ATP-gated ion channels mediate adaptation to elevated sound levels. Proc Natl Acad Sci 110:7494–7499.</w:t>
      </w:r>
    </w:p>
    <w:p w14:paraId="2BD0179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Houston D, Ohno M, Nicholas RA, Jacobson KA, Harden TK (2006) [32P] 2</w:t>
      </w:r>
      <w:r w:rsidRPr="00CD4AC0">
        <w:rPr>
          <w:rFonts w:ascii="Cambria Math" w:hAnsi="Cambria Math" w:cs="Cambria Math"/>
          <w:noProof/>
          <w:szCs w:val="24"/>
        </w:rPr>
        <w:t>‐</w:t>
      </w:r>
      <w:r w:rsidRPr="00CD4AC0">
        <w:rPr>
          <w:rFonts w:ascii="Arial" w:hAnsi="Arial" w:cs="Arial"/>
          <w:noProof/>
          <w:szCs w:val="24"/>
        </w:rPr>
        <w:t>iodo</w:t>
      </w:r>
      <w:r w:rsidRPr="00CD4AC0">
        <w:rPr>
          <w:rFonts w:ascii="Cambria Math" w:hAnsi="Cambria Math" w:cs="Cambria Math"/>
          <w:noProof/>
          <w:szCs w:val="24"/>
        </w:rPr>
        <w:t>‐</w:t>
      </w:r>
      <w:r w:rsidRPr="00CD4AC0">
        <w:rPr>
          <w:rFonts w:ascii="Arial" w:hAnsi="Arial" w:cs="Arial"/>
          <w:noProof/>
          <w:szCs w:val="24"/>
        </w:rPr>
        <w:t>N6</w:t>
      </w:r>
      <w:r w:rsidRPr="00CD4AC0">
        <w:rPr>
          <w:rFonts w:ascii="Cambria Math" w:hAnsi="Cambria Math" w:cs="Cambria Math"/>
          <w:noProof/>
          <w:szCs w:val="24"/>
        </w:rPr>
        <w:t>‐</w:t>
      </w:r>
      <w:r w:rsidRPr="00CD4AC0">
        <w:rPr>
          <w:rFonts w:ascii="Arial" w:hAnsi="Arial" w:cs="Arial"/>
          <w:noProof/>
          <w:szCs w:val="24"/>
        </w:rPr>
        <w:t>methyl</w:t>
      </w:r>
      <w:r w:rsidRPr="00CD4AC0">
        <w:rPr>
          <w:rFonts w:ascii="Cambria Math" w:hAnsi="Cambria Math" w:cs="Cambria Math"/>
          <w:noProof/>
          <w:szCs w:val="24"/>
        </w:rPr>
        <w:t>‐</w:t>
      </w:r>
      <w:r w:rsidRPr="00CD4AC0">
        <w:rPr>
          <w:rFonts w:ascii="Arial" w:hAnsi="Arial" w:cs="Arial"/>
          <w:noProof/>
          <w:szCs w:val="24"/>
        </w:rPr>
        <w:t>(N)</w:t>
      </w:r>
      <w:r w:rsidRPr="00CD4AC0">
        <w:rPr>
          <w:rFonts w:ascii="Cambria Math" w:hAnsi="Cambria Math" w:cs="Cambria Math"/>
          <w:noProof/>
          <w:szCs w:val="24"/>
        </w:rPr>
        <w:t>‐</w:t>
      </w:r>
      <w:r w:rsidRPr="00CD4AC0">
        <w:rPr>
          <w:rFonts w:ascii="Arial" w:hAnsi="Arial" w:cs="Arial"/>
          <w:noProof/>
          <w:szCs w:val="24"/>
        </w:rPr>
        <w:t>methanocarba</w:t>
      </w:r>
      <w:r w:rsidRPr="00CD4AC0">
        <w:rPr>
          <w:rFonts w:ascii="Cambria Math" w:hAnsi="Cambria Math" w:cs="Cambria Math"/>
          <w:noProof/>
          <w:szCs w:val="24"/>
        </w:rPr>
        <w:t>‐</w:t>
      </w:r>
      <w:r w:rsidRPr="00CD4AC0">
        <w:rPr>
          <w:rFonts w:ascii="Arial" w:hAnsi="Arial" w:cs="Arial"/>
          <w:noProof/>
          <w:szCs w:val="24"/>
        </w:rPr>
        <w:t>2′</w:t>
      </w:r>
      <w:r w:rsidRPr="00CD4AC0">
        <w:rPr>
          <w:rFonts w:ascii="Cambria Math" w:hAnsi="Cambria Math" w:cs="Cambria Math"/>
          <w:noProof/>
          <w:szCs w:val="24"/>
        </w:rPr>
        <w:t>‐</w:t>
      </w:r>
      <w:r w:rsidRPr="00CD4AC0">
        <w:rPr>
          <w:rFonts w:ascii="Arial" w:hAnsi="Arial" w:cs="Arial"/>
          <w:noProof/>
          <w:szCs w:val="24"/>
        </w:rPr>
        <w:t>deoxyadenosine</w:t>
      </w:r>
      <w:r w:rsidRPr="00CD4AC0">
        <w:rPr>
          <w:rFonts w:ascii="Cambria Math" w:hAnsi="Cambria Math" w:cs="Cambria Math"/>
          <w:noProof/>
          <w:szCs w:val="24"/>
        </w:rPr>
        <w:t>‐</w:t>
      </w:r>
      <w:r w:rsidRPr="00CD4AC0">
        <w:rPr>
          <w:rFonts w:ascii="Arial" w:hAnsi="Arial" w:cs="Arial"/>
          <w:noProof/>
          <w:szCs w:val="24"/>
        </w:rPr>
        <w:t>3′, 5′</w:t>
      </w:r>
      <w:r w:rsidRPr="00CD4AC0">
        <w:rPr>
          <w:rFonts w:ascii="Cambria Math" w:hAnsi="Cambria Math" w:cs="Cambria Math"/>
          <w:noProof/>
          <w:szCs w:val="24"/>
        </w:rPr>
        <w:t>‐</w:t>
      </w:r>
      <w:r w:rsidRPr="00CD4AC0">
        <w:rPr>
          <w:rFonts w:ascii="Arial" w:hAnsi="Arial" w:cs="Arial"/>
          <w:noProof/>
          <w:szCs w:val="24"/>
        </w:rPr>
        <w:t>bisphosphate ([32P] MRS2500), a novel radioligand for quantification of native P2Y1 receptors. Br J Pharmacol 147:459–467.</w:t>
      </w:r>
    </w:p>
    <w:p w14:paraId="6924F728"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lastRenderedPageBreak/>
        <w:t>Huang L-C, Thorne PR, Vlajkovic SM, Housley GD (2010) Differential expression of P2Y receptors in the rat cochlea during development. Purinergic Signal 6:231–248.</w:t>
      </w:r>
    </w:p>
    <w:p w14:paraId="4A2A9F6F"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Ishibashi K, Kuwahara M, Kageyama Y, Sasaki S, Suzuki M, Imai M (2000) Molecular cloning of a new aquaporin superfamily in mammals. In: Molecular Biology and Physiology of Water and Solute Transport (Hohmann S, Nielsen S, eds), pp 123–126. Boston, MA: Springer US.</w:t>
      </w:r>
    </w:p>
    <w:p w14:paraId="6033405C"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Jagger DJ, Forge A (2006) Compartmentalized and signal-selective gap junctional coupling in the hearing cochlea. J Neurosci 26:1260–1268.</w:t>
      </w:r>
    </w:p>
    <w:p w14:paraId="2938FDDD"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Johnson SL, Eckrich T, Kuhn S, Zampini V, Franz C, Ranatunga KM, Roberts TP, Masetto S, Knipper M, Kros CJ, Marcotti W (2011) Position-dependent patterning of spontaneous action potentials in immature cochlear inner hair cells. Nat Neurosci 14:711–717.</w:t>
      </w:r>
    </w:p>
    <w:p w14:paraId="0A6FC51B"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Johnson SL, Kennedy HJ, Holley MC, Fettiplace R, Marcotti W (2012) The resting transducer current drives spontaneous activity in prehearing mammalian cochlear inner hair cells. J Neurosci 32:10479–10483.</w:t>
      </w:r>
    </w:p>
    <w:p w14:paraId="7CE94AA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Kamiya K, Yum SW, Kurebayashi N, Muraki M, Ogawa K, Karasawa K, Miwa A, Guo X, Gotoh S, Sugitani Y, Yamanaka H, Ito-Kawashima S, Iizuka T, Sakurai T, Noda T, Minowa O, Ikeda K (2014) Assembly of the cochlear gap junction macromolecular complex requires connexin 26. J Clin Invest 124:1598–1607.</w:t>
      </w:r>
    </w:p>
    <w:p w14:paraId="1CE23BE5"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Kolla L, Kelly MC, Mann ZF, Anaya-Rocha A, Ellis K, Lemons A, Palermo AT, So KS, Mays J, Orvis J, Burns JC, Hertzano R, Driver EC, Kelley MW (2020) Characterization of the development of the cochlear epithelium at the single cell level. Nat Commun Accepted.</w:t>
      </w:r>
    </w:p>
    <w:p w14:paraId="2E207578"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Lahne M, Gale JE (2008) Damage-induced activation of ERK1/2 in cochlear supporting cells is a hair cell death-promoting signal that depends on extracellular ATP and calcium. J Neurosci 28:4918–4928.</w:t>
      </w:r>
    </w:p>
    <w:p w14:paraId="2E4735B1"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Lippe W (1994) Rhythmic spontaneous activity in the developing avian auditory system. J Neurosci 14:1486–1495.</w:t>
      </w:r>
    </w:p>
    <w:p w14:paraId="7CE38A8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Liu C, Glowatzki E, Fuchs PA (2015) Unmyelinated type II afferent neurons report cochlear damage. Proc Natl Acad Sci 112:14723–14727.</w:t>
      </w:r>
    </w:p>
    <w:p w14:paraId="40459ACF"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Madeira A, Fernández-Veledo S, Camps M, Zorzano A, Moura TF, Ceperuelo-Mallafré V, Vendrell J, Soveral G (2014) Human Aquaporin-11 is a water and glycerol channel and localizes in the vicinity of lipid droplets in human adipocytes. Obesity 22:2010–2017.</w:t>
      </w:r>
    </w:p>
    <w:p w14:paraId="4950BB2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Marcotti W (2012) Functional assembly of mammalian cochlear hair cells. Exp Physiol 97:438–451.</w:t>
      </w:r>
    </w:p>
    <w:p w14:paraId="3928E41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Marrs GS, Spirou GA (2012) Embryonic assembly of auditory circuits: Spiral ganglion and brainstem. J Physiol 590:2391–2408.</w:t>
      </w:r>
    </w:p>
    <w:p w14:paraId="70C247A6"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Michanski S, Smaluch K, Maria Steyer A, Chakrabarti R, Setz C, Oestreicher D, Fischer C, Möbius W, Moser T, Vogl C, Wichmann C (2019) Mapping developmental maturation of inner hair cell ribbon synapses in the apical mouse cochlea. Proc Natl Acad Sci U S A 116:6415–6424.</w:t>
      </w:r>
    </w:p>
    <w:p w14:paraId="6843A596"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Morishita Y, Matsuzaki T, Hara-chikuma M, Andoo A, Shimono M, Matsuki A, Kobayashi K, Ikeda M, Yamamoto T, Verkman A, Kusano E, Ookawara S, Takata K, Sasaki S, Ishibashi K (2005) Disruption of aquaporin-11 produces polycystic kidneys following vacuolization of the proximal tubule. Mol Cell Biol 25:7770–7779.</w:t>
      </w:r>
    </w:p>
    <w:p w14:paraId="0634561E"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Nikolic P, Housley GD, Thorne PR (2003) Expression of the P2X7 receptor subunit of the adenosine 5’-triphosphate-gated ion channel in the developing and adult rat cochlea. Audiol Neurotol 8:28–37.</w:t>
      </w:r>
    </w:p>
    <w:p w14:paraId="20D88295"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Reuss L (2012) Water Transport Across Cell Membranes. eLS.</w:t>
      </w:r>
    </w:p>
    <w:p w14:paraId="2D16651F"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Rossi FM, Pizzorusso T, Porciatti V, Marubio LM, Maffei L, Changeux J-P (2001) Requirement of the nicotinic acetylcholine receptor β2 subunit for the anatomical and functional development of the visual system. Proc Natl Acad Sci 98:6453–6458.</w:t>
      </w:r>
    </w:p>
    <w:p w14:paraId="4F322BAE"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 xml:space="preserve">Scheffer DI, Shen J, Corey DP, Chen Z-Y (2015) Gene expression by mouse inner ear hair cells </w:t>
      </w:r>
      <w:r w:rsidRPr="00CD4AC0">
        <w:rPr>
          <w:rFonts w:ascii="Arial" w:hAnsi="Arial" w:cs="Arial"/>
          <w:noProof/>
          <w:szCs w:val="24"/>
        </w:rPr>
        <w:lastRenderedPageBreak/>
        <w:t>during development. J Neurosci 35:6366–6380.</w:t>
      </w:r>
    </w:p>
    <w:p w14:paraId="52C28EBF"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Seal RP, Akil O, Yi E, Weber CM, Grant L, Yoo J, Clause A, Kandler K, Noebels JL, Glowatzki E, Lustig LR, Edwards RH (2008) Sensorineural deafness and seizures in mice lacking vesicular glutamate transporter 3. Neuron 57:263–275.</w:t>
      </w:r>
    </w:p>
    <w:p w14:paraId="0CEB1BBE"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Sirko P, Gale JE, Ashmore JF (2019) Intercellular Ca2+ signalling in the adult mouse cochlea. J Physiol 597:303–317.</w:t>
      </w:r>
    </w:p>
    <w:p w14:paraId="32940025"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Sonntag M, Englitz B, Kopp-Scheinpflug C, Rübsamen R (2009) Early postnatal development of spontaneous and acoustically evoked discharge activity of principal cells of the medial nucleus of the trapezoid body: an in vivo study in mice. J Neurosci 29:9510–9520.</w:t>
      </w:r>
    </w:p>
    <w:p w14:paraId="72D66727"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Sun S, Babola T, Pregernig G, So KS, Nguyen M, Su SM, Palermo AT, Bergles DE, Burns JC, Müller U (2018) Hair cell mechanotransduction regulates spontaneous activity and spiral ganglion subtype specification in the auditory system. Cell 174:1–17.</w:t>
      </w:r>
    </w:p>
    <w:p w14:paraId="2640299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Taranda J, Maison SF, Ballestero JA, Katz E, Savino J, Vetter DE, Boulter J, Liberman MC, Fuchs PA, Elgoyhen AB (2009) A point mutation in the hair cell nicotinic cholinergic receptor prolongs cochlear inhibition and enhances noise protection. PLoS Biol 7.</w:t>
      </w:r>
    </w:p>
    <w:p w14:paraId="068891C0"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Tiriac A, Smith BE, Feller MB (2018) Light Prior to Eye Opening Promotes Retinal Waves and Eye-Specific Segregation. Neuron 100:1059-1065.e4.</w:t>
      </w:r>
    </w:p>
    <w:p w14:paraId="404C2AF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Tritsch NX, Bergles DE (2010) Developmental regulation of spontaneous activity in the mammalian cochlea. J Neurosci 30:1539–1550.</w:t>
      </w:r>
    </w:p>
    <w:p w14:paraId="45186898"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Tritsch NX, Rodríguez-Contreras A, Crins TH, Wang HC, Borst JGG, Bergles DE (2010) Calcium action potentials in hair cells pattern auditory neuron activity before hearing onset. Nat Neurosci 13:1050–1052.</w:t>
      </w:r>
    </w:p>
    <w:p w14:paraId="54717186"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Tritsch NX, Yi E, Gale JEJ, Glowatzki E, Bergles DE (2007) The origin of spontaneous activity in the developing auditory system. Nature 450:50–55.</w:t>
      </w:r>
    </w:p>
    <w:p w14:paraId="1F1D078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Turcan S, Slonim DK, Vetter DE (2010) Lack of nAChR activity depresses cochlear maturation and up-regulates GABA system components: Temporal profiling of gene expression in α9 null mice. PLoS One 5.</w:t>
      </w:r>
    </w:p>
    <w:p w14:paraId="37B5DA4C"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Wang F, Smith NA, Xu Q, Fujita T, Baba A, Matsuda T, Takano T, Bekar L, Nedergaard M (2012) Astrocytes modulate neural network sctivity by Ca2+-dependent uptake of extracellular K+. Sci Signal 5:ra26.</w:t>
      </w:r>
    </w:p>
    <w:p w14:paraId="568467CE"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Wang HC, Lin CC, Cheung R, Zhang-Hooks Y, Agarwal A, Ellis-Davies G, Rock J, Bergles DE (2015) Spontaneous activity of cochlear hair cells triggered by fluid secretion mechanism in adjacent support cells. Cell 163:1348–1359.</w:t>
      </w:r>
    </w:p>
    <w:p w14:paraId="308F2DA4"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Wang Z, Jung JS, Inbar TC, Rangoussis KM, Faaborg-Andersen C, Coate TM (2020) The Purinergic Receptor P2rx3 is Required for Spiral Ganglion Neuron Branch Refinement During Development. eneuro:ENEURO.0179-20.2020.</w:t>
      </w:r>
    </w:p>
    <w:p w14:paraId="7FD6C451"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Wedemeyer C, Vattino LG, Moglie MJ, Ballestero J, Maison SF, Di Guilmi MN, Taranda J, Liberman MC, Fuchs PA, Katz E, Elgoyhen AB (2018) A gain-of-function mutation in the α9 nicotinic acetylcholine receptor alters medial olivocochlear efferent short-term synaptic plasticity. J Neurosci 38:3939–3954.</w:t>
      </w:r>
    </w:p>
    <w:p w14:paraId="6D364C2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Xu H-P, Furman M, Mineur YS, Chen H, King SL, Zenisek D, Zhou ZJ, Butts DA, Tian N, Picciotto MR, Crair MC (2011) An instructive role for patterned spontaneous retinal activity in mouse visual map development. Neuron 70:1115–1127.</w:t>
      </w:r>
    </w:p>
    <w:p w14:paraId="5714C11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Zampini V, Johnson SL, Franz C, Knipper M, Holley MC, Magistretti J, Russo G, Marcotti W, Masetto S (2014) Fine tuning of CaV1.3 Ca2+ channel properties in adult inner hair cells positioned in the most sensitive region of the gerbil cochlea. PLoS One 9.</w:t>
      </w:r>
    </w:p>
    <w:p w14:paraId="5240ADD4"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Zhang-Hooks YX, Agarwal A, Mishina M, Bergles DE (2016) NMDA receptors enhance spontaneous activity and promote neuronal survival in the developing cochlea. Neuron 89:337–350.</w:t>
      </w:r>
    </w:p>
    <w:p w14:paraId="16597E60"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Zhang J, Ackman JB, Xu H-P, Crair MC (2012) Visual map development depends on the temporal pattern of binocular activity in mice. Nat Neurosci 15:298.</w:t>
      </w:r>
    </w:p>
    <w:p w14:paraId="0251F2FC"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lastRenderedPageBreak/>
        <w:t>Zheng QY, Johnson KR, Erway LC (1999) Assessment of hearing in 80 inbred strains of mice by ABR threshold analyses. Hear Res 130:94–107.</w:t>
      </w:r>
    </w:p>
    <w:p w14:paraId="1CE35350"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rPr>
      </w:pPr>
      <w:r w:rsidRPr="00CD4AC0">
        <w:rPr>
          <w:rFonts w:ascii="Arial" w:hAnsi="Arial" w:cs="Arial"/>
          <w:noProof/>
          <w:szCs w:val="24"/>
        </w:rPr>
        <w:t>Zhu Y, Zhao H-B (2010) ATP-mediated potassium recycling in the cochlear supporting cells. Purinergic Signal 6:221–229.</w:t>
      </w:r>
    </w:p>
    <w:p w14:paraId="79818990" w14:textId="7DAD36B2" w:rsidR="00E1683C" w:rsidRPr="00306A40" w:rsidRDefault="00E1683C" w:rsidP="00C8268C">
      <w:pPr>
        <w:spacing w:after="0" w:line="240" w:lineRule="auto"/>
        <w:contextualSpacing/>
        <w:rPr>
          <w:rFonts w:ascii="Arial" w:hAnsi="Arial" w:cs="Arial"/>
          <w:b/>
          <w:bCs/>
        </w:rPr>
      </w:pPr>
      <w:r w:rsidRPr="00306A40">
        <w:rPr>
          <w:rFonts w:ascii="Arial" w:hAnsi="Arial" w:cs="Arial"/>
          <w:b/>
          <w:bCs/>
        </w:rPr>
        <w:fldChar w:fldCharType="end"/>
      </w:r>
    </w:p>
    <w:p w14:paraId="58037464" w14:textId="77777777" w:rsidR="00E1683C" w:rsidRPr="00306A40" w:rsidRDefault="00E1683C" w:rsidP="00C8268C">
      <w:pPr>
        <w:spacing w:after="0" w:line="240" w:lineRule="auto"/>
        <w:contextualSpacing/>
        <w:rPr>
          <w:rFonts w:ascii="Arial" w:hAnsi="Arial" w:cs="Arial"/>
          <w:b/>
          <w:bCs/>
        </w:rPr>
      </w:pPr>
      <w:r w:rsidRPr="00306A40">
        <w:rPr>
          <w:rFonts w:ascii="Arial" w:hAnsi="Arial" w:cs="Arial"/>
          <w:b/>
          <w:bCs/>
        </w:rPr>
        <w:br w:type="page"/>
      </w:r>
    </w:p>
    <w:p w14:paraId="71E704E9" w14:textId="79875637" w:rsidR="00B71216" w:rsidRPr="00306A40" w:rsidRDefault="00B71216" w:rsidP="00C8268C">
      <w:pPr>
        <w:spacing w:after="0" w:line="240" w:lineRule="auto"/>
        <w:contextualSpacing/>
        <w:rPr>
          <w:rFonts w:ascii="Arial" w:hAnsi="Arial" w:cs="Arial"/>
          <w:b/>
          <w:bCs/>
        </w:rPr>
      </w:pPr>
      <w:r w:rsidRPr="00306A40">
        <w:rPr>
          <w:rFonts w:ascii="Arial" w:hAnsi="Arial" w:cs="Arial"/>
          <w:b/>
          <w:bCs/>
        </w:rPr>
        <w:lastRenderedPageBreak/>
        <w:t>FIGURE LEGENDS</w:t>
      </w:r>
    </w:p>
    <w:p w14:paraId="06C9E9B6" w14:textId="12AE0D38" w:rsidR="00F3163C" w:rsidRPr="00306A40" w:rsidRDefault="00B71216" w:rsidP="00C8268C">
      <w:pPr>
        <w:spacing w:after="0" w:line="240" w:lineRule="auto"/>
        <w:contextualSpacing/>
        <w:rPr>
          <w:rFonts w:ascii="Arial" w:hAnsi="Arial" w:cs="Arial"/>
          <w:b/>
          <w:bCs/>
        </w:rPr>
      </w:pPr>
      <w:r w:rsidRPr="00306A40">
        <w:rPr>
          <w:rFonts w:ascii="Arial" w:hAnsi="Arial" w:cs="Arial"/>
          <w:b/>
          <w:bCs/>
        </w:rPr>
        <w:t>Figure 1. Prenatal onset of spontaneous activity in cochlear inner supporting cells</w:t>
      </w:r>
    </w:p>
    <w:p w14:paraId="5AEC279A" w14:textId="55C33D56" w:rsidR="00F3163C" w:rsidRPr="00306A40" w:rsidDel="00CA0231" w:rsidRDefault="00F3163C" w:rsidP="00C8268C">
      <w:pPr>
        <w:pStyle w:val="ListParagraph"/>
        <w:numPr>
          <w:ilvl w:val="0"/>
          <w:numId w:val="2"/>
        </w:numPr>
        <w:spacing w:after="0" w:line="240" w:lineRule="auto"/>
        <w:rPr>
          <w:del w:id="588" w:author="Travis Babola" w:date="2020-09-23T13:53:00Z"/>
          <w:rFonts w:ascii="Arial" w:hAnsi="Arial" w:cs="Arial"/>
        </w:rPr>
      </w:pPr>
      <w:r w:rsidRPr="00306A40">
        <w:rPr>
          <w:rFonts w:ascii="Arial" w:hAnsi="Arial" w:cs="Arial"/>
        </w:rPr>
        <w:t>Diagram of cochlea with approximate locations of cuts used for targeted apical and basal recordings of ISCs.</w:t>
      </w:r>
      <w:ins w:id="589" w:author="Travis Babola" w:date="2020-09-23T13:53:00Z">
        <w:r w:rsidR="00CA0231">
          <w:rPr>
            <w:rFonts w:ascii="Arial" w:hAnsi="Arial" w:cs="Arial"/>
          </w:rPr>
          <w:t xml:space="preserve"> (inset) </w:t>
        </w:r>
      </w:ins>
    </w:p>
    <w:p w14:paraId="2106FC92" w14:textId="3E14E52F" w:rsidR="00F3163C" w:rsidRPr="00CA0231" w:rsidRDefault="00F3163C" w:rsidP="00FB7EC4">
      <w:pPr>
        <w:pStyle w:val="ListParagraph"/>
        <w:numPr>
          <w:ilvl w:val="0"/>
          <w:numId w:val="2"/>
        </w:numPr>
        <w:spacing w:after="0" w:line="240" w:lineRule="auto"/>
        <w:rPr>
          <w:rFonts w:ascii="Arial" w:hAnsi="Arial" w:cs="Arial"/>
          <w:rPrChange w:id="590" w:author="Travis Babola" w:date="2020-09-23T13:53:00Z">
            <w:rPr/>
          </w:rPrChange>
        </w:rPr>
      </w:pPr>
      <w:r w:rsidRPr="00CA0231">
        <w:rPr>
          <w:rFonts w:ascii="Arial" w:hAnsi="Arial" w:cs="Arial"/>
          <w:rPrChange w:id="591" w:author="Travis Babola" w:date="2020-09-23T13:53:00Z">
            <w:rPr/>
          </w:rPrChange>
        </w:rPr>
        <w:t>Schematic of whole-cell recording configuration from ISCs.</w:t>
      </w:r>
      <w:r w:rsidR="00633C59" w:rsidRPr="00CA0231">
        <w:rPr>
          <w:rFonts w:ascii="Arial" w:hAnsi="Arial" w:cs="Arial"/>
          <w:rPrChange w:id="592" w:author="Travis Babola" w:date="2020-09-23T13:53:00Z">
            <w:rPr/>
          </w:rPrChange>
        </w:rPr>
        <w:t xml:space="preserve"> Recordings were made </w:t>
      </w:r>
      <w:del w:id="593" w:author="Travis Babola" w:date="2020-09-23T13:53:00Z">
        <w:r w:rsidR="00633C59" w:rsidRPr="00CA0231" w:rsidDel="00CA0231">
          <w:rPr>
            <w:rFonts w:ascii="Arial" w:hAnsi="Arial" w:cs="Arial"/>
            <w:rPrChange w:id="594" w:author="Travis Babola" w:date="2020-09-23T13:53:00Z">
              <w:rPr/>
            </w:rPrChange>
          </w:rPr>
          <w:delText xml:space="preserve">at </w:delText>
        </w:r>
      </w:del>
      <w:r w:rsidR="00633C59" w:rsidRPr="00CA0231">
        <w:rPr>
          <w:rFonts w:ascii="Arial" w:hAnsi="Arial" w:cs="Arial"/>
          <w:rPrChange w:id="595" w:author="Travis Babola" w:date="2020-09-23T13:53:00Z">
            <w:rPr/>
          </w:rPrChange>
        </w:rPr>
        <w:t>near physiological temperatures (32-34°C).</w:t>
      </w:r>
    </w:p>
    <w:p w14:paraId="63478294" w14:textId="0E602454" w:rsidR="00F3163C" w:rsidRPr="00306A40" w:rsidRDefault="00F3163C" w:rsidP="00C8268C">
      <w:pPr>
        <w:pStyle w:val="ListParagraph"/>
        <w:numPr>
          <w:ilvl w:val="0"/>
          <w:numId w:val="2"/>
        </w:numPr>
        <w:spacing w:after="0" w:line="240" w:lineRule="auto"/>
        <w:rPr>
          <w:rFonts w:ascii="Arial" w:hAnsi="Arial" w:cs="Arial"/>
        </w:rPr>
      </w:pPr>
      <w:r w:rsidRPr="00306A40">
        <w:rPr>
          <w:rFonts w:ascii="Arial" w:hAnsi="Arial" w:cs="Arial"/>
        </w:rPr>
        <w:t xml:space="preserve">Exemplar voltage-clamp recordings </w:t>
      </w:r>
      <w:r w:rsidR="00633C59" w:rsidRPr="00306A40">
        <w:rPr>
          <w:rFonts w:ascii="Arial" w:hAnsi="Arial" w:cs="Arial"/>
        </w:rPr>
        <w:t xml:space="preserve">of </w:t>
      </w:r>
      <w:r w:rsidRPr="00306A40">
        <w:rPr>
          <w:rFonts w:ascii="Arial" w:hAnsi="Arial" w:cs="Arial"/>
        </w:rPr>
        <w:t>E16 apical and basal ISCs from the same cochlea.</w:t>
      </w:r>
    </w:p>
    <w:p w14:paraId="1B499730" w14:textId="522E6AFE" w:rsidR="00F3163C" w:rsidRPr="00306A40" w:rsidRDefault="00F3163C" w:rsidP="00C8268C">
      <w:pPr>
        <w:pStyle w:val="ListParagraph"/>
        <w:numPr>
          <w:ilvl w:val="0"/>
          <w:numId w:val="2"/>
        </w:numPr>
        <w:spacing w:after="0" w:line="240" w:lineRule="auto"/>
        <w:rPr>
          <w:rFonts w:ascii="Arial" w:hAnsi="Arial" w:cs="Arial"/>
        </w:rPr>
      </w:pPr>
      <w:r w:rsidRPr="00306A40">
        <w:rPr>
          <w:rFonts w:ascii="Arial" w:hAnsi="Arial" w:cs="Arial"/>
        </w:rPr>
        <w:t>Spontaneous inwar</w:t>
      </w:r>
      <w:r w:rsidR="001D0A9B" w:rsidRPr="00306A40">
        <w:rPr>
          <w:rFonts w:ascii="Arial" w:hAnsi="Arial" w:cs="Arial"/>
        </w:rPr>
        <w:t>d</w:t>
      </w:r>
      <w:r w:rsidRPr="00306A40">
        <w:rPr>
          <w:rFonts w:ascii="Arial" w:hAnsi="Arial" w:cs="Arial"/>
        </w:rPr>
        <w:t xml:space="preserve"> currents</w:t>
      </w:r>
      <w:r w:rsidR="001D0A9B" w:rsidRPr="00306A40">
        <w:rPr>
          <w:rFonts w:ascii="Arial" w:hAnsi="Arial" w:cs="Arial"/>
        </w:rPr>
        <w:t xml:space="preserve"> in </w:t>
      </w:r>
      <w:del w:id="596" w:author="Travis Babola" w:date="2020-10-12T17:19:00Z">
        <w:r w:rsidR="001D0A9B" w:rsidRPr="00306A40" w:rsidDel="00EF438E">
          <w:rPr>
            <w:rFonts w:ascii="Arial" w:hAnsi="Arial" w:cs="Arial"/>
          </w:rPr>
          <w:delText xml:space="preserve">apical </w:delText>
        </w:r>
      </w:del>
      <w:r w:rsidR="001D0A9B" w:rsidRPr="00306A40">
        <w:rPr>
          <w:rFonts w:ascii="Arial" w:hAnsi="Arial" w:cs="Arial"/>
        </w:rPr>
        <w:t>ISCs</w:t>
      </w:r>
      <w:r w:rsidRPr="00306A40">
        <w:rPr>
          <w:rFonts w:ascii="Arial" w:hAnsi="Arial" w:cs="Arial"/>
        </w:rPr>
        <w:t xml:space="preserve"> at different postnatal ages.</w:t>
      </w:r>
    </w:p>
    <w:p w14:paraId="483B77F7" w14:textId="0E136E33" w:rsidR="00F3163C" w:rsidRPr="00306A40" w:rsidRDefault="00F3163C" w:rsidP="00C8268C">
      <w:pPr>
        <w:pStyle w:val="ListParagraph"/>
        <w:numPr>
          <w:ilvl w:val="0"/>
          <w:numId w:val="2"/>
        </w:numPr>
        <w:spacing w:after="0" w:line="240" w:lineRule="auto"/>
        <w:rPr>
          <w:rFonts w:ascii="Arial" w:hAnsi="Arial" w:cs="Arial"/>
        </w:rPr>
      </w:pPr>
      <w:r w:rsidRPr="00306A40">
        <w:rPr>
          <w:rFonts w:ascii="Arial" w:hAnsi="Arial" w:cs="Arial"/>
        </w:rPr>
        <w:t xml:space="preserve">Quantification of ISC spontaneous current frequency, amplitude, integral (charge transfer), and input resistance. Data shown as mean ± SEM. n = 12 </w:t>
      </w:r>
      <w:r w:rsidR="009B5537" w:rsidRPr="00306A40">
        <w:rPr>
          <w:rFonts w:ascii="Arial" w:hAnsi="Arial" w:cs="Arial"/>
        </w:rPr>
        <w:t xml:space="preserve">E14-16 </w:t>
      </w:r>
      <w:r w:rsidRPr="00306A40">
        <w:rPr>
          <w:rFonts w:ascii="Arial" w:hAnsi="Arial" w:cs="Arial"/>
        </w:rPr>
        <w:t>recordings</w:t>
      </w:r>
      <w:r w:rsidR="001D0A9B" w:rsidRPr="00306A40">
        <w:rPr>
          <w:rFonts w:ascii="Arial" w:hAnsi="Arial" w:cs="Arial"/>
        </w:rPr>
        <w:t>,</w:t>
      </w:r>
      <w:r w:rsidRPr="00306A40">
        <w:rPr>
          <w:rFonts w:ascii="Arial" w:hAnsi="Arial" w:cs="Arial"/>
        </w:rPr>
        <w:t xml:space="preserve"> 6 cochleae (6 apex</w:t>
      </w:r>
      <w:r w:rsidR="009B5537" w:rsidRPr="00306A40">
        <w:rPr>
          <w:rFonts w:ascii="Arial" w:hAnsi="Arial" w:cs="Arial"/>
        </w:rPr>
        <w:t xml:space="preserve"> and 6 paired base</w:t>
      </w:r>
      <w:r w:rsidRPr="00306A40">
        <w:rPr>
          <w:rFonts w:ascii="Arial" w:hAnsi="Arial" w:cs="Arial"/>
        </w:rPr>
        <w:t>)</w:t>
      </w:r>
      <w:r w:rsidR="001D0A9B" w:rsidRPr="00306A40">
        <w:rPr>
          <w:rFonts w:ascii="Arial" w:hAnsi="Arial" w:cs="Arial"/>
        </w:rPr>
        <w:t xml:space="preserve"> from 6 mice</w:t>
      </w:r>
      <w:r w:rsidRPr="00306A40">
        <w:rPr>
          <w:rFonts w:ascii="Arial" w:hAnsi="Arial" w:cs="Arial"/>
        </w:rPr>
        <w:t>, n = 11</w:t>
      </w:r>
      <w:r w:rsidR="009B5537" w:rsidRPr="00306A40">
        <w:rPr>
          <w:rFonts w:ascii="Arial" w:hAnsi="Arial" w:cs="Arial"/>
        </w:rPr>
        <w:t xml:space="preserve"> </w:t>
      </w:r>
      <w:ins w:id="597" w:author="Travis Babola" w:date="2020-10-12T17:21:00Z">
        <w:r w:rsidR="00EF438E">
          <w:rPr>
            <w:rFonts w:ascii="Arial" w:hAnsi="Arial" w:cs="Arial"/>
          </w:rPr>
          <w:t xml:space="preserve">apical </w:t>
        </w:r>
      </w:ins>
      <w:r w:rsidR="009B5537" w:rsidRPr="00306A40">
        <w:rPr>
          <w:rFonts w:ascii="Arial" w:hAnsi="Arial" w:cs="Arial"/>
        </w:rPr>
        <w:t>P0-2</w:t>
      </w:r>
      <w:r w:rsidRPr="00306A40">
        <w:rPr>
          <w:rFonts w:ascii="Arial" w:hAnsi="Arial" w:cs="Arial"/>
        </w:rPr>
        <w:t xml:space="preserve"> recordings</w:t>
      </w:r>
      <w:ins w:id="598" w:author="Travis Babola" w:date="2020-10-12T17:22:00Z">
        <w:r w:rsidR="00EF438E">
          <w:rPr>
            <w:rFonts w:ascii="Arial" w:hAnsi="Arial" w:cs="Arial"/>
          </w:rPr>
          <w:t>,</w:t>
        </w:r>
      </w:ins>
      <w:r w:rsidRPr="00306A40">
        <w:rPr>
          <w:rFonts w:ascii="Arial" w:hAnsi="Arial" w:cs="Arial"/>
        </w:rPr>
        <w:t xml:space="preserve"> </w:t>
      </w:r>
      <w:r w:rsidR="009B5537" w:rsidRPr="00306A40">
        <w:rPr>
          <w:rFonts w:ascii="Arial" w:hAnsi="Arial" w:cs="Arial"/>
        </w:rPr>
        <w:t>11 cochleae</w:t>
      </w:r>
      <w:r w:rsidR="001D0A9B" w:rsidRPr="00306A40">
        <w:rPr>
          <w:rFonts w:ascii="Arial" w:hAnsi="Arial" w:cs="Arial"/>
        </w:rPr>
        <w:t xml:space="preserve"> from 6 mice</w:t>
      </w:r>
      <w:r w:rsidR="009B5537" w:rsidRPr="00306A40">
        <w:rPr>
          <w:rFonts w:ascii="Arial" w:hAnsi="Arial" w:cs="Arial"/>
        </w:rPr>
        <w:t>,</w:t>
      </w:r>
      <w:ins w:id="599" w:author="Travis Babola" w:date="2020-10-12T17:22:00Z">
        <w:r w:rsidR="00EF438E">
          <w:rPr>
            <w:rFonts w:ascii="Arial" w:hAnsi="Arial" w:cs="Arial"/>
          </w:rPr>
          <w:t xml:space="preserve"> n = 6 basal P0-2 recordings, 6 cochleae from 6 mice,</w:t>
        </w:r>
      </w:ins>
      <w:r w:rsidR="009B5537" w:rsidRPr="00306A40">
        <w:rPr>
          <w:rFonts w:ascii="Arial" w:hAnsi="Arial" w:cs="Arial"/>
        </w:rPr>
        <w:t xml:space="preserve"> n = 8 P7-8 recordings</w:t>
      </w:r>
      <w:r w:rsidR="001D0A9B" w:rsidRPr="00306A40">
        <w:rPr>
          <w:rFonts w:ascii="Arial" w:hAnsi="Arial" w:cs="Arial"/>
        </w:rPr>
        <w:t xml:space="preserve">, </w:t>
      </w:r>
      <w:r w:rsidR="009B5537" w:rsidRPr="00306A40">
        <w:rPr>
          <w:rFonts w:ascii="Arial" w:hAnsi="Arial" w:cs="Arial"/>
        </w:rPr>
        <w:t>8 cochleae</w:t>
      </w:r>
      <w:r w:rsidR="001D0A9B" w:rsidRPr="00306A40">
        <w:rPr>
          <w:rFonts w:ascii="Arial" w:hAnsi="Arial" w:cs="Arial"/>
        </w:rPr>
        <w:t xml:space="preserve"> from 8 mice</w:t>
      </w:r>
      <w:r w:rsidR="009B5537" w:rsidRPr="00306A40">
        <w:rPr>
          <w:rFonts w:ascii="Arial" w:hAnsi="Arial" w:cs="Arial"/>
        </w:rPr>
        <w:t>, and n = 11 P10-12 recordings</w:t>
      </w:r>
      <w:r w:rsidR="001D0A9B" w:rsidRPr="00306A40">
        <w:rPr>
          <w:rFonts w:ascii="Arial" w:hAnsi="Arial" w:cs="Arial"/>
        </w:rPr>
        <w:t>,</w:t>
      </w:r>
      <w:r w:rsidR="009B5537" w:rsidRPr="00306A40">
        <w:rPr>
          <w:rFonts w:ascii="Arial" w:hAnsi="Arial" w:cs="Arial"/>
        </w:rPr>
        <w:t xml:space="preserve"> 11 cochleae</w:t>
      </w:r>
      <w:r w:rsidR="001D0A9B" w:rsidRPr="00306A40">
        <w:rPr>
          <w:rFonts w:ascii="Arial" w:hAnsi="Arial" w:cs="Arial"/>
        </w:rPr>
        <w:t xml:space="preserve"> from 8 mice</w:t>
      </w:r>
      <w:r w:rsidR="009B5537" w:rsidRPr="00306A40">
        <w:rPr>
          <w:rFonts w:ascii="Arial" w:hAnsi="Arial" w:cs="Arial"/>
        </w:rPr>
        <w:t>. Comparisons between E16 apex and base, (</w:t>
      </w:r>
      <w:r w:rsidR="0068643C" w:rsidRPr="00306A40">
        <w:rPr>
          <w:rFonts w:ascii="Arial" w:hAnsi="Arial" w:cs="Arial"/>
        </w:rPr>
        <w:t>Mann-Whitney U</w:t>
      </w:r>
      <w:r w:rsidR="009B5537" w:rsidRPr="00306A40">
        <w:rPr>
          <w:rFonts w:ascii="Arial" w:hAnsi="Arial" w:cs="Arial"/>
        </w:rPr>
        <w:t xml:space="preserve"> with </w:t>
      </w:r>
      <w:proofErr w:type="spellStart"/>
      <w:r w:rsidR="009B5537" w:rsidRPr="00306A40">
        <w:rPr>
          <w:rFonts w:ascii="Arial" w:hAnsi="Arial" w:cs="Arial"/>
        </w:rPr>
        <w:t>Benjamini</w:t>
      </w:r>
      <w:proofErr w:type="spellEnd"/>
      <w:r w:rsidR="00633C59" w:rsidRPr="00306A40">
        <w:rPr>
          <w:rFonts w:ascii="Arial" w:hAnsi="Arial" w:cs="Arial"/>
        </w:rPr>
        <w:t>-Hochberg adjustment</w:t>
      </w:r>
      <w:r w:rsidR="009B5537" w:rsidRPr="00306A40">
        <w:rPr>
          <w:rFonts w:ascii="Arial" w:hAnsi="Arial" w:cs="Arial"/>
        </w:rPr>
        <w:t>; *p &lt; 0.</w:t>
      </w:r>
      <w:r w:rsidR="001D0A9B" w:rsidRPr="00306A40">
        <w:rPr>
          <w:rFonts w:ascii="Arial" w:hAnsi="Arial" w:cs="Arial"/>
        </w:rPr>
        <w:t>0</w:t>
      </w:r>
      <w:r w:rsidR="009B5537" w:rsidRPr="00306A40">
        <w:rPr>
          <w:rFonts w:ascii="Arial" w:hAnsi="Arial" w:cs="Arial"/>
        </w:rPr>
        <w:t>5, ns: not significant).</w:t>
      </w:r>
      <w:r w:rsidR="00633C59" w:rsidRPr="00306A40">
        <w:rPr>
          <w:rFonts w:ascii="Arial" w:hAnsi="Arial" w:cs="Arial"/>
        </w:rPr>
        <w:t xml:space="preserve"> For comparisons between ages, E14-16 base and apex were combined into one group, (</w:t>
      </w:r>
      <w:r w:rsidR="0068643C" w:rsidRPr="00306A40">
        <w:rPr>
          <w:rFonts w:ascii="Arial" w:hAnsi="Arial" w:cs="Arial"/>
        </w:rPr>
        <w:t>one-way ANOVA</w:t>
      </w:r>
      <w:r w:rsidR="00A147D2" w:rsidRPr="00306A40">
        <w:rPr>
          <w:rFonts w:ascii="Arial" w:hAnsi="Arial" w:cs="Arial"/>
        </w:rPr>
        <w:t xml:space="preserve"> with Tukey post-hoc</w:t>
      </w:r>
      <w:r w:rsidR="00633C59" w:rsidRPr="00306A40">
        <w:rPr>
          <w:rFonts w:ascii="Arial" w:hAnsi="Arial" w:cs="Arial"/>
        </w:rPr>
        <w:t>; ***p &lt; 5e-4, **p &lt; 0.005</w:t>
      </w:r>
      <w:r w:rsidR="0068643C" w:rsidRPr="00306A40">
        <w:rPr>
          <w:rFonts w:ascii="Arial" w:hAnsi="Arial" w:cs="Arial"/>
        </w:rPr>
        <w:t>, *p &lt; 0.05</w:t>
      </w:r>
      <w:r w:rsidR="00633C59" w:rsidRPr="00306A40">
        <w:rPr>
          <w:rFonts w:ascii="Arial" w:hAnsi="Arial" w:cs="Arial"/>
        </w:rPr>
        <w:t>, ns: not significant).</w:t>
      </w:r>
    </w:p>
    <w:p w14:paraId="013DC346" w14:textId="77777777" w:rsidR="00633C59" w:rsidRPr="00306A40" w:rsidRDefault="00633C59" w:rsidP="00C8268C">
      <w:pPr>
        <w:spacing w:after="0" w:line="240" w:lineRule="auto"/>
        <w:contextualSpacing/>
        <w:rPr>
          <w:rFonts w:ascii="Arial" w:hAnsi="Arial" w:cs="Arial"/>
          <w:b/>
          <w:bCs/>
        </w:rPr>
      </w:pPr>
      <w:r w:rsidRPr="00306A40">
        <w:rPr>
          <w:rFonts w:ascii="Arial" w:hAnsi="Arial" w:cs="Arial"/>
          <w:b/>
          <w:bCs/>
        </w:rPr>
        <w:t>Figure 2. P2ry1 promoter activity in inner supporting cells throughout the prehearing period</w:t>
      </w:r>
    </w:p>
    <w:p w14:paraId="51180471" w14:textId="3E88BADA" w:rsidR="001D0A9B" w:rsidRPr="00306A40" w:rsidRDefault="00633C59" w:rsidP="00C8268C">
      <w:pPr>
        <w:pStyle w:val="ListParagraph"/>
        <w:numPr>
          <w:ilvl w:val="0"/>
          <w:numId w:val="3"/>
        </w:numPr>
        <w:spacing w:after="0" w:line="240" w:lineRule="auto"/>
        <w:rPr>
          <w:rFonts w:ascii="Arial" w:hAnsi="Arial" w:cs="Arial"/>
          <w:b/>
          <w:bCs/>
        </w:rPr>
      </w:pPr>
      <w:r w:rsidRPr="00306A40">
        <w:rPr>
          <w:rFonts w:ascii="Arial" w:hAnsi="Arial" w:cs="Arial"/>
        </w:rPr>
        <w:t xml:space="preserve">Immunostaining </w:t>
      </w:r>
      <w:r w:rsidR="00D245DF" w:rsidRPr="00306A40">
        <w:rPr>
          <w:rFonts w:ascii="Arial" w:hAnsi="Arial" w:cs="Arial"/>
        </w:rPr>
        <w:t xml:space="preserve">of cochlear sections from P0-P11 </w:t>
      </w:r>
      <w:r w:rsidR="00D245DF" w:rsidRPr="00306A40">
        <w:rPr>
          <w:rFonts w:ascii="Arial" w:hAnsi="Arial" w:cs="Arial"/>
          <w:i/>
          <w:iCs/>
        </w:rPr>
        <w:t>P2ry1-LacZ</w:t>
      </w:r>
      <w:r w:rsidR="00D245DF" w:rsidRPr="00306A40">
        <w:rPr>
          <w:rFonts w:ascii="Arial" w:hAnsi="Arial" w:cs="Arial"/>
        </w:rPr>
        <w:t xml:space="preserve"> mice </w:t>
      </w:r>
      <w:r w:rsidRPr="00306A40">
        <w:rPr>
          <w:rFonts w:ascii="Arial" w:hAnsi="Arial" w:cs="Arial"/>
        </w:rPr>
        <w:t xml:space="preserve">for B-galactosidase (rabbit anti-B-gal, </w:t>
      </w:r>
      <w:proofErr w:type="spellStart"/>
      <w:r w:rsidRPr="00306A40">
        <w:rPr>
          <w:rFonts w:ascii="Arial" w:hAnsi="Arial" w:cs="Arial"/>
        </w:rPr>
        <w:t>Sanes</w:t>
      </w:r>
      <w:proofErr w:type="spellEnd"/>
      <w:r w:rsidRPr="00306A40">
        <w:rPr>
          <w:rFonts w:ascii="Arial" w:hAnsi="Arial" w:cs="Arial"/>
        </w:rPr>
        <w:t xml:space="preserve"> lab) and calbindin (goat anti-calbindin, Santa Cruz) </w:t>
      </w:r>
      <w:r w:rsidR="00D245DF" w:rsidRPr="00306A40">
        <w:rPr>
          <w:rFonts w:ascii="Arial" w:hAnsi="Arial" w:cs="Arial"/>
        </w:rPr>
        <w:t>for labeling of hair cells</w:t>
      </w:r>
      <w:r w:rsidRPr="00306A40">
        <w:rPr>
          <w:rFonts w:ascii="Arial" w:hAnsi="Arial" w:cs="Arial"/>
        </w:rPr>
        <w:t xml:space="preserve">. </w:t>
      </w:r>
    </w:p>
    <w:p w14:paraId="026B380C" w14:textId="5FF1DD6A" w:rsidR="00B71216" w:rsidRPr="00306A40" w:rsidRDefault="00B71216" w:rsidP="00C8268C">
      <w:pPr>
        <w:spacing w:after="0" w:line="240" w:lineRule="auto"/>
        <w:contextualSpacing/>
        <w:rPr>
          <w:rFonts w:ascii="Arial" w:hAnsi="Arial" w:cs="Arial"/>
          <w:b/>
          <w:bCs/>
        </w:rPr>
      </w:pPr>
      <w:r w:rsidRPr="00306A40">
        <w:rPr>
          <w:rFonts w:ascii="Arial" w:hAnsi="Arial" w:cs="Arial"/>
          <w:b/>
          <w:bCs/>
        </w:rPr>
        <w:t xml:space="preserve">Figure </w:t>
      </w:r>
      <w:r w:rsidR="00633C59" w:rsidRPr="00306A40">
        <w:rPr>
          <w:rFonts w:ascii="Arial" w:hAnsi="Arial" w:cs="Arial"/>
          <w:b/>
          <w:bCs/>
        </w:rPr>
        <w:t>3</w:t>
      </w:r>
      <w:r w:rsidRPr="00306A40">
        <w:rPr>
          <w:rFonts w:ascii="Arial" w:hAnsi="Arial" w:cs="Arial"/>
          <w:b/>
          <w:bCs/>
        </w:rPr>
        <w:t>. P2</w:t>
      </w:r>
      <w:r w:rsidR="00765F91" w:rsidRPr="00306A40">
        <w:rPr>
          <w:rFonts w:ascii="Arial" w:hAnsi="Arial" w:cs="Arial"/>
          <w:b/>
          <w:bCs/>
        </w:rPr>
        <w:t>RY</w:t>
      </w:r>
      <w:r w:rsidRPr="00306A40">
        <w:rPr>
          <w:rFonts w:ascii="Arial" w:hAnsi="Arial" w:cs="Arial"/>
          <w:b/>
          <w:bCs/>
        </w:rPr>
        <w:t>1 mediates supporting cell spontaneous currents in the cochlea throughout the prehearing period</w:t>
      </w:r>
    </w:p>
    <w:p w14:paraId="2CAD9487" w14:textId="3B6B4518" w:rsidR="001D0A9B" w:rsidRPr="00306A40" w:rsidRDefault="001D0A9B" w:rsidP="00C8268C">
      <w:pPr>
        <w:pStyle w:val="ListParagraph"/>
        <w:numPr>
          <w:ilvl w:val="0"/>
          <w:numId w:val="4"/>
        </w:numPr>
        <w:spacing w:after="0" w:line="240" w:lineRule="auto"/>
        <w:rPr>
          <w:rFonts w:ascii="Arial" w:hAnsi="Arial" w:cs="Arial"/>
        </w:rPr>
      </w:pPr>
      <w:r w:rsidRPr="00306A40">
        <w:rPr>
          <w:rFonts w:ascii="Arial" w:hAnsi="Arial" w:cs="Arial"/>
        </w:rPr>
        <w:t>Spontaneous inward currents recorded from ISCs</w:t>
      </w:r>
      <w:ins w:id="600" w:author="Travis Babola" w:date="2020-09-23T13:56:00Z">
        <w:r w:rsidR="00CA0231">
          <w:rPr>
            <w:rFonts w:ascii="Arial" w:hAnsi="Arial" w:cs="Arial"/>
          </w:rPr>
          <w:t xml:space="preserve"> </w:t>
        </w:r>
        <w:r w:rsidR="00CA0231" w:rsidRPr="00CA0231">
          <w:rPr>
            <w:rFonts w:ascii="Arial" w:hAnsi="Arial" w:cs="Arial"/>
            <w:b/>
            <w:bCs/>
            <w:rPrChange w:id="601" w:author="Travis Babola" w:date="2020-09-23T13:56:00Z">
              <w:rPr>
                <w:rFonts w:ascii="Arial" w:hAnsi="Arial" w:cs="Arial"/>
              </w:rPr>
            </w:rPrChange>
          </w:rPr>
          <w:t>(E16: middle, P0-P11: apical)</w:t>
        </w:r>
      </w:ins>
      <w:r w:rsidRPr="00306A40">
        <w:rPr>
          <w:rFonts w:ascii="Arial" w:hAnsi="Arial" w:cs="Arial"/>
        </w:rPr>
        <w:t xml:space="preserve"> before and during application of MRS2500 (1 </w:t>
      </w:r>
      <w:proofErr w:type="spellStart"/>
      <w:r w:rsidRPr="00306A40">
        <w:rPr>
          <w:rFonts w:ascii="Arial" w:hAnsi="Arial" w:cs="Arial"/>
        </w:rPr>
        <w:t>μM</w:t>
      </w:r>
      <w:proofErr w:type="spellEnd"/>
      <w:r w:rsidRPr="00306A40">
        <w:rPr>
          <w:rFonts w:ascii="Arial" w:hAnsi="Arial" w:cs="Arial"/>
        </w:rPr>
        <w:t>) at different developmental ages. Recordings were made at near physiological temperature (32-34°C).</w:t>
      </w:r>
      <w:ins w:id="602" w:author="Travis Babola" w:date="2020-09-23T14:08:00Z">
        <w:r w:rsidR="004D3517">
          <w:rPr>
            <w:rFonts w:ascii="Arial" w:hAnsi="Arial" w:cs="Arial"/>
          </w:rPr>
          <w:t xml:space="preserve"> Box </w:t>
        </w:r>
      </w:ins>
      <w:ins w:id="603" w:author="Travis Babola" w:date="2020-09-23T14:14:00Z">
        <w:r w:rsidR="000D6592">
          <w:rPr>
            <w:rFonts w:ascii="Arial" w:hAnsi="Arial" w:cs="Arial"/>
          </w:rPr>
          <w:t xml:space="preserve">in </w:t>
        </w:r>
      </w:ins>
      <w:ins w:id="604" w:author="Travis Babola" w:date="2020-09-23T14:08:00Z">
        <w:r w:rsidR="004D3517">
          <w:rPr>
            <w:rFonts w:ascii="Arial" w:hAnsi="Arial" w:cs="Arial"/>
          </w:rPr>
          <w:t>P0 recording is expanded</w:t>
        </w:r>
      </w:ins>
      <w:ins w:id="605" w:author="Travis Babola" w:date="2020-09-23T14:14:00Z">
        <w:r w:rsidR="000D6592">
          <w:rPr>
            <w:rFonts w:ascii="Arial" w:hAnsi="Arial" w:cs="Arial"/>
          </w:rPr>
          <w:t xml:space="preserve"> vertically</w:t>
        </w:r>
      </w:ins>
      <w:ins w:id="606" w:author="Travis Babola" w:date="2020-09-23T14:08:00Z">
        <w:r w:rsidR="004D3517">
          <w:rPr>
            <w:rFonts w:ascii="Arial" w:hAnsi="Arial" w:cs="Arial"/>
          </w:rPr>
          <w:t xml:space="preserve"> </w:t>
        </w:r>
      </w:ins>
      <w:ins w:id="607" w:author="Travis Babola" w:date="2020-09-23T14:14:00Z">
        <w:r w:rsidR="000D6592">
          <w:rPr>
            <w:rFonts w:ascii="Arial" w:hAnsi="Arial" w:cs="Arial"/>
          </w:rPr>
          <w:t>below the recording.</w:t>
        </w:r>
      </w:ins>
    </w:p>
    <w:p w14:paraId="33A3B94B" w14:textId="01EA02D1" w:rsidR="00894420" w:rsidRPr="00306A40" w:rsidRDefault="001D0A9B" w:rsidP="00C8268C">
      <w:pPr>
        <w:pStyle w:val="ListParagraph"/>
        <w:numPr>
          <w:ilvl w:val="0"/>
          <w:numId w:val="4"/>
        </w:numPr>
        <w:spacing w:after="0" w:line="240" w:lineRule="auto"/>
        <w:rPr>
          <w:rFonts w:ascii="Arial" w:hAnsi="Arial" w:cs="Arial"/>
        </w:rPr>
      </w:pPr>
      <w:r w:rsidRPr="00306A40">
        <w:rPr>
          <w:rFonts w:ascii="Arial" w:hAnsi="Arial" w:cs="Arial"/>
        </w:rPr>
        <w:t xml:space="preserve">Quantification of ISC spontaneous current frequency, amplitude, and integral (charge transfer) before and after application of MRS2500. n = 7 E16-17 ISCs, 7 cochleae from 7 mice, n = </w:t>
      </w:r>
      <w:del w:id="608" w:author="Travis Babola" w:date="2020-10-12T17:23:00Z">
        <w:r w:rsidRPr="00306A40" w:rsidDel="00EF438E">
          <w:rPr>
            <w:rFonts w:ascii="Arial" w:hAnsi="Arial" w:cs="Arial"/>
          </w:rPr>
          <w:delText xml:space="preserve">11 </w:delText>
        </w:r>
      </w:del>
      <w:ins w:id="609" w:author="Travis Babola" w:date="2020-10-12T17:23:00Z">
        <w:r w:rsidR="00EF438E" w:rsidRPr="00306A40">
          <w:rPr>
            <w:rFonts w:ascii="Arial" w:hAnsi="Arial" w:cs="Arial"/>
          </w:rPr>
          <w:t>1</w:t>
        </w:r>
        <w:r w:rsidR="00EF438E">
          <w:rPr>
            <w:rFonts w:ascii="Arial" w:hAnsi="Arial" w:cs="Arial"/>
          </w:rPr>
          <w:t>3</w:t>
        </w:r>
        <w:r w:rsidR="00EF438E" w:rsidRPr="00306A40">
          <w:rPr>
            <w:rFonts w:ascii="Arial" w:hAnsi="Arial" w:cs="Arial"/>
          </w:rPr>
          <w:t xml:space="preserve"> </w:t>
        </w:r>
      </w:ins>
      <w:r w:rsidRPr="00306A40">
        <w:rPr>
          <w:rFonts w:ascii="Arial" w:hAnsi="Arial" w:cs="Arial"/>
        </w:rPr>
        <w:t>P0-2 ISCs</w:t>
      </w:r>
      <w:ins w:id="610" w:author="Travis Babola" w:date="2020-10-12T17:23:00Z">
        <w:r w:rsidR="00EF438E">
          <w:rPr>
            <w:rFonts w:ascii="Arial" w:hAnsi="Arial" w:cs="Arial"/>
          </w:rPr>
          <w:t xml:space="preserve"> (n = 11 apical in grey, n = 2 basal in dark red)</w:t>
        </w:r>
      </w:ins>
      <w:r w:rsidRPr="00306A40">
        <w:rPr>
          <w:rFonts w:ascii="Arial" w:hAnsi="Arial" w:cs="Arial"/>
        </w:rPr>
        <w:t xml:space="preserve">, 11 cochleae from 8 mice, n = 8 P7-8 ISCs, 8 cochleae from 8 mice, and n = 11 cochleae </w:t>
      </w:r>
      <w:r w:rsidR="00894420" w:rsidRPr="00306A40">
        <w:rPr>
          <w:rFonts w:ascii="Arial" w:hAnsi="Arial" w:cs="Arial"/>
        </w:rPr>
        <w:t>from 8 mice, (Students paired t-test with Bonferroni correction, ***p &lt; 5e-4, **p &lt; 0.005, *p &lt; 0.05, ns: not significant).</w:t>
      </w:r>
    </w:p>
    <w:p w14:paraId="36EA7AA7" w14:textId="4624705D" w:rsidR="00B71216" w:rsidRPr="00306A40" w:rsidRDefault="00B71216" w:rsidP="00C8268C">
      <w:pPr>
        <w:spacing w:after="0" w:line="240" w:lineRule="auto"/>
        <w:contextualSpacing/>
        <w:rPr>
          <w:rFonts w:ascii="Arial" w:hAnsi="Arial" w:cs="Arial"/>
          <w:b/>
          <w:bCs/>
        </w:rPr>
      </w:pPr>
      <w:r w:rsidRPr="00306A40">
        <w:rPr>
          <w:rFonts w:ascii="Arial" w:hAnsi="Arial" w:cs="Arial"/>
          <w:b/>
          <w:bCs/>
        </w:rPr>
        <w:t xml:space="preserve">Figure </w:t>
      </w:r>
      <w:r w:rsidR="00633C59" w:rsidRPr="00306A40">
        <w:rPr>
          <w:rFonts w:ascii="Arial" w:hAnsi="Arial" w:cs="Arial"/>
          <w:b/>
          <w:bCs/>
        </w:rPr>
        <w:t>4</w:t>
      </w:r>
      <w:r w:rsidRPr="00306A40">
        <w:rPr>
          <w:rFonts w:ascii="Arial" w:hAnsi="Arial" w:cs="Arial"/>
          <w:b/>
          <w:bCs/>
        </w:rPr>
        <w:t xml:space="preserve">. Delayed onset of P2ry1-dependent spontaneous </w:t>
      </w:r>
      <w:proofErr w:type="spellStart"/>
      <w:r w:rsidRPr="00306A40">
        <w:rPr>
          <w:rFonts w:ascii="Arial" w:hAnsi="Arial" w:cs="Arial"/>
          <w:b/>
          <w:bCs/>
        </w:rPr>
        <w:t>crenations</w:t>
      </w:r>
      <w:proofErr w:type="spellEnd"/>
      <w:r w:rsidRPr="00306A40">
        <w:rPr>
          <w:rFonts w:ascii="Arial" w:hAnsi="Arial" w:cs="Arial"/>
          <w:b/>
          <w:bCs/>
        </w:rPr>
        <w:t xml:space="preserve"> in </w:t>
      </w:r>
      <w:r w:rsidR="00A147D2" w:rsidRPr="00306A40">
        <w:rPr>
          <w:rFonts w:ascii="Arial" w:hAnsi="Arial" w:cs="Arial"/>
          <w:b/>
          <w:bCs/>
        </w:rPr>
        <w:t>ISCs</w:t>
      </w:r>
    </w:p>
    <w:p w14:paraId="2C036126" w14:textId="46CB300C" w:rsidR="00894420" w:rsidRPr="00306A40" w:rsidRDefault="00894420" w:rsidP="00C8268C">
      <w:pPr>
        <w:pStyle w:val="ListParagraph"/>
        <w:numPr>
          <w:ilvl w:val="0"/>
          <w:numId w:val="5"/>
        </w:numPr>
        <w:spacing w:after="0" w:line="240" w:lineRule="auto"/>
        <w:rPr>
          <w:rFonts w:ascii="Arial" w:hAnsi="Arial" w:cs="Arial"/>
        </w:rPr>
      </w:pPr>
      <w:r w:rsidRPr="00306A40">
        <w:rPr>
          <w:rFonts w:ascii="Arial" w:hAnsi="Arial" w:cs="Arial"/>
        </w:rPr>
        <w:t xml:space="preserve">Intrinsic optical imaging performed before and after application of the P2RY1 antagonist, MRS2500 (1 </w:t>
      </w:r>
      <w:proofErr w:type="spellStart"/>
      <w:r w:rsidRPr="00306A40">
        <w:rPr>
          <w:rFonts w:ascii="Arial" w:hAnsi="Arial" w:cs="Arial"/>
        </w:rPr>
        <w:t>μM</w:t>
      </w:r>
      <w:proofErr w:type="spellEnd"/>
      <w:r w:rsidRPr="00306A40">
        <w:rPr>
          <w:rFonts w:ascii="Arial" w:hAnsi="Arial" w:cs="Arial"/>
        </w:rPr>
        <w:t xml:space="preserve">). Detected </w:t>
      </w:r>
      <w:proofErr w:type="spellStart"/>
      <w:r w:rsidRPr="00306A40">
        <w:rPr>
          <w:rFonts w:ascii="Arial" w:hAnsi="Arial" w:cs="Arial"/>
        </w:rPr>
        <w:t>crenations</w:t>
      </w:r>
      <w:proofErr w:type="spellEnd"/>
      <w:r w:rsidRPr="00306A40">
        <w:rPr>
          <w:rFonts w:ascii="Arial" w:hAnsi="Arial" w:cs="Arial"/>
        </w:rPr>
        <w:t xml:space="preserve"> are outlined in colors based on time of occurrence as indicated by timeline below image. Imaging was performed near physiological temperature (32-34°C).</w:t>
      </w:r>
    </w:p>
    <w:p w14:paraId="29C45013" w14:textId="0511F983" w:rsidR="00894420" w:rsidRPr="00306A40" w:rsidRDefault="00894420" w:rsidP="00C8268C">
      <w:pPr>
        <w:pStyle w:val="ListParagraph"/>
        <w:numPr>
          <w:ilvl w:val="0"/>
          <w:numId w:val="5"/>
        </w:numPr>
        <w:spacing w:after="0" w:line="240" w:lineRule="auto"/>
        <w:rPr>
          <w:rFonts w:ascii="Arial" w:hAnsi="Arial" w:cs="Arial"/>
        </w:rPr>
      </w:pPr>
      <w:r w:rsidRPr="00306A40">
        <w:rPr>
          <w:rFonts w:ascii="Arial" w:hAnsi="Arial" w:cs="Arial"/>
        </w:rPr>
        <w:t xml:space="preserve">Plot of crenation frequency and area before and after application of MRS2500. </w:t>
      </w:r>
      <w:r w:rsidR="0068643C" w:rsidRPr="00306A40">
        <w:rPr>
          <w:rFonts w:ascii="Arial" w:hAnsi="Arial" w:cs="Arial"/>
        </w:rPr>
        <w:t xml:space="preserve">n = 6 E16-17 videos, 6 cochleae from 6 mice, n = 5 </w:t>
      </w:r>
      <w:ins w:id="611" w:author="Travis Babola" w:date="2020-10-12T17:24:00Z">
        <w:r w:rsidR="00EF438E">
          <w:rPr>
            <w:rFonts w:ascii="Arial" w:hAnsi="Arial" w:cs="Arial"/>
          </w:rPr>
          <w:t xml:space="preserve">apical </w:t>
        </w:r>
      </w:ins>
      <w:r w:rsidR="0068643C" w:rsidRPr="00306A40">
        <w:rPr>
          <w:rFonts w:ascii="Arial" w:hAnsi="Arial" w:cs="Arial"/>
        </w:rPr>
        <w:t xml:space="preserve">P0-2 videos, 5 cochleae from 5 mice, </w:t>
      </w:r>
      <w:ins w:id="612" w:author="Travis Babola" w:date="2020-10-12T17:24:00Z">
        <w:r w:rsidR="00EF438E">
          <w:rPr>
            <w:rFonts w:ascii="Arial" w:hAnsi="Arial" w:cs="Arial"/>
          </w:rPr>
          <w:t xml:space="preserve">n = 6 basal P0-2 videos, 6 cochleae from 6 mice, </w:t>
        </w:r>
      </w:ins>
      <w:r w:rsidR="0068643C" w:rsidRPr="00306A40">
        <w:rPr>
          <w:rFonts w:ascii="Arial" w:hAnsi="Arial" w:cs="Arial"/>
        </w:rPr>
        <w:t>n = 5 P6-8 videos, 5 cochleae from 5 mine, and n = 5 P10-12 videos, 5 cochleae from 5 mice</w:t>
      </w:r>
      <w:r w:rsidR="00A147D2" w:rsidRPr="00306A40">
        <w:rPr>
          <w:rFonts w:ascii="Arial" w:hAnsi="Arial" w:cs="Arial"/>
        </w:rPr>
        <w:t>, (one-way ANOVA with Tukey post-hoc; ****p &lt; 5e-5, ***p &lt; 5e-4, ns: not significant).</w:t>
      </w:r>
    </w:p>
    <w:p w14:paraId="15453728" w14:textId="2BF1FAF4" w:rsidR="00B71216" w:rsidRPr="00306A40" w:rsidRDefault="00B71216" w:rsidP="00C8268C">
      <w:pPr>
        <w:spacing w:after="0" w:line="240" w:lineRule="auto"/>
        <w:contextualSpacing/>
        <w:rPr>
          <w:rFonts w:ascii="Arial" w:hAnsi="Arial" w:cs="Arial"/>
          <w:b/>
          <w:bCs/>
        </w:rPr>
      </w:pPr>
      <w:r w:rsidRPr="00306A40">
        <w:rPr>
          <w:rFonts w:ascii="Arial" w:hAnsi="Arial" w:cs="Arial"/>
          <w:b/>
          <w:bCs/>
        </w:rPr>
        <w:t xml:space="preserve">Figure 5. </w:t>
      </w:r>
      <w:r w:rsidR="00765F91" w:rsidRPr="00306A40">
        <w:rPr>
          <w:rFonts w:ascii="Arial" w:hAnsi="Arial" w:cs="Arial"/>
          <w:b/>
          <w:bCs/>
        </w:rPr>
        <w:t>Correlated activation of IHCs and ISCs requires P2RY1</w:t>
      </w:r>
      <w:r w:rsidR="00A147D2" w:rsidRPr="00306A40">
        <w:rPr>
          <w:rFonts w:ascii="Arial" w:hAnsi="Arial" w:cs="Arial"/>
          <w:b/>
          <w:bCs/>
        </w:rPr>
        <w:t xml:space="preserve"> signaling</w:t>
      </w:r>
    </w:p>
    <w:p w14:paraId="15413BCE" w14:textId="089C6184" w:rsidR="00765F91" w:rsidRPr="00306A40" w:rsidRDefault="00765F91" w:rsidP="00C8268C">
      <w:pPr>
        <w:pStyle w:val="ListParagraph"/>
        <w:numPr>
          <w:ilvl w:val="0"/>
          <w:numId w:val="6"/>
        </w:numPr>
        <w:spacing w:after="0" w:line="240" w:lineRule="auto"/>
        <w:rPr>
          <w:rFonts w:ascii="Arial" w:hAnsi="Arial" w:cs="Arial"/>
        </w:rPr>
      </w:pPr>
      <w:r w:rsidRPr="00306A40">
        <w:rPr>
          <w:rFonts w:ascii="Arial" w:hAnsi="Arial" w:cs="Arial"/>
        </w:rPr>
        <w:t xml:space="preserve">Image of </w:t>
      </w:r>
      <w:r w:rsidR="002E0CB1" w:rsidRPr="00306A40">
        <w:rPr>
          <w:rFonts w:ascii="Arial" w:hAnsi="Arial" w:cs="Arial"/>
        </w:rPr>
        <w:t xml:space="preserve">an </w:t>
      </w:r>
      <w:r w:rsidRPr="00306A40">
        <w:rPr>
          <w:rFonts w:ascii="Arial" w:hAnsi="Arial" w:cs="Arial"/>
        </w:rPr>
        <w:t xml:space="preserve">excised cochlea </w:t>
      </w:r>
      <w:ins w:id="613" w:author="Travis Babola" w:date="2020-09-23T13:57:00Z">
        <w:r w:rsidR="00CA0231" w:rsidRPr="00CA0231">
          <w:rPr>
            <w:rFonts w:ascii="Arial" w:hAnsi="Arial" w:cs="Arial"/>
            <w:b/>
            <w:bCs/>
            <w:rPrChange w:id="614" w:author="Travis Babola" w:date="2020-09-23T13:58:00Z">
              <w:rPr>
                <w:rFonts w:ascii="Arial" w:hAnsi="Arial" w:cs="Arial"/>
              </w:rPr>
            </w:rPrChange>
          </w:rPr>
          <w:t>(middle</w:t>
        </w:r>
      </w:ins>
      <w:ins w:id="615" w:author="Travis Babola" w:date="2020-09-23T13:58:00Z">
        <w:r w:rsidR="00CA0231" w:rsidRPr="00CA0231">
          <w:rPr>
            <w:rFonts w:ascii="Arial" w:hAnsi="Arial" w:cs="Arial"/>
            <w:b/>
            <w:bCs/>
            <w:rPrChange w:id="616" w:author="Travis Babola" w:date="2020-09-23T13:58:00Z">
              <w:rPr>
                <w:rFonts w:ascii="Arial" w:hAnsi="Arial" w:cs="Arial"/>
              </w:rPr>
            </w:rPrChange>
          </w:rPr>
          <w:t xml:space="preserve"> turn</w:t>
        </w:r>
      </w:ins>
      <w:ins w:id="617" w:author="Travis Babola" w:date="2020-09-23T13:57:00Z">
        <w:r w:rsidR="00CA0231" w:rsidRPr="00CA0231">
          <w:rPr>
            <w:rFonts w:ascii="Arial" w:hAnsi="Arial" w:cs="Arial"/>
            <w:b/>
            <w:bCs/>
            <w:rPrChange w:id="618" w:author="Travis Babola" w:date="2020-09-23T13:58:00Z">
              <w:rPr>
                <w:rFonts w:ascii="Arial" w:hAnsi="Arial" w:cs="Arial"/>
              </w:rPr>
            </w:rPrChange>
          </w:rPr>
          <w:t>)</w:t>
        </w:r>
        <w:r w:rsidR="00CA0231">
          <w:rPr>
            <w:rFonts w:ascii="Arial" w:hAnsi="Arial" w:cs="Arial"/>
          </w:rPr>
          <w:t xml:space="preserve"> </w:t>
        </w:r>
      </w:ins>
      <w:r w:rsidRPr="00306A40">
        <w:rPr>
          <w:rFonts w:ascii="Arial" w:hAnsi="Arial" w:cs="Arial"/>
        </w:rPr>
        <w:t xml:space="preserve">from </w:t>
      </w:r>
      <w:r w:rsidR="00DA3A7E" w:rsidRPr="00306A40">
        <w:rPr>
          <w:rFonts w:ascii="Arial" w:hAnsi="Arial" w:cs="Arial"/>
        </w:rPr>
        <w:t xml:space="preserve">a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w:t>
      </w:r>
      <w:r w:rsidR="00DA3A7E" w:rsidRPr="00306A40">
        <w:rPr>
          <w:rFonts w:ascii="Arial" w:hAnsi="Arial" w:cs="Arial"/>
        </w:rPr>
        <w:t>ouse</w:t>
      </w:r>
      <w:r w:rsidRPr="00306A40">
        <w:rPr>
          <w:rFonts w:ascii="Arial" w:hAnsi="Arial" w:cs="Arial"/>
        </w:rPr>
        <w:t>. For analysis</w:t>
      </w:r>
      <w:r w:rsidR="002E0CB1" w:rsidRPr="00306A40">
        <w:rPr>
          <w:rFonts w:ascii="Arial" w:hAnsi="Arial" w:cs="Arial"/>
        </w:rPr>
        <w:t xml:space="preserve"> of time lapse imaging</w:t>
      </w:r>
      <w:r w:rsidRPr="00306A40">
        <w:rPr>
          <w:rFonts w:ascii="Arial" w:hAnsi="Arial" w:cs="Arial"/>
        </w:rPr>
        <w:t xml:space="preserve">, a grid </w:t>
      </w:r>
      <w:r w:rsidR="002E0CB1" w:rsidRPr="00306A40">
        <w:rPr>
          <w:rFonts w:ascii="Arial" w:hAnsi="Arial" w:cs="Arial"/>
        </w:rPr>
        <w:t xml:space="preserve">of square ROIs </w:t>
      </w:r>
      <w:r w:rsidRPr="00306A40">
        <w:rPr>
          <w:rFonts w:ascii="Arial" w:hAnsi="Arial" w:cs="Arial"/>
        </w:rPr>
        <w:t>was placed over the ISCs and single ROIs were drawn for each IHC.</w:t>
      </w:r>
      <w:r w:rsidR="002E0CB1" w:rsidRPr="00306A40">
        <w:rPr>
          <w:rFonts w:ascii="Arial" w:hAnsi="Arial" w:cs="Arial"/>
        </w:rPr>
        <w:t xml:space="preserve"> Imaging was performed at near physiological temperature (32-34°C).</w:t>
      </w:r>
    </w:p>
    <w:p w14:paraId="5C2B4133" w14:textId="64A5A6CA" w:rsidR="00765F91" w:rsidRPr="00306A40" w:rsidRDefault="00765F91" w:rsidP="00C8268C">
      <w:pPr>
        <w:pStyle w:val="ListParagraph"/>
        <w:numPr>
          <w:ilvl w:val="0"/>
          <w:numId w:val="6"/>
        </w:numPr>
        <w:spacing w:after="0" w:line="240" w:lineRule="auto"/>
        <w:rPr>
          <w:rFonts w:ascii="Arial" w:hAnsi="Arial" w:cs="Arial"/>
        </w:rPr>
      </w:pPr>
      <w:r w:rsidRPr="00306A40">
        <w:rPr>
          <w:rFonts w:ascii="Arial" w:hAnsi="Arial" w:cs="Arial"/>
        </w:rPr>
        <w:t>Ex</w:t>
      </w:r>
      <w:r w:rsidR="002E0CB1" w:rsidRPr="00306A40">
        <w:rPr>
          <w:rFonts w:ascii="Arial" w:hAnsi="Arial" w:cs="Arial"/>
        </w:rPr>
        <w:t>e</w:t>
      </w:r>
      <w:r w:rsidRPr="00306A40">
        <w:rPr>
          <w:rFonts w:ascii="Arial" w:hAnsi="Arial" w:cs="Arial"/>
        </w:rPr>
        <w:t>mplar Ca</w:t>
      </w:r>
      <w:r w:rsidRPr="00306A40">
        <w:rPr>
          <w:rFonts w:ascii="Arial" w:hAnsi="Arial" w:cs="Arial"/>
          <w:vertAlign w:val="superscript"/>
        </w:rPr>
        <w:t>2+</w:t>
      </w:r>
      <w:r w:rsidRPr="00306A40">
        <w:rPr>
          <w:rFonts w:ascii="Arial" w:hAnsi="Arial" w:cs="Arial"/>
        </w:rPr>
        <w:t xml:space="preserve"> transient in ISCs and simultaneous activation of multiple IHC. (bottom) Circles indicate active IHCs, white squares indicate active ISCs.</w:t>
      </w:r>
    </w:p>
    <w:p w14:paraId="30FCA208" w14:textId="15F5A709" w:rsidR="00765F91" w:rsidRPr="00306A40" w:rsidRDefault="00D245DF" w:rsidP="00C8268C">
      <w:pPr>
        <w:pStyle w:val="ListParagraph"/>
        <w:numPr>
          <w:ilvl w:val="0"/>
          <w:numId w:val="6"/>
        </w:numPr>
        <w:spacing w:after="0" w:line="240" w:lineRule="auto"/>
        <w:rPr>
          <w:rFonts w:ascii="Arial" w:hAnsi="Arial" w:cs="Arial"/>
        </w:rPr>
      </w:pPr>
      <w:r w:rsidRPr="00306A40">
        <w:rPr>
          <w:rFonts w:ascii="Arial" w:hAnsi="Arial" w:cs="Arial"/>
        </w:rPr>
        <w:t>Ca</w:t>
      </w:r>
      <w:r w:rsidRPr="00306A40">
        <w:rPr>
          <w:rFonts w:ascii="Arial" w:hAnsi="Arial" w:cs="Arial"/>
          <w:vertAlign w:val="superscript"/>
        </w:rPr>
        <w:t>2+</w:t>
      </w:r>
      <w:r w:rsidR="002E0CB1" w:rsidRPr="00306A40">
        <w:rPr>
          <w:rFonts w:ascii="Arial" w:hAnsi="Arial" w:cs="Arial"/>
        </w:rPr>
        <w:t xml:space="preserve"> transients in control (baseline) conditions colored based on time of occurrence. </w:t>
      </w:r>
    </w:p>
    <w:p w14:paraId="74438428" w14:textId="19B37E01" w:rsidR="002E0CB1" w:rsidRPr="00306A40" w:rsidRDefault="00D245DF" w:rsidP="00C8268C">
      <w:pPr>
        <w:pStyle w:val="ListParagraph"/>
        <w:numPr>
          <w:ilvl w:val="0"/>
          <w:numId w:val="6"/>
        </w:numPr>
        <w:spacing w:after="0" w:line="240" w:lineRule="auto"/>
        <w:rPr>
          <w:rFonts w:ascii="Arial" w:hAnsi="Arial" w:cs="Arial"/>
        </w:rPr>
      </w:pPr>
      <w:r w:rsidRPr="00306A40">
        <w:rPr>
          <w:rFonts w:ascii="Arial" w:hAnsi="Arial" w:cs="Arial"/>
        </w:rPr>
        <w:lastRenderedPageBreak/>
        <w:t>Ca</w:t>
      </w:r>
      <w:r w:rsidRPr="00306A40">
        <w:rPr>
          <w:rFonts w:ascii="Arial" w:hAnsi="Arial" w:cs="Arial"/>
          <w:vertAlign w:val="superscript"/>
        </w:rPr>
        <w:t>2+</w:t>
      </w:r>
      <w:r w:rsidR="002E0CB1" w:rsidRPr="00306A40">
        <w:rPr>
          <w:rFonts w:ascii="Arial" w:hAnsi="Arial" w:cs="Arial"/>
        </w:rPr>
        <w:t xml:space="preserve"> transients with P2RY1 inhibited (MRS2500, 1 </w:t>
      </w:r>
      <w:proofErr w:type="spellStart"/>
      <w:r w:rsidR="002E0CB1" w:rsidRPr="00306A40">
        <w:rPr>
          <w:rFonts w:ascii="Arial" w:hAnsi="Arial" w:cs="Arial"/>
        </w:rPr>
        <w:t>μM</w:t>
      </w:r>
      <w:proofErr w:type="spellEnd"/>
      <w:r w:rsidR="002E0CB1" w:rsidRPr="00306A40">
        <w:rPr>
          <w:rFonts w:ascii="Arial" w:hAnsi="Arial" w:cs="Arial"/>
        </w:rPr>
        <w:t xml:space="preserve">) conditions colored based on time of occurrence. </w:t>
      </w:r>
    </w:p>
    <w:p w14:paraId="621A8FA8" w14:textId="43087586" w:rsidR="002E0CB1" w:rsidRPr="00306A40" w:rsidRDefault="002E0CB1" w:rsidP="00C8268C">
      <w:pPr>
        <w:pStyle w:val="ListParagraph"/>
        <w:numPr>
          <w:ilvl w:val="0"/>
          <w:numId w:val="6"/>
        </w:numPr>
        <w:spacing w:after="0" w:line="240" w:lineRule="auto"/>
        <w:rPr>
          <w:rFonts w:ascii="Arial" w:hAnsi="Arial" w:cs="Arial"/>
        </w:rPr>
      </w:pPr>
      <w:r w:rsidRPr="00306A40">
        <w:rPr>
          <w:rFonts w:ascii="Arial" w:hAnsi="Arial" w:cs="Arial"/>
        </w:rPr>
        <w:t>Individual ROI traces for ISCs (top, 100 randomly selected) and IHCs (bottom, all shown). Colored boxes are examples of coordinated activity of ISCs and IHCs. Note that the number of IHCs activated can extend far beyond area of ISC activation (see Figure 6). Grey box indicates IHC activation on the edge of the frame with no ISC activation, likely caused by an o</w:t>
      </w:r>
      <w:r w:rsidR="00DA3A7E" w:rsidRPr="00306A40">
        <w:rPr>
          <w:rFonts w:ascii="Arial" w:hAnsi="Arial" w:cs="Arial"/>
        </w:rPr>
        <w:t>ut-of-frame</w:t>
      </w:r>
      <w:r w:rsidRPr="00306A40">
        <w:rPr>
          <w:rFonts w:ascii="Arial" w:hAnsi="Arial" w:cs="Arial"/>
        </w:rPr>
        <w:t xml:space="preserve"> ISC event.</w:t>
      </w:r>
    </w:p>
    <w:p w14:paraId="36917477" w14:textId="4BD9D751" w:rsidR="00DA3A7E" w:rsidRPr="00306A40" w:rsidRDefault="00DA3A7E" w:rsidP="00C8268C">
      <w:pPr>
        <w:pStyle w:val="ListParagraph"/>
        <w:numPr>
          <w:ilvl w:val="0"/>
          <w:numId w:val="6"/>
        </w:numPr>
        <w:spacing w:after="0" w:line="240" w:lineRule="auto"/>
        <w:rPr>
          <w:rFonts w:ascii="Arial" w:hAnsi="Arial" w:cs="Arial"/>
        </w:rPr>
      </w:pPr>
      <w:r w:rsidRPr="00306A40">
        <w:rPr>
          <w:rFonts w:ascii="Arial" w:hAnsi="Arial" w:cs="Arial"/>
        </w:rPr>
        <w:t>Quantification of coordinated event frequency, number of ROIs per coordinated event, and the correlation coefficient before and after application of MRS2500.</w:t>
      </w:r>
      <w:r w:rsidR="00A147D2" w:rsidRPr="00306A40">
        <w:rPr>
          <w:rFonts w:ascii="Arial" w:hAnsi="Arial" w:cs="Arial"/>
        </w:rPr>
        <w:t xml:space="preserve"> n = 5 cochleae from 3 mice, (paired t-test with </w:t>
      </w:r>
      <w:proofErr w:type="spellStart"/>
      <w:r w:rsidR="00A147D2" w:rsidRPr="00306A40">
        <w:rPr>
          <w:rFonts w:ascii="Arial" w:hAnsi="Arial" w:cs="Arial"/>
        </w:rPr>
        <w:t>Benjamini</w:t>
      </w:r>
      <w:proofErr w:type="spellEnd"/>
      <w:r w:rsidR="00A147D2" w:rsidRPr="00306A40">
        <w:rPr>
          <w:rFonts w:ascii="Arial" w:hAnsi="Arial" w:cs="Arial"/>
        </w:rPr>
        <w:t>-Hochberg adjustment, ***p &lt; 5e-</w:t>
      </w:r>
      <w:proofErr w:type="gramStart"/>
      <w:r w:rsidR="00A147D2" w:rsidRPr="00306A40">
        <w:rPr>
          <w:rFonts w:ascii="Arial" w:hAnsi="Arial" w:cs="Arial"/>
        </w:rPr>
        <w:t>4,*</w:t>
      </w:r>
      <w:proofErr w:type="gramEnd"/>
      <w:r w:rsidR="00A147D2" w:rsidRPr="00306A40">
        <w:rPr>
          <w:rFonts w:ascii="Arial" w:hAnsi="Arial" w:cs="Arial"/>
        </w:rPr>
        <w:t>*p &lt; 0.005, *p &lt; 0.05)</w:t>
      </w:r>
      <w:r w:rsidR="00701071">
        <w:rPr>
          <w:rFonts w:ascii="Arial" w:hAnsi="Arial" w:cs="Arial"/>
        </w:rPr>
        <w:t>.</w:t>
      </w:r>
    </w:p>
    <w:p w14:paraId="13D854FC" w14:textId="76D3CE5A" w:rsidR="00B71216" w:rsidRPr="00306A40" w:rsidRDefault="00B71216" w:rsidP="00C8268C">
      <w:pPr>
        <w:spacing w:after="0" w:line="240" w:lineRule="auto"/>
        <w:contextualSpacing/>
        <w:rPr>
          <w:rFonts w:ascii="Arial" w:hAnsi="Arial" w:cs="Arial"/>
          <w:b/>
          <w:bCs/>
        </w:rPr>
      </w:pPr>
      <w:r w:rsidRPr="00306A40">
        <w:rPr>
          <w:rFonts w:ascii="Arial" w:hAnsi="Arial" w:cs="Arial"/>
          <w:b/>
          <w:bCs/>
        </w:rPr>
        <w:t>Figure 6. Tonotopic differences in extent of IHC activation at early developmental time points</w:t>
      </w:r>
    </w:p>
    <w:p w14:paraId="361E1DD3" w14:textId="3D6AC543" w:rsidR="00DA3A7E" w:rsidRPr="00306A40" w:rsidRDefault="00DA3A7E" w:rsidP="00C8268C">
      <w:pPr>
        <w:pStyle w:val="ListParagraph"/>
        <w:numPr>
          <w:ilvl w:val="0"/>
          <w:numId w:val="8"/>
        </w:numPr>
        <w:spacing w:after="0" w:line="240" w:lineRule="auto"/>
        <w:rPr>
          <w:rFonts w:ascii="Arial" w:hAnsi="Arial" w:cs="Arial"/>
        </w:rPr>
      </w:pPr>
      <w:r w:rsidRPr="00306A40">
        <w:rPr>
          <w:rFonts w:ascii="Arial" w:hAnsi="Arial" w:cs="Arial"/>
        </w:rPr>
        <w:t xml:space="preserve">Images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w:t>
      </w:r>
      <w:r w:rsidR="00024C57" w:rsidRPr="00306A40">
        <w:rPr>
          <w:rFonts w:ascii="Arial" w:hAnsi="Arial" w:cs="Arial"/>
        </w:rPr>
        <w:t xml:space="preserve">colored based on time of occurrence </w:t>
      </w:r>
      <w:r w:rsidR="00024C57">
        <w:rPr>
          <w:rFonts w:ascii="Arial" w:hAnsi="Arial" w:cs="Arial"/>
        </w:rPr>
        <w:t xml:space="preserve">(top) </w:t>
      </w:r>
      <w:r w:rsidRPr="00306A40">
        <w:rPr>
          <w:rFonts w:ascii="Arial" w:hAnsi="Arial" w:cs="Arial"/>
        </w:rPr>
        <w:t xml:space="preserve">and </w:t>
      </w:r>
      <w:r w:rsidR="00024C57">
        <w:rPr>
          <w:rFonts w:ascii="Arial" w:hAnsi="Arial" w:cs="Arial"/>
        </w:rPr>
        <w:t xml:space="preserve">exemplar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w:t>
      </w:r>
      <w:r w:rsidR="00024C57">
        <w:rPr>
          <w:rFonts w:ascii="Arial" w:hAnsi="Arial" w:cs="Arial"/>
        </w:rPr>
        <w:t xml:space="preserve"> (bottom)</w:t>
      </w:r>
      <w:r w:rsidRPr="00306A40">
        <w:rPr>
          <w:rFonts w:ascii="Arial" w:hAnsi="Arial" w:cs="Arial"/>
        </w:rPr>
        <w:t xml:space="preserve"> in the ap</w:t>
      </w:r>
      <w:r w:rsidR="00024C57">
        <w:rPr>
          <w:rFonts w:ascii="Arial" w:hAnsi="Arial" w:cs="Arial"/>
        </w:rPr>
        <w:t>ica</w:t>
      </w:r>
      <w:r w:rsidRPr="00306A40">
        <w:rPr>
          <w:rFonts w:ascii="Arial" w:hAnsi="Arial" w:cs="Arial"/>
        </w:rPr>
        <w:t xml:space="preserve">l portions of cochleae </w:t>
      </w:r>
      <w:r w:rsidR="00024C57">
        <w:rPr>
          <w:rFonts w:ascii="Arial" w:hAnsi="Arial" w:cs="Arial"/>
        </w:rPr>
        <w:t xml:space="preserve">isolated </w:t>
      </w:r>
      <w:r w:rsidRPr="00306A40">
        <w:rPr>
          <w:rFonts w:ascii="Arial" w:hAnsi="Arial" w:cs="Arial"/>
        </w:rPr>
        <w:t xml:space="preserve">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Imaging was performed at near physiological temperature (32-34°C).</w:t>
      </w:r>
    </w:p>
    <w:p w14:paraId="4B46D875" w14:textId="5A09FE3A" w:rsidR="00DA3A7E" w:rsidRPr="00306A40" w:rsidRDefault="001E508D" w:rsidP="00C8268C">
      <w:pPr>
        <w:pStyle w:val="ListParagraph"/>
        <w:numPr>
          <w:ilvl w:val="0"/>
          <w:numId w:val="8"/>
        </w:numPr>
        <w:spacing w:after="0" w:line="240" w:lineRule="auto"/>
        <w:rPr>
          <w:rFonts w:ascii="Arial" w:hAnsi="Arial" w:cs="Arial"/>
        </w:rPr>
      </w:pPr>
      <w:r w:rsidRPr="00306A40">
        <w:rPr>
          <w:rFonts w:ascii="Arial" w:hAnsi="Arial" w:cs="Arial"/>
        </w:rPr>
        <w:t>Plot of number of IHCs activated as a function of the number of ISC ROIs activated for apical (top</w:t>
      </w:r>
      <w:r w:rsidR="000534D8" w:rsidRPr="00306A40">
        <w:rPr>
          <w:rFonts w:ascii="Arial" w:hAnsi="Arial" w:cs="Arial"/>
        </w:rPr>
        <w:t>, n = 6 cochleae</w:t>
      </w:r>
      <w:r w:rsidRPr="00306A40">
        <w:rPr>
          <w:rFonts w:ascii="Arial" w:hAnsi="Arial" w:cs="Arial"/>
        </w:rPr>
        <w:t>)</w:t>
      </w:r>
      <w:r w:rsidR="00024C57">
        <w:rPr>
          <w:rFonts w:ascii="Arial" w:hAnsi="Arial" w:cs="Arial"/>
        </w:rPr>
        <w:t xml:space="preserve"> </w:t>
      </w:r>
      <w:r w:rsidRPr="00306A40">
        <w:rPr>
          <w:rFonts w:ascii="Arial" w:hAnsi="Arial" w:cs="Arial"/>
        </w:rPr>
        <w:t xml:space="preserve">regions of the cochlea. Grey dots indicate individual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grey lines indicated linear best fits for each cochlea, and black dots and lines indicate the mean event size </w:t>
      </w:r>
      <w:r w:rsidRPr="00306A40">
        <w:rPr>
          <w:rStyle w:val="Strong"/>
          <w:rFonts w:ascii="Arial" w:hAnsi="Arial" w:cs="Arial"/>
          <w:b w:val="0"/>
          <w:bCs w:val="0"/>
        </w:rPr>
        <w:t>±</w:t>
      </w:r>
      <w:r w:rsidRPr="00306A40">
        <w:rPr>
          <w:rFonts w:ascii="Arial" w:hAnsi="Arial" w:cs="Arial"/>
          <w:b/>
          <w:bCs/>
        </w:rPr>
        <w:t xml:space="preserve"> </w:t>
      </w:r>
      <w:r w:rsidRPr="00306A40">
        <w:rPr>
          <w:rFonts w:ascii="Arial" w:hAnsi="Arial" w:cs="Arial"/>
        </w:rPr>
        <w:t xml:space="preserve">SEM for each cochlea. Calculated slope is the mean </w:t>
      </w:r>
      <w:r w:rsidRPr="00306A40">
        <w:rPr>
          <w:rStyle w:val="Strong"/>
          <w:rFonts w:ascii="Arial" w:hAnsi="Arial" w:cs="Arial"/>
          <w:b w:val="0"/>
          <w:bCs w:val="0"/>
        </w:rPr>
        <w:t>±</w:t>
      </w:r>
      <w:r w:rsidRPr="00306A40">
        <w:rPr>
          <w:rFonts w:ascii="Arial" w:hAnsi="Arial" w:cs="Arial"/>
          <w:b/>
          <w:bCs/>
        </w:rPr>
        <w:t xml:space="preserve"> </w:t>
      </w:r>
      <w:r w:rsidRPr="00306A40">
        <w:rPr>
          <w:rFonts w:ascii="Arial" w:hAnsi="Arial" w:cs="Arial"/>
        </w:rPr>
        <w:t>SEM of the best fit lines.</w:t>
      </w:r>
    </w:p>
    <w:p w14:paraId="0749AADD" w14:textId="4C6AE43E" w:rsidR="00DA3A7E" w:rsidRDefault="001E508D" w:rsidP="00C8268C">
      <w:pPr>
        <w:pStyle w:val="ListParagraph"/>
        <w:numPr>
          <w:ilvl w:val="0"/>
          <w:numId w:val="8"/>
        </w:numPr>
        <w:spacing w:after="0" w:line="240" w:lineRule="auto"/>
        <w:rPr>
          <w:rFonts w:ascii="Arial" w:hAnsi="Arial" w:cs="Arial"/>
        </w:rPr>
      </w:pPr>
      <w:r w:rsidRPr="00306A40">
        <w:rPr>
          <w:rFonts w:ascii="Arial" w:hAnsi="Arial" w:cs="Arial"/>
        </w:rPr>
        <w:t>Schematic and average IHC response for aligned ISC events</w:t>
      </w:r>
      <w:r w:rsidR="000534D8" w:rsidRPr="00306A40">
        <w:rPr>
          <w:rFonts w:ascii="Arial" w:hAnsi="Arial" w:cs="Arial"/>
        </w:rPr>
        <w:t xml:space="preserve"> in the apical (top), middle (middle), and basal (bottom) regions of the cochlea</w:t>
      </w:r>
      <w:r w:rsidRPr="00306A40">
        <w:rPr>
          <w:rFonts w:ascii="Arial" w:hAnsi="Arial" w:cs="Arial"/>
        </w:rPr>
        <w:t xml:space="preserve">. Black traces are the average IHC responses to an ISC event with centroid closest to center IHC (IHC </w:t>
      </w:r>
      <w:r w:rsidR="000534D8" w:rsidRPr="00306A40">
        <w:rPr>
          <w:rFonts w:ascii="Arial" w:hAnsi="Arial" w:cs="Arial"/>
        </w:rPr>
        <w:t xml:space="preserve">at </w:t>
      </w:r>
      <w:r w:rsidRPr="00306A40">
        <w:rPr>
          <w:rFonts w:ascii="Arial" w:hAnsi="Arial" w:cs="Arial"/>
        </w:rPr>
        <w:t>0). Grey shaded region indicated SEM for the peak of each IHC.</w:t>
      </w:r>
    </w:p>
    <w:p w14:paraId="3BC2EAF3" w14:textId="5E1CC671" w:rsidR="00024C57" w:rsidRPr="00024C57" w:rsidRDefault="00024C57" w:rsidP="00024C57">
      <w:pPr>
        <w:spacing w:after="0" w:line="240" w:lineRule="auto"/>
        <w:ind w:left="360" w:hanging="360"/>
        <w:rPr>
          <w:rFonts w:ascii="Arial" w:hAnsi="Arial" w:cs="Arial"/>
        </w:rPr>
      </w:pPr>
      <w:r>
        <w:rPr>
          <w:rFonts w:ascii="Arial" w:hAnsi="Arial" w:cs="Arial"/>
        </w:rPr>
        <w:t xml:space="preserve">(D-E) Similar to A-C, but for </w:t>
      </w:r>
      <w:r w:rsidRPr="00306A40">
        <w:rPr>
          <w:rFonts w:ascii="Arial" w:hAnsi="Arial" w:cs="Arial"/>
        </w:rPr>
        <w:t>middle (n = 5 cochleae), and basal (n = 4 cochleae)</w:t>
      </w:r>
      <w:r>
        <w:rPr>
          <w:rFonts w:ascii="Arial" w:hAnsi="Arial" w:cs="Arial"/>
        </w:rPr>
        <w:t xml:space="preserve"> portions of the cochlea.</w:t>
      </w:r>
      <w:ins w:id="619" w:author="Travis Babola" w:date="2020-09-23T14:16:00Z">
        <w:r w:rsidR="000D6592">
          <w:rPr>
            <w:rFonts w:ascii="Arial" w:hAnsi="Arial" w:cs="Arial"/>
          </w:rPr>
          <w:t xml:space="preserve"> Asterisks indicate activated inner phalangeal cells.</w:t>
        </w:r>
      </w:ins>
    </w:p>
    <w:p w14:paraId="74986A70" w14:textId="441CFE92" w:rsidR="00B71216" w:rsidRPr="00306A40" w:rsidRDefault="00B71216" w:rsidP="00C8268C">
      <w:pPr>
        <w:spacing w:after="0" w:line="240" w:lineRule="auto"/>
        <w:contextualSpacing/>
        <w:rPr>
          <w:rFonts w:ascii="Arial" w:hAnsi="Arial" w:cs="Arial"/>
          <w:b/>
          <w:bCs/>
        </w:rPr>
      </w:pPr>
      <w:r w:rsidRPr="00306A40">
        <w:rPr>
          <w:rFonts w:ascii="Arial" w:hAnsi="Arial" w:cs="Arial"/>
          <w:b/>
          <w:bCs/>
        </w:rPr>
        <w:t>Figure 7. Tonotopic differences in extent of SGN activation at early developmental time points</w:t>
      </w:r>
    </w:p>
    <w:p w14:paraId="33EE0EA8" w14:textId="1E8B414E"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Image of an excised basal portion of cochlea from a P0 Snap25-T2A-GCaMP6s mouse, which expresses GCaMP6s in SGNs. Dotted line indicates region shown in (B).</w:t>
      </w:r>
    </w:p>
    <w:p w14:paraId="04E7CFF0" w14:textId="67BD1506"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For analysis of time lapse imaging, a grid of square ROIs was placed over SGNs. ROIs were numbered top-to-bottom, then left-to-right. All ROIs were analyzed, but only random ROIs were chosen to display in figures (white squares). Imaging was performed at room temperature (~25°C).</w:t>
      </w:r>
    </w:p>
    <w:p w14:paraId="611A9081" w14:textId="136E8FCD"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Individual ROI traces for SGNs (100 randomly selected). Colored boxes are examples of SGN coordinated activity that align with time-color representation in D. Black traces indicate ROIs with at least one detected peak (</w:t>
      </w:r>
      <w:r w:rsidR="00A147D2" w:rsidRPr="00306A40">
        <w:rPr>
          <w:rFonts w:ascii="Arial" w:hAnsi="Arial" w:cs="Arial"/>
        </w:rPr>
        <w:t>5</w:t>
      </w:r>
      <w:r w:rsidR="00A147D2" w:rsidRPr="00306A40">
        <w:rPr>
          <w:rFonts w:ascii="Arial" w:hAnsi="Arial" w:cs="Arial"/>
          <w:vertAlign w:val="superscript"/>
        </w:rPr>
        <w:t>th</w:t>
      </w:r>
      <w:r w:rsidR="00A147D2" w:rsidRPr="00306A40">
        <w:rPr>
          <w:rFonts w:ascii="Arial" w:hAnsi="Arial" w:cs="Arial"/>
        </w:rPr>
        <w:t xml:space="preserve"> percentile</w:t>
      </w:r>
      <w:r w:rsidRPr="00306A40">
        <w:rPr>
          <w:rFonts w:ascii="Arial" w:hAnsi="Arial" w:cs="Arial"/>
        </w:rPr>
        <w:t xml:space="preserve"> </w:t>
      </w:r>
      <w:r w:rsidR="00A147D2" w:rsidRPr="00306A40">
        <w:rPr>
          <w:rFonts w:ascii="Arial" w:hAnsi="Arial" w:cs="Arial"/>
        </w:rPr>
        <w:t xml:space="preserve">value </w:t>
      </w:r>
      <w:r w:rsidRPr="00306A40">
        <w:rPr>
          <w:rStyle w:val="Strong"/>
          <w:rFonts w:ascii="Arial" w:hAnsi="Arial" w:cs="Arial"/>
          <w:b w:val="0"/>
          <w:bCs w:val="0"/>
        </w:rPr>
        <w:t xml:space="preserve">± </w:t>
      </w:r>
      <w:r w:rsidR="00A147D2" w:rsidRPr="00306A40">
        <w:rPr>
          <w:rStyle w:val="Strong"/>
          <w:rFonts w:ascii="Arial" w:hAnsi="Arial" w:cs="Arial"/>
          <w:b w:val="0"/>
          <w:bCs w:val="0"/>
        </w:rPr>
        <w:t>5</w:t>
      </w:r>
      <w:r w:rsidRPr="00306A40">
        <w:rPr>
          <w:rStyle w:val="Strong"/>
          <w:rFonts w:ascii="Arial" w:hAnsi="Arial" w:cs="Arial"/>
          <w:b w:val="0"/>
          <w:bCs w:val="0"/>
        </w:rPr>
        <w:t xml:space="preserve"> SDs). Grey traces indicate ROIs with no detected peaks.</w:t>
      </w:r>
    </w:p>
    <w:p w14:paraId="3C4F056A" w14:textId="61980E4A"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 xml:space="preserve">SGN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colored based on time of occurrence. </w:t>
      </w:r>
    </w:p>
    <w:p w14:paraId="3EFC6925" w14:textId="59444A10" w:rsidR="00692F6D" w:rsidRPr="00306A40" w:rsidRDefault="00692F6D" w:rsidP="00C8268C">
      <w:pPr>
        <w:pStyle w:val="ListParagraph"/>
        <w:numPr>
          <w:ilvl w:val="0"/>
          <w:numId w:val="9"/>
        </w:numPr>
        <w:spacing w:after="0" w:line="240" w:lineRule="auto"/>
        <w:rPr>
          <w:rStyle w:val="Strong"/>
          <w:rFonts w:ascii="Arial" w:hAnsi="Arial" w:cs="Arial"/>
          <w:b w:val="0"/>
          <w:bCs w:val="0"/>
        </w:rPr>
      </w:pPr>
      <w:r w:rsidRPr="00306A40">
        <w:rPr>
          <w:rFonts w:ascii="Arial" w:hAnsi="Arial" w:cs="Arial"/>
        </w:rPr>
        <w:t xml:space="preserve">Individual ROI traces and time-color representation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in E16.5 apical (top) and basal (bottom) regions of the cochlea. Black traces indicate ROIs with at least one detected peak </w:t>
      </w:r>
      <w:r w:rsidR="00A147D2" w:rsidRPr="00306A40">
        <w:rPr>
          <w:rFonts w:ascii="Arial" w:hAnsi="Arial" w:cs="Arial"/>
        </w:rPr>
        <w:t>(5</w:t>
      </w:r>
      <w:r w:rsidR="00A147D2" w:rsidRPr="00306A40">
        <w:rPr>
          <w:rFonts w:ascii="Arial" w:hAnsi="Arial" w:cs="Arial"/>
          <w:vertAlign w:val="superscript"/>
        </w:rPr>
        <w:t>th</w:t>
      </w:r>
      <w:r w:rsidR="00A147D2" w:rsidRPr="00306A40">
        <w:rPr>
          <w:rFonts w:ascii="Arial" w:hAnsi="Arial" w:cs="Arial"/>
        </w:rPr>
        <w:t xml:space="preserve"> percentile value </w:t>
      </w:r>
      <w:r w:rsidR="00A147D2" w:rsidRPr="00306A40">
        <w:rPr>
          <w:rStyle w:val="Strong"/>
          <w:rFonts w:ascii="Arial" w:hAnsi="Arial" w:cs="Arial"/>
          <w:b w:val="0"/>
          <w:bCs w:val="0"/>
        </w:rPr>
        <w:t xml:space="preserve">± 5 SDs). </w:t>
      </w:r>
      <w:r w:rsidRPr="00306A40">
        <w:rPr>
          <w:rStyle w:val="Strong"/>
          <w:rFonts w:ascii="Arial" w:hAnsi="Arial" w:cs="Arial"/>
          <w:b w:val="0"/>
          <w:bCs w:val="0"/>
        </w:rPr>
        <w:t>Grey traces indicate ROIs with no detected peaks.</w:t>
      </w:r>
    </w:p>
    <w:p w14:paraId="3B04C060" w14:textId="0EE9136B"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Similar to (E), but in P0 apical (top) and basal (bottom) regions of the cochlea.</w:t>
      </w:r>
    </w:p>
    <w:p w14:paraId="1E9AA05A" w14:textId="569A23A0" w:rsidR="00B076A3" w:rsidRPr="00306A40" w:rsidRDefault="00B076A3" w:rsidP="00C8268C">
      <w:pPr>
        <w:pStyle w:val="ListParagraph"/>
        <w:numPr>
          <w:ilvl w:val="0"/>
          <w:numId w:val="9"/>
        </w:numPr>
        <w:spacing w:after="0" w:line="240" w:lineRule="auto"/>
        <w:rPr>
          <w:rFonts w:ascii="Arial" w:hAnsi="Arial" w:cs="Arial"/>
        </w:rPr>
      </w:pPr>
      <w:r w:rsidRPr="00306A40">
        <w:rPr>
          <w:rFonts w:ascii="Arial" w:hAnsi="Arial" w:cs="Arial"/>
        </w:rPr>
        <w:t>Quantification of active area (percentage of ROIs with at least one detected peak), correlation coefficient (80</w:t>
      </w:r>
      <w:r w:rsidRPr="00306A40">
        <w:rPr>
          <w:rFonts w:ascii="Arial" w:hAnsi="Arial" w:cs="Arial"/>
          <w:vertAlign w:val="superscript"/>
        </w:rPr>
        <w:t>th</w:t>
      </w:r>
      <w:r w:rsidRPr="00306A40">
        <w:rPr>
          <w:rFonts w:ascii="Arial" w:hAnsi="Arial" w:cs="Arial"/>
        </w:rPr>
        <w:t xml:space="preserve"> percentile), and correlated events per minute in E16.5 and P0 cochleae. </w:t>
      </w:r>
      <w:r w:rsidR="00CF2384" w:rsidRPr="00306A40">
        <w:rPr>
          <w:rFonts w:ascii="Arial" w:hAnsi="Arial" w:cs="Arial"/>
        </w:rPr>
        <w:t>n = 17 E16.5 apical portions from 9 mice, n = 34 E16.5 basal portions from 17 mice, n = 16 P0 apical portions from 8 mice, and n =32 P0 basal portions from 16 mice, (one-way ANOVA with Tukey post-hoc; ****p &lt; 5e-5)</w:t>
      </w:r>
    </w:p>
    <w:p w14:paraId="4F744BD6" w14:textId="138BDADF" w:rsidR="00EE49F9" w:rsidRPr="00306A40" w:rsidRDefault="00B076A3" w:rsidP="00C8268C">
      <w:pPr>
        <w:pStyle w:val="ListParagraph"/>
        <w:numPr>
          <w:ilvl w:val="0"/>
          <w:numId w:val="9"/>
        </w:numPr>
        <w:spacing w:after="0" w:line="240" w:lineRule="auto"/>
        <w:rPr>
          <w:rFonts w:ascii="Arial" w:hAnsi="Arial" w:cs="Arial"/>
        </w:rPr>
      </w:pPr>
      <w:r w:rsidRPr="00306A40">
        <w:rPr>
          <w:rFonts w:ascii="Arial" w:hAnsi="Arial" w:cs="Arial"/>
        </w:rPr>
        <w:t xml:space="preserve">Quantification of frequency, amplitude, and duration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calculated from individual active ROIs. </w:t>
      </w:r>
      <w:r w:rsidR="00CF2384" w:rsidRPr="00306A40">
        <w:rPr>
          <w:rFonts w:ascii="Arial" w:hAnsi="Arial" w:cs="Arial"/>
        </w:rPr>
        <w:t xml:space="preserve">n values are reported in (G), (one-way ANOVA with Tukey post-hoc; </w:t>
      </w:r>
      <w:r w:rsidR="00CF2384" w:rsidRPr="00306A40">
        <w:rPr>
          <w:rFonts w:ascii="Arial" w:hAnsi="Arial" w:cs="Arial"/>
        </w:rPr>
        <w:lastRenderedPageBreak/>
        <w:t>****p &lt; 5e-</w:t>
      </w:r>
      <w:r w:rsidR="00E56911">
        <w:rPr>
          <w:rFonts w:ascii="Arial" w:hAnsi="Arial" w:cs="Arial"/>
        </w:rPr>
        <w:t>5</w:t>
      </w:r>
      <w:r w:rsidR="00CF2384" w:rsidRPr="00306A40">
        <w:rPr>
          <w:rFonts w:ascii="Arial" w:hAnsi="Arial" w:cs="Arial"/>
        </w:rPr>
        <w:t>,</w:t>
      </w:r>
      <w:ins w:id="620" w:author="Travis Babola" w:date="2020-10-12T17:28:00Z">
        <w:r w:rsidR="006D2E75">
          <w:rPr>
            <w:rFonts w:ascii="Arial" w:hAnsi="Arial" w:cs="Arial"/>
          </w:rPr>
          <w:t xml:space="preserve"> </w:t>
        </w:r>
      </w:ins>
      <w:r w:rsidR="00CF2384" w:rsidRPr="00306A40">
        <w:rPr>
          <w:rFonts w:ascii="Arial" w:hAnsi="Arial" w:cs="Arial"/>
        </w:rPr>
        <w:t xml:space="preserve">***p &lt; </w:t>
      </w:r>
      <w:r w:rsidR="00E56911">
        <w:rPr>
          <w:rFonts w:ascii="Arial" w:hAnsi="Arial" w:cs="Arial"/>
        </w:rPr>
        <w:t>5e-4</w:t>
      </w:r>
      <w:r w:rsidR="00CF2384" w:rsidRPr="00306A40">
        <w:rPr>
          <w:rFonts w:ascii="Arial" w:hAnsi="Arial" w:cs="Arial"/>
        </w:rPr>
        <w:t>,</w:t>
      </w:r>
      <w:ins w:id="621" w:author="Travis Babola" w:date="2020-10-12T17:28:00Z">
        <w:r w:rsidR="006D2E75">
          <w:rPr>
            <w:rFonts w:ascii="Arial" w:hAnsi="Arial" w:cs="Arial"/>
          </w:rPr>
          <w:t xml:space="preserve"> </w:t>
        </w:r>
      </w:ins>
      <w:r w:rsidR="00CF2384" w:rsidRPr="00306A40">
        <w:rPr>
          <w:rFonts w:ascii="Arial" w:hAnsi="Arial" w:cs="Arial"/>
        </w:rPr>
        <w:t xml:space="preserve">*p &lt; 0.05, all </w:t>
      </w:r>
      <w:del w:id="622" w:author="Travis Babola" w:date="2020-10-12T17:28:00Z">
        <w:r w:rsidR="00CF2384" w:rsidRPr="00306A40" w:rsidDel="006D2E75">
          <w:rPr>
            <w:rFonts w:ascii="Arial" w:hAnsi="Arial" w:cs="Arial"/>
          </w:rPr>
          <w:delText xml:space="preserve">other </w:delText>
        </w:r>
      </w:del>
      <w:r w:rsidR="00CF2384" w:rsidRPr="00306A40">
        <w:rPr>
          <w:rFonts w:ascii="Arial" w:hAnsi="Arial" w:cs="Arial"/>
        </w:rPr>
        <w:t xml:space="preserve">comparisons not indicated </w:t>
      </w:r>
      <w:del w:id="623" w:author="Travis Babola" w:date="2020-10-12T17:28:00Z">
        <w:r w:rsidR="00CF2384" w:rsidRPr="00306A40" w:rsidDel="006D2E75">
          <w:rPr>
            <w:rFonts w:ascii="Arial" w:hAnsi="Arial" w:cs="Arial"/>
          </w:rPr>
          <w:delText xml:space="preserve">are </w:delText>
        </w:r>
      </w:del>
      <w:ins w:id="624" w:author="Travis Babola" w:date="2020-10-12T17:28:00Z">
        <w:r w:rsidR="006D2E75">
          <w:rPr>
            <w:rFonts w:ascii="Arial" w:hAnsi="Arial" w:cs="Arial"/>
          </w:rPr>
          <w:t xml:space="preserve">were </w:t>
        </w:r>
      </w:ins>
      <w:r w:rsidR="00CF2384" w:rsidRPr="00306A40">
        <w:rPr>
          <w:rFonts w:ascii="Arial" w:hAnsi="Arial" w:cs="Arial"/>
        </w:rPr>
        <w:t xml:space="preserve">not </w:t>
      </w:r>
      <w:ins w:id="625" w:author="Travis Babola" w:date="2020-10-12T17:29:00Z">
        <w:r w:rsidR="006D2E75">
          <w:rPr>
            <w:rFonts w:ascii="Arial" w:hAnsi="Arial" w:cs="Arial"/>
          </w:rPr>
          <w:t xml:space="preserve">statistically </w:t>
        </w:r>
      </w:ins>
      <w:r w:rsidR="00CF2384" w:rsidRPr="00306A40">
        <w:rPr>
          <w:rFonts w:ascii="Arial" w:hAnsi="Arial" w:cs="Arial"/>
        </w:rPr>
        <w:t>significant).</w:t>
      </w:r>
    </w:p>
    <w:p w14:paraId="0488711A" w14:textId="77777777" w:rsidR="00EE49F9" w:rsidRPr="00306A40" w:rsidRDefault="00B71216" w:rsidP="00C8268C">
      <w:pPr>
        <w:spacing w:after="0" w:line="240" w:lineRule="auto"/>
        <w:contextualSpacing/>
        <w:rPr>
          <w:rFonts w:ascii="Arial" w:hAnsi="Arial" w:cs="Arial"/>
          <w:b/>
          <w:bCs/>
        </w:rPr>
      </w:pPr>
      <w:r w:rsidRPr="00306A40">
        <w:rPr>
          <w:rFonts w:ascii="Arial" w:hAnsi="Arial" w:cs="Arial"/>
          <w:b/>
          <w:bCs/>
        </w:rPr>
        <w:t>Figure 8. Correlated activation of SGNs requires P2ry1-mediated excitation of IHCs</w:t>
      </w:r>
    </w:p>
    <w:p w14:paraId="3B2AF347" w14:textId="0A0E0AEA" w:rsidR="00EE49F9" w:rsidRPr="00306A40" w:rsidRDefault="00EE49F9" w:rsidP="00C8268C">
      <w:pPr>
        <w:pStyle w:val="ListParagraph"/>
        <w:numPr>
          <w:ilvl w:val="0"/>
          <w:numId w:val="10"/>
        </w:numPr>
        <w:spacing w:after="0" w:line="240" w:lineRule="auto"/>
        <w:rPr>
          <w:rStyle w:val="Strong"/>
          <w:rFonts w:ascii="Arial" w:hAnsi="Arial" w:cs="Arial"/>
        </w:rPr>
      </w:pPr>
      <w:r w:rsidRPr="00306A40">
        <w:rPr>
          <w:rFonts w:ascii="Arial" w:hAnsi="Arial" w:cs="Arial"/>
        </w:rPr>
        <w:t xml:space="preserve">Individual ROI traces and time-color representation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in control (baseline) conditions from</w:t>
      </w:r>
      <w:del w:id="626" w:author="Travis Babola" w:date="2020-09-23T14:17:00Z">
        <w:r w:rsidRPr="00306A40" w:rsidDel="000D6592">
          <w:rPr>
            <w:rFonts w:ascii="Arial" w:hAnsi="Arial" w:cs="Arial"/>
          </w:rPr>
          <w:delText xml:space="preserve"> P0</w:delText>
        </w:r>
      </w:del>
      <w:ins w:id="627" w:author="Travis Babola" w:date="2020-09-23T14:17:00Z">
        <w:r w:rsidR="000D6592">
          <w:rPr>
            <w:rFonts w:ascii="Arial" w:hAnsi="Arial" w:cs="Arial"/>
          </w:rPr>
          <w:t xml:space="preserve"> </w:t>
        </w:r>
      </w:ins>
      <w:ins w:id="628" w:author="Travis Babola" w:date="2020-09-23T14:18:00Z">
        <w:r w:rsidR="000D6592">
          <w:rPr>
            <w:rFonts w:ascii="Arial" w:hAnsi="Arial" w:cs="Arial"/>
          </w:rPr>
          <w:t xml:space="preserve">the </w:t>
        </w:r>
      </w:ins>
      <w:del w:id="629" w:author="Travis Babola" w:date="2020-09-23T14:18:00Z">
        <w:r w:rsidRPr="00306A40" w:rsidDel="000D6592">
          <w:rPr>
            <w:rFonts w:ascii="Arial" w:hAnsi="Arial" w:cs="Arial"/>
          </w:rPr>
          <w:delText xml:space="preserve"> </w:delText>
        </w:r>
      </w:del>
      <w:r w:rsidRPr="00306A40">
        <w:rPr>
          <w:rFonts w:ascii="Arial" w:hAnsi="Arial" w:cs="Arial"/>
        </w:rPr>
        <w:t xml:space="preserve">basal </w:t>
      </w:r>
      <w:del w:id="630" w:author="Travis Babola" w:date="2020-09-23T14:18:00Z">
        <w:r w:rsidRPr="00306A40" w:rsidDel="000D6592">
          <w:rPr>
            <w:rFonts w:ascii="Arial" w:hAnsi="Arial" w:cs="Arial"/>
          </w:rPr>
          <w:delText xml:space="preserve">portion </w:delText>
        </w:r>
      </w:del>
      <w:ins w:id="631" w:author="Travis Babola" w:date="2020-09-23T14:18:00Z">
        <w:r w:rsidR="000D6592">
          <w:rPr>
            <w:rFonts w:ascii="Arial" w:hAnsi="Arial" w:cs="Arial"/>
          </w:rPr>
          <w:t>turn</w:t>
        </w:r>
        <w:r w:rsidR="000D6592" w:rsidRPr="00306A40">
          <w:rPr>
            <w:rFonts w:ascii="Arial" w:hAnsi="Arial" w:cs="Arial"/>
          </w:rPr>
          <w:t xml:space="preserve"> </w:t>
        </w:r>
      </w:ins>
      <w:r w:rsidRPr="00306A40">
        <w:rPr>
          <w:rFonts w:ascii="Arial" w:hAnsi="Arial" w:cs="Arial"/>
        </w:rPr>
        <w:t>of</w:t>
      </w:r>
      <w:del w:id="632" w:author="Travis Babola" w:date="2020-09-23T14:18:00Z">
        <w:r w:rsidRPr="00306A40" w:rsidDel="000D6592">
          <w:rPr>
            <w:rFonts w:ascii="Arial" w:hAnsi="Arial" w:cs="Arial"/>
          </w:rPr>
          <w:delText xml:space="preserve"> excised</w:delText>
        </w:r>
      </w:del>
      <w:r w:rsidRPr="00306A40">
        <w:rPr>
          <w:rFonts w:ascii="Arial" w:hAnsi="Arial" w:cs="Arial"/>
        </w:rPr>
        <w:t xml:space="preserve"> cochlea</w:t>
      </w:r>
      <w:ins w:id="633" w:author="Travis Babola" w:date="2020-09-23T14:18:00Z">
        <w:r w:rsidR="000D6592">
          <w:rPr>
            <w:rFonts w:ascii="Arial" w:hAnsi="Arial" w:cs="Arial"/>
          </w:rPr>
          <w:t xml:space="preserve"> isolated</w:t>
        </w:r>
      </w:ins>
      <w:ins w:id="634" w:author="Travis Babola" w:date="2020-09-23T14:17:00Z">
        <w:r w:rsidR="000D6592">
          <w:rPr>
            <w:rFonts w:ascii="Arial" w:hAnsi="Arial" w:cs="Arial"/>
          </w:rPr>
          <w:t xml:space="preserve"> </w:t>
        </w:r>
        <w:r w:rsidR="000D6592" w:rsidRPr="000D6592">
          <w:rPr>
            <w:rFonts w:ascii="Arial" w:hAnsi="Arial" w:cs="Arial"/>
            <w:b/>
            <w:bCs/>
            <w:rPrChange w:id="635" w:author="Travis Babola" w:date="2020-09-23T14:18:00Z">
              <w:rPr>
                <w:rFonts w:ascii="Arial" w:hAnsi="Arial" w:cs="Arial"/>
              </w:rPr>
            </w:rPrChange>
          </w:rPr>
          <w:t xml:space="preserve">from a P0 </w:t>
        </w:r>
        <w:r w:rsidR="000D6592" w:rsidRPr="000D6592">
          <w:rPr>
            <w:rFonts w:ascii="Arial" w:hAnsi="Arial" w:cs="Arial"/>
            <w:b/>
            <w:bCs/>
            <w:i/>
            <w:iCs/>
            <w:rPrChange w:id="636" w:author="Travis Babola" w:date="2020-09-23T14:18:00Z">
              <w:rPr>
                <w:rFonts w:ascii="Arial" w:hAnsi="Arial" w:cs="Arial"/>
              </w:rPr>
            </w:rPrChange>
          </w:rPr>
          <w:t>Snap25-T2A-GCaMP6s</w:t>
        </w:r>
        <w:r w:rsidR="000D6592" w:rsidRPr="000D6592">
          <w:rPr>
            <w:rFonts w:ascii="Arial" w:hAnsi="Arial" w:cs="Arial"/>
            <w:b/>
            <w:bCs/>
            <w:rPrChange w:id="637" w:author="Travis Babola" w:date="2020-09-23T14:18:00Z">
              <w:rPr>
                <w:rFonts w:ascii="Arial" w:hAnsi="Arial" w:cs="Arial"/>
              </w:rPr>
            </w:rPrChange>
          </w:rPr>
          <w:t xml:space="preserve"> mouse</w:t>
        </w:r>
      </w:ins>
      <w:r w:rsidRPr="00306A40">
        <w:rPr>
          <w:rFonts w:ascii="Arial" w:hAnsi="Arial" w:cs="Arial"/>
        </w:rPr>
        <w:t xml:space="preserve">. Colored boxes on left correspond to same colored events on right. Black traces indicate ROIs with at least one detected peak </w:t>
      </w:r>
      <w:r w:rsidR="00CF2384" w:rsidRPr="00306A40">
        <w:rPr>
          <w:rFonts w:ascii="Arial" w:hAnsi="Arial" w:cs="Arial"/>
        </w:rPr>
        <w:t>(5</w:t>
      </w:r>
      <w:r w:rsidR="00CF2384" w:rsidRPr="00306A40">
        <w:rPr>
          <w:rFonts w:ascii="Arial" w:hAnsi="Arial" w:cs="Arial"/>
          <w:vertAlign w:val="superscript"/>
        </w:rPr>
        <w:t>th</w:t>
      </w:r>
      <w:r w:rsidR="00CF2384" w:rsidRPr="00306A40">
        <w:rPr>
          <w:rFonts w:ascii="Arial" w:hAnsi="Arial" w:cs="Arial"/>
        </w:rPr>
        <w:t xml:space="preserve"> percentile value </w:t>
      </w:r>
      <w:r w:rsidR="00CF2384" w:rsidRPr="00306A40">
        <w:rPr>
          <w:rStyle w:val="Strong"/>
          <w:rFonts w:ascii="Arial" w:hAnsi="Arial" w:cs="Arial"/>
          <w:b w:val="0"/>
          <w:bCs w:val="0"/>
        </w:rPr>
        <w:t xml:space="preserve">± 5 SDs). </w:t>
      </w:r>
      <w:r w:rsidRPr="00306A40">
        <w:rPr>
          <w:rStyle w:val="Strong"/>
          <w:rFonts w:ascii="Arial" w:hAnsi="Arial" w:cs="Arial"/>
          <w:b w:val="0"/>
          <w:bCs w:val="0"/>
        </w:rPr>
        <w:t>Grey traces indicate ROIs with no detected peaks.</w:t>
      </w:r>
    </w:p>
    <w:p w14:paraId="6A651BA6" w14:textId="18439C9C" w:rsidR="00EE49F9" w:rsidRPr="00306A40" w:rsidRDefault="00EE49F9" w:rsidP="00C8268C">
      <w:pPr>
        <w:pStyle w:val="ListParagraph"/>
        <w:numPr>
          <w:ilvl w:val="0"/>
          <w:numId w:val="10"/>
        </w:numPr>
        <w:spacing w:after="0" w:line="240" w:lineRule="auto"/>
        <w:rPr>
          <w:rStyle w:val="Strong"/>
          <w:rFonts w:ascii="Arial" w:hAnsi="Arial" w:cs="Arial"/>
        </w:rPr>
      </w:pPr>
      <w:r w:rsidRPr="00306A40">
        <w:rPr>
          <w:rStyle w:val="Strong"/>
          <w:rFonts w:ascii="Arial" w:hAnsi="Arial" w:cs="Arial"/>
          <w:b w:val="0"/>
          <w:bCs w:val="0"/>
        </w:rPr>
        <w:t xml:space="preserve">Similar to A, but with application of the AMPAR and NMDAR antagonists CNQX </w:t>
      </w:r>
      <w:r w:rsidR="00BC302F" w:rsidRPr="00306A40">
        <w:rPr>
          <w:rStyle w:val="Strong"/>
          <w:rFonts w:ascii="Arial" w:hAnsi="Arial" w:cs="Arial"/>
          <w:b w:val="0"/>
          <w:bCs w:val="0"/>
        </w:rPr>
        <w:t>(50</w:t>
      </w:r>
      <w:r w:rsidR="00E42BBD" w:rsidRPr="00306A40">
        <w:rPr>
          <w:rStyle w:val="Strong"/>
          <w:rFonts w:ascii="Arial" w:hAnsi="Arial" w:cs="Arial"/>
          <w:b w:val="0"/>
          <w:bCs w:val="0"/>
        </w:rPr>
        <w:t xml:space="preserve"> µM</w:t>
      </w:r>
      <w:r w:rsidR="00BC302F" w:rsidRPr="00306A40">
        <w:rPr>
          <w:rStyle w:val="Strong"/>
          <w:rFonts w:ascii="Arial" w:hAnsi="Arial" w:cs="Arial"/>
          <w:b w:val="0"/>
          <w:bCs w:val="0"/>
        </w:rPr>
        <w:t>)</w:t>
      </w:r>
      <w:r w:rsidR="00E42BBD" w:rsidRPr="00306A40">
        <w:rPr>
          <w:rStyle w:val="Strong"/>
          <w:rFonts w:ascii="Arial" w:hAnsi="Arial" w:cs="Arial"/>
          <w:b w:val="0"/>
          <w:bCs w:val="0"/>
        </w:rPr>
        <w:t xml:space="preserve"> </w:t>
      </w:r>
      <w:r w:rsidRPr="00306A40">
        <w:rPr>
          <w:rStyle w:val="Strong"/>
          <w:rFonts w:ascii="Arial" w:hAnsi="Arial" w:cs="Arial"/>
          <w:b w:val="0"/>
          <w:bCs w:val="0"/>
        </w:rPr>
        <w:t>and CPP</w:t>
      </w:r>
      <w:r w:rsidR="00E42BBD" w:rsidRPr="00306A40">
        <w:rPr>
          <w:rStyle w:val="Strong"/>
          <w:rFonts w:ascii="Arial" w:hAnsi="Arial" w:cs="Arial"/>
          <w:b w:val="0"/>
          <w:bCs w:val="0"/>
        </w:rPr>
        <w:t xml:space="preserve"> (100 µM).</w:t>
      </w:r>
      <w:r w:rsidR="00CF2384" w:rsidRPr="00306A40">
        <w:rPr>
          <w:rStyle w:val="Strong"/>
          <w:rFonts w:ascii="Arial" w:hAnsi="Arial" w:cs="Arial"/>
          <w:b w:val="0"/>
          <w:bCs w:val="0"/>
        </w:rPr>
        <w:t xml:space="preserve"> </w:t>
      </w:r>
    </w:p>
    <w:p w14:paraId="485BB648" w14:textId="6D1B97C4" w:rsidR="00EE49F9" w:rsidRPr="00306A40" w:rsidRDefault="00EE49F9" w:rsidP="00C8268C">
      <w:pPr>
        <w:pStyle w:val="ListParagraph"/>
        <w:numPr>
          <w:ilvl w:val="0"/>
          <w:numId w:val="10"/>
        </w:numPr>
        <w:spacing w:after="0" w:line="240" w:lineRule="auto"/>
        <w:rPr>
          <w:rFonts w:ascii="Arial" w:hAnsi="Arial" w:cs="Arial"/>
        </w:rPr>
      </w:pPr>
      <w:r w:rsidRPr="00306A40">
        <w:rPr>
          <w:rFonts w:ascii="Arial" w:hAnsi="Arial" w:cs="Arial"/>
        </w:rPr>
        <w:t>Quantification of correlated event frequency, correlation coefficient (80</w:t>
      </w:r>
      <w:r w:rsidRPr="00306A40">
        <w:rPr>
          <w:rFonts w:ascii="Arial" w:hAnsi="Arial" w:cs="Arial"/>
          <w:vertAlign w:val="superscript"/>
        </w:rPr>
        <w:t>th</w:t>
      </w:r>
      <w:r w:rsidRPr="00306A40">
        <w:rPr>
          <w:rFonts w:ascii="Arial" w:hAnsi="Arial" w:cs="Arial"/>
        </w:rPr>
        <w:t xml:space="preserve"> percentile), active area (percentage of ROIs with at least one detected peak), and frequency of transients in active ROIs</w:t>
      </w:r>
      <w:r w:rsidR="007F1E77" w:rsidRPr="00306A40">
        <w:rPr>
          <w:rFonts w:ascii="Arial" w:hAnsi="Arial" w:cs="Arial"/>
        </w:rPr>
        <w:t xml:space="preserve"> before and after application of CNQX/CPP</w:t>
      </w:r>
      <w:r w:rsidRPr="00306A40">
        <w:rPr>
          <w:rFonts w:ascii="Arial" w:hAnsi="Arial" w:cs="Arial"/>
        </w:rPr>
        <w:t xml:space="preserve">. </w:t>
      </w:r>
      <w:r w:rsidR="00D245DF" w:rsidRPr="00306A40">
        <w:rPr>
          <w:rStyle w:val="Strong"/>
          <w:rFonts w:ascii="Arial" w:hAnsi="Arial" w:cs="Arial"/>
          <w:b w:val="0"/>
          <w:bCs w:val="0"/>
        </w:rPr>
        <w:t xml:space="preserve">n = 8 P0 basal portions from 4 mice, (paired t-test with </w:t>
      </w:r>
      <w:proofErr w:type="spellStart"/>
      <w:r w:rsidR="00D245DF" w:rsidRPr="00306A40">
        <w:rPr>
          <w:rStyle w:val="Strong"/>
          <w:rFonts w:ascii="Arial" w:hAnsi="Arial" w:cs="Arial"/>
          <w:b w:val="0"/>
          <w:bCs w:val="0"/>
        </w:rPr>
        <w:t>Benjamini</w:t>
      </w:r>
      <w:proofErr w:type="spellEnd"/>
      <w:r w:rsidR="00D245DF" w:rsidRPr="00306A40">
        <w:rPr>
          <w:rStyle w:val="Strong"/>
          <w:rFonts w:ascii="Arial" w:hAnsi="Arial" w:cs="Arial"/>
          <w:b w:val="0"/>
          <w:bCs w:val="0"/>
        </w:rPr>
        <w:t>-Hochberg adjustment; **p &lt; 0.005, *p &lt; 0.05).</w:t>
      </w:r>
    </w:p>
    <w:p w14:paraId="7E8AF40A" w14:textId="447B9ECC" w:rsidR="00EE49F9" w:rsidRPr="00306A40" w:rsidRDefault="00EE49F9" w:rsidP="00C8268C">
      <w:pPr>
        <w:pStyle w:val="ListParagraph"/>
        <w:numPr>
          <w:ilvl w:val="0"/>
          <w:numId w:val="10"/>
        </w:numPr>
        <w:spacing w:after="0" w:line="240" w:lineRule="auto"/>
        <w:rPr>
          <w:rStyle w:val="Strong"/>
          <w:rFonts w:ascii="Arial" w:hAnsi="Arial" w:cs="Arial"/>
        </w:rPr>
      </w:pPr>
      <w:r w:rsidRPr="00306A40">
        <w:rPr>
          <w:rStyle w:val="Strong"/>
          <w:rFonts w:ascii="Arial" w:hAnsi="Arial" w:cs="Arial"/>
          <w:b w:val="0"/>
          <w:bCs w:val="0"/>
        </w:rPr>
        <w:t>Similar to A.</w:t>
      </w:r>
    </w:p>
    <w:p w14:paraId="5587C25D" w14:textId="53464BCC" w:rsidR="00EE49F9" w:rsidRPr="00306A40" w:rsidRDefault="00EE49F9" w:rsidP="00C8268C">
      <w:pPr>
        <w:pStyle w:val="ListParagraph"/>
        <w:numPr>
          <w:ilvl w:val="0"/>
          <w:numId w:val="10"/>
        </w:numPr>
        <w:spacing w:after="0" w:line="240" w:lineRule="auto"/>
        <w:rPr>
          <w:rFonts w:ascii="Arial" w:hAnsi="Arial" w:cs="Arial"/>
        </w:rPr>
      </w:pPr>
      <w:r w:rsidRPr="00306A40">
        <w:rPr>
          <w:rStyle w:val="Strong"/>
          <w:rFonts w:ascii="Arial" w:hAnsi="Arial" w:cs="Arial"/>
          <w:b w:val="0"/>
          <w:bCs w:val="0"/>
        </w:rPr>
        <w:t>Similar to D, but with</w:t>
      </w:r>
      <w:ins w:id="638" w:author="Travis Babola" w:date="2020-10-12T17:29:00Z">
        <w:r w:rsidR="00183AE0">
          <w:rPr>
            <w:rStyle w:val="Strong"/>
            <w:rFonts w:ascii="Arial" w:hAnsi="Arial" w:cs="Arial"/>
            <w:b w:val="0"/>
            <w:bCs w:val="0"/>
          </w:rPr>
          <w:t xml:space="preserve"> bath</w:t>
        </w:r>
      </w:ins>
      <w:r w:rsidRPr="00306A40">
        <w:rPr>
          <w:rStyle w:val="Strong"/>
          <w:rFonts w:ascii="Arial" w:hAnsi="Arial" w:cs="Arial"/>
          <w:b w:val="0"/>
          <w:bCs w:val="0"/>
        </w:rPr>
        <w:t xml:space="preserve"> application of </w:t>
      </w:r>
      <w:del w:id="639" w:author="Travis Babola" w:date="2020-10-12T17:29:00Z">
        <w:r w:rsidRPr="00306A40" w:rsidDel="00183AE0">
          <w:rPr>
            <w:rStyle w:val="Strong"/>
            <w:rFonts w:ascii="Arial" w:hAnsi="Arial" w:cs="Arial"/>
            <w:b w:val="0"/>
            <w:bCs w:val="0"/>
          </w:rPr>
          <w:delText xml:space="preserve">the </w:delText>
        </w:r>
      </w:del>
      <w:r w:rsidRPr="00306A40">
        <w:rPr>
          <w:rStyle w:val="Strong"/>
          <w:rFonts w:ascii="Arial" w:hAnsi="Arial" w:cs="Arial"/>
          <w:b w:val="0"/>
          <w:bCs w:val="0"/>
        </w:rPr>
        <w:t xml:space="preserve">P2RY1 antagonist (MRS2500, 1 </w:t>
      </w:r>
      <w:proofErr w:type="spellStart"/>
      <w:r w:rsidRPr="00306A40">
        <w:rPr>
          <w:rFonts w:ascii="Arial" w:hAnsi="Arial" w:cs="Arial"/>
        </w:rPr>
        <w:t>μM</w:t>
      </w:r>
      <w:proofErr w:type="spellEnd"/>
      <w:r w:rsidRPr="00306A40">
        <w:rPr>
          <w:rFonts w:ascii="Arial" w:hAnsi="Arial" w:cs="Arial"/>
        </w:rPr>
        <w:t>).</w:t>
      </w:r>
    </w:p>
    <w:p w14:paraId="0A592D4E" w14:textId="4538F78F" w:rsidR="00616090" w:rsidRPr="00306A40" w:rsidRDefault="00EE49F9" w:rsidP="00C8268C">
      <w:pPr>
        <w:pStyle w:val="ListParagraph"/>
        <w:numPr>
          <w:ilvl w:val="0"/>
          <w:numId w:val="10"/>
        </w:numPr>
        <w:spacing w:after="0" w:line="240" w:lineRule="auto"/>
        <w:rPr>
          <w:rFonts w:ascii="Arial" w:hAnsi="Arial" w:cs="Arial"/>
        </w:rPr>
      </w:pPr>
      <w:r w:rsidRPr="00306A40">
        <w:rPr>
          <w:rFonts w:ascii="Arial" w:hAnsi="Arial" w:cs="Arial"/>
        </w:rPr>
        <w:t>Quantification of correlated event frequency, correlation coefficient (80</w:t>
      </w:r>
      <w:r w:rsidRPr="00306A40">
        <w:rPr>
          <w:rFonts w:ascii="Arial" w:hAnsi="Arial" w:cs="Arial"/>
          <w:vertAlign w:val="superscript"/>
        </w:rPr>
        <w:t>th</w:t>
      </w:r>
      <w:r w:rsidRPr="00306A40">
        <w:rPr>
          <w:rFonts w:ascii="Arial" w:hAnsi="Arial" w:cs="Arial"/>
        </w:rPr>
        <w:t xml:space="preserve"> percentile), active area (percentage of ROIs with at least one detected peak), and frequency of transients in active ROIs</w:t>
      </w:r>
      <w:r w:rsidR="007F1E77" w:rsidRPr="00306A40">
        <w:rPr>
          <w:rFonts w:ascii="Arial" w:hAnsi="Arial" w:cs="Arial"/>
        </w:rPr>
        <w:t xml:space="preserve"> before and application of MRS2500</w:t>
      </w:r>
      <w:r w:rsidRPr="00306A40">
        <w:rPr>
          <w:rFonts w:ascii="Arial" w:hAnsi="Arial" w:cs="Arial"/>
        </w:rPr>
        <w:t>.</w:t>
      </w:r>
      <w:r w:rsidR="00D245DF" w:rsidRPr="00306A40">
        <w:rPr>
          <w:rStyle w:val="Strong"/>
          <w:rFonts w:ascii="Arial" w:hAnsi="Arial" w:cs="Arial"/>
          <w:b w:val="0"/>
          <w:bCs w:val="0"/>
        </w:rPr>
        <w:t xml:space="preserve"> n = 7 P0 basal portions from 4 mice, (paired t-test with </w:t>
      </w:r>
      <w:proofErr w:type="spellStart"/>
      <w:r w:rsidR="00D245DF" w:rsidRPr="00306A40">
        <w:rPr>
          <w:rStyle w:val="Strong"/>
          <w:rFonts w:ascii="Arial" w:hAnsi="Arial" w:cs="Arial"/>
          <w:b w:val="0"/>
          <w:bCs w:val="0"/>
        </w:rPr>
        <w:t>Benjamini</w:t>
      </w:r>
      <w:proofErr w:type="spellEnd"/>
      <w:r w:rsidR="00D245DF" w:rsidRPr="00306A40">
        <w:rPr>
          <w:rStyle w:val="Strong"/>
          <w:rFonts w:ascii="Arial" w:hAnsi="Arial" w:cs="Arial"/>
          <w:b w:val="0"/>
          <w:bCs w:val="0"/>
        </w:rPr>
        <w:t>-Hochberg adjustment; ***p &lt; 5e-4, **p &lt; 0.005, *p &lt; 0.05, ns: not significant).</w:t>
      </w:r>
      <w:bookmarkEnd w:id="107"/>
    </w:p>
    <w:p w14:paraId="6D748FDA" w14:textId="77777777" w:rsidR="00205160" w:rsidRPr="00306A40" w:rsidRDefault="00205160" w:rsidP="00C8268C">
      <w:pPr>
        <w:spacing w:after="0" w:line="240" w:lineRule="auto"/>
        <w:contextualSpacing/>
        <w:rPr>
          <w:rFonts w:ascii="Arial" w:hAnsi="Arial" w:cs="Arial"/>
          <w:b/>
          <w:bCs/>
        </w:rPr>
      </w:pPr>
      <w:r w:rsidRPr="00306A40">
        <w:rPr>
          <w:rFonts w:ascii="Arial" w:hAnsi="Arial" w:cs="Arial"/>
          <w:b/>
          <w:bCs/>
        </w:rPr>
        <w:t>Figure 9. Developmental increase in spontaneous activity in the IC</w:t>
      </w:r>
    </w:p>
    <w:p w14:paraId="2A5D2773" w14:textId="67059423" w:rsidR="00183AE0" w:rsidRPr="00183AE0" w:rsidRDefault="00183AE0" w:rsidP="00C8268C">
      <w:pPr>
        <w:pStyle w:val="ListParagraph"/>
        <w:numPr>
          <w:ilvl w:val="0"/>
          <w:numId w:val="11"/>
        </w:numPr>
        <w:spacing w:after="0" w:line="240" w:lineRule="auto"/>
        <w:rPr>
          <w:ins w:id="640" w:author="Travis Babola" w:date="2020-10-12T17:30:00Z"/>
          <w:rFonts w:ascii="Arial" w:hAnsi="Arial" w:cs="Arial"/>
          <w:b/>
          <w:bCs/>
          <w:rPrChange w:id="641" w:author="Travis Babola" w:date="2020-10-12T17:32:00Z">
            <w:rPr>
              <w:ins w:id="642" w:author="Travis Babola" w:date="2020-10-12T17:30:00Z"/>
              <w:rFonts w:ascii="Arial" w:hAnsi="Arial" w:cs="Arial"/>
            </w:rPr>
          </w:rPrChange>
        </w:rPr>
      </w:pPr>
      <w:ins w:id="643" w:author="Travis Babola" w:date="2020-10-12T17:31:00Z">
        <w:r w:rsidRPr="00183AE0">
          <w:rPr>
            <w:rFonts w:ascii="Arial" w:hAnsi="Arial" w:cs="Arial"/>
            <w:b/>
            <w:bCs/>
            <w:rPrChange w:id="644" w:author="Travis Babola" w:date="2020-10-12T17:32:00Z">
              <w:rPr>
                <w:rFonts w:ascii="Arial" w:hAnsi="Arial" w:cs="Arial"/>
              </w:rPr>
            </w:rPrChange>
          </w:rPr>
          <w:t>Spontaneous neural activity monitored in unanesthetized mouse pups (</w:t>
        </w:r>
        <w:r w:rsidRPr="00183AE0">
          <w:rPr>
            <w:rFonts w:ascii="Arial" w:hAnsi="Arial" w:cs="Arial"/>
            <w:b/>
            <w:bCs/>
            <w:i/>
            <w:iCs/>
            <w:rPrChange w:id="645" w:author="Travis Babola" w:date="2020-10-12T17:32:00Z">
              <w:rPr>
                <w:rFonts w:ascii="Arial" w:hAnsi="Arial" w:cs="Arial"/>
              </w:rPr>
            </w:rPrChange>
          </w:rPr>
          <w:t>Snap25-T2A-GC</w:t>
        </w:r>
      </w:ins>
      <w:ins w:id="646" w:author="Travis Babola" w:date="2020-10-12T17:32:00Z">
        <w:r w:rsidRPr="00183AE0">
          <w:rPr>
            <w:rFonts w:ascii="Arial" w:hAnsi="Arial" w:cs="Arial"/>
            <w:b/>
            <w:bCs/>
            <w:i/>
            <w:iCs/>
            <w:rPrChange w:id="647" w:author="Travis Babola" w:date="2020-10-12T17:32:00Z">
              <w:rPr>
                <w:rFonts w:ascii="Arial" w:hAnsi="Arial" w:cs="Arial"/>
              </w:rPr>
            </w:rPrChange>
          </w:rPr>
          <w:t>aMP6s</w:t>
        </w:r>
        <w:r w:rsidRPr="00183AE0">
          <w:rPr>
            <w:rFonts w:ascii="Arial" w:hAnsi="Arial" w:cs="Arial"/>
            <w:b/>
            <w:bCs/>
            <w:rPrChange w:id="648" w:author="Travis Babola" w:date="2020-10-12T17:32:00Z">
              <w:rPr>
                <w:rFonts w:ascii="Arial" w:hAnsi="Arial" w:cs="Arial"/>
              </w:rPr>
            </w:rPrChange>
          </w:rPr>
          <w:t>) with wide-field epifluorescence.</w:t>
        </w:r>
      </w:ins>
    </w:p>
    <w:p w14:paraId="36B31A86" w14:textId="3390CD56" w:rsidR="00E9663D" w:rsidRPr="00306A40" w:rsidRDefault="00F4667A" w:rsidP="00C8268C">
      <w:pPr>
        <w:pStyle w:val="ListParagraph"/>
        <w:numPr>
          <w:ilvl w:val="0"/>
          <w:numId w:val="11"/>
        </w:numPr>
        <w:spacing w:after="0" w:line="240" w:lineRule="auto"/>
        <w:rPr>
          <w:rFonts w:ascii="Arial" w:hAnsi="Arial" w:cs="Arial"/>
        </w:rPr>
      </w:pPr>
      <w:r w:rsidRPr="00306A40">
        <w:rPr>
          <w:rFonts w:ascii="Arial" w:hAnsi="Arial" w:cs="Arial"/>
        </w:rPr>
        <w:t xml:space="preserve">Images of </w:t>
      </w:r>
      <w:ins w:id="649" w:author="Travis Babola" w:date="2020-09-23T14:20:00Z">
        <w:r w:rsidR="000D6592" w:rsidRPr="000D6592">
          <w:rPr>
            <w:rFonts w:ascii="Arial" w:hAnsi="Arial" w:cs="Arial"/>
            <w:b/>
            <w:bCs/>
            <w:rPrChange w:id="650" w:author="Travis Babola" w:date="2020-09-23T14:20:00Z">
              <w:rPr>
                <w:rFonts w:ascii="Arial" w:hAnsi="Arial" w:cs="Arial"/>
              </w:rPr>
            </w:rPrChange>
          </w:rPr>
          <w:t>exemplar</w:t>
        </w:r>
        <w:r w:rsidR="000D6592">
          <w:rPr>
            <w:rFonts w:ascii="Arial" w:hAnsi="Arial" w:cs="Arial"/>
          </w:rPr>
          <w:t xml:space="preserve"> </w:t>
        </w:r>
      </w:ins>
      <w:r w:rsidRPr="00306A40">
        <w:rPr>
          <w:rFonts w:ascii="Arial" w:hAnsi="Arial" w:cs="Arial"/>
        </w:rPr>
        <w:t>spontaneous Ca</w:t>
      </w:r>
      <w:r w:rsidRPr="00306A40">
        <w:rPr>
          <w:rFonts w:ascii="Arial" w:hAnsi="Arial" w:cs="Arial"/>
          <w:vertAlign w:val="superscript"/>
        </w:rPr>
        <w:t>2+</w:t>
      </w:r>
      <w:r w:rsidRPr="00306A40">
        <w:rPr>
          <w:rFonts w:ascii="Arial" w:hAnsi="Arial" w:cs="Arial"/>
        </w:rPr>
        <w:t xml:space="preserve"> transients in the auditory midbrain (IC) of unanesthetized Snap25-T2A-GCaMP6s mice </w:t>
      </w:r>
      <w:ins w:id="651" w:author="Travis Babola" w:date="2020-10-12T17:33:00Z">
        <w:r w:rsidR="00183AE0">
          <w:rPr>
            <w:rFonts w:ascii="Arial" w:hAnsi="Arial" w:cs="Arial"/>
          </w:rPr>
          <w:t>(at P3, P7, and P10</w:t>
        </w:r>
      </w:ins>
      <w:del w:id="652" w:author="Travis Babola" w:date="2020-10-12T17:33:00Z">
        <w:r w:rsidRPr="00306A40" w:rsidDel="00183AE0">
          <w:rPr>
            <w:rFonts w:ascii="Arial" w:hAnsi="Arial" w:cs="Arial"/>
          </w:rPr>
          <w:delText>(P3</w:delText>
        </w:r>
      </w:del>
      <w:r w:rsidRPr="00306A40">
        <w:rPr>
          <w:rFonts w:ascii="Arial" w:hAnsi="Arial" w:cs="Arial"/>
        </w:rPr>
        <w:t>).</w:t>
      </w:r>
      <w:r w:rsidR="00205160" w:rsidRPr="00306A40">
        <w:rPr>
          <w:rFonts w:ascii="Arial" w:hAnsi="Arial" w:cs="Arial"/>
        </w:rPr>
        <w:t xml:space="preserve"> </w:t>
      </w:r>
      <w:r w:rsidRPr="00306A40">
        <w:rPr>
          <w:rFonts w:ascii="Arial" w:hAnsi="Arial" w:cs="Arial"/>
        </w:rPr>
        <w:t>Orange and blue ovals indicate left and right IC, respectively, and correspond to</w:t>
      </w:r>
      <w:ins w:id="653" w:author="Travis Babola" w:date="2020-10-12T17:33:00Z">
        <w:r w:rsidR="00183AE0">
          <w:rPr>
            <w:rFonts w:ascii="Arial" w:hAnsi="Arial" w:cs="Arial"/>
          </w:rPr>
          <w:t xml:space="preserve"> ROIs used to </w:t>
        </w:r>
      </w:ins>
      <w:ins w:id="654" w:author="Travis Babola" w:date="2020-10-12T17:34:00Z">
        <w:r w:rsidR="00183AE0">
          <w:rPr>
            <w:rFonts w:ascii="Arial" w:hAnsi="Arial" w:cs="Arial"/>
          </w:rPr>
          <w:t xml:space="preserve">examine fluorescence changes. </w:t>
        </w:r>
      </w:ins>
      <w:del w:id="655" w:author="Travis Babola" w:date="2020-10-12T17:34:00Z">
        <w:r w:rsidRPr="00306A40" w:rsidDel="00183AE0">
          <w:rPr>
            <w:rFonts w:ascii="Arial" w:hAnsi="Arial" w:cs="Arial"/>
          </w:rPr>
          <w:delText xml:space="preserve"> activity traces in (C).</w:delText>
        </w:r>
      </w:del>
      <w:ins w:id="656" w:author="Travis Babola" w:date="2020-09-23T14:21:00Z">
        <w:r w:rsidR="000D6592">
          <w:rPr>
            <w:rFonts w:ascii="Arial" w:hAnsi="Arial" w:cs="Arial"/>
          </w:rPr>
          <w:t xml:space="preserve">Activity occurs </w:t>
        </w:r>
      </w:ins>
      <w:ins w:id="657" w:author="Travis Babola" w:date="2020-10-12T17:30:00Z">
        <w:r w:rsidR="00183AE0">
          <w:rPr>
            <w:rFonts w:ascii="Arial" w:hAnsi="Arial" w:cs="Arial"/>
          </w:rPr>
          <w:t xml:space="preserve">within </w:t>
        </w:r>
      </w:ins>
      <w:ins w:id="658" w:author="Travis Babola" w:date="2020-09-23T14:21:00Z">
        <w:r w:rsidR="000D6592">
          <w:rPr>
            <w:rFonts w:ascii="Arial" w:hAnsi="Arial" w:cs="Arial"/>
          </w:rPr>
          <w:t xml:space="preserve">tonotopic </w:t>
        </w:r>
      </w:ins>
      <w:ins w:id="659" w:author="Travis Babola" w:date="2020-10-12T17:30:00Z">
        <w:r w:rsidR="00183AE0">
          <w:rPr>
            <w:rFonts w:ascii="Arial" w:hAnsi="Arial" w:cs="Arial"/>
          </w:rPr>
          <w:t>bands</w:t>
        </w:r>
      </w:ins>
      <w:ins w:id="660" w:author="Travis Babola" w:date="2020-09-23T14:21:00Z">
        <w:r w:rsidR="000D6592">
          <w:rPr>
            <w:rFonts w:ascii="Arial" w:hAnsi="Arial" w:cs="Arial"/>
          </w:rPr>
          <w:t xml:space="preserve"> (diagonal in each IC, </w:t>
        </w:r>
      </w:ins>
      <w:ins w:id="661" w:author="Travis Babola" w:date="2020-09-23T14:23:00Z">
        <w:r w:rsidR="000D6592">
          <w:rPr>
            <w:rFonts w:ascii="Arial" w:hAnsi="Arial" w:cs="Arial"/>
          </w:rPr>
          <w:t xml:space="preserve">rostral-lateral </w:t>
        </w:r>
      </w:ins>
      <w:ins w:id="662" w:author="Travis Babola" w:date="2020-09-23T14:22:00Z">
        <w:r w:rsidR="000D6592">
          <w:rPr>
            <w:rFonts w:ascii="Arial" w:hAnsi="Arial" w:cs="Arial"/>
          </w:rPr>
          <w:t xml:space="preserve">to </w:t>
        </w:r>
      </w:ins>
      <w:ins w:id="663" w:author="Travis Babola" w:date="2020-09-23T14:23:00Z">
        <w:r w:rsidR="000D6592">
          <w:rPr>
            <w:rFonts w:ascii="Arial" w:hAnsi="Arial" w:cs="Arial"/>
          </w:rPr>
          <w:t>caudal-</w:t>
        </w:r>
        <w:r w:rsidR="00FB7EC4">
          <w:rPr>
            <w:rFonts w:ascii="Arial" w:hAnsi="Arial" w:cs="Arial"/>
          </w:rPr>
          <w:t>medial)</w:t>
        </w:r>
      </w:ins>
      <w:ins w:id="664" w:author="Travis Babola" w:date="2020-09-23T14:24:00Z">
        <w:r w:rsidR="00FB7EC4">
          <w:rPr>
            <w:rFonts w:ascii="Arial" w:hAnsi="Arial" w:cs="Arial"/>
          </w:rPr>
          <w:t xml:space="preserve">, where single centrally-located bands represent the lowest frequencies and </w:t>
        </w:r>
      </w:ins>
      <w:ins w:id="665" w:author="Travis Babola" w:date="2020-09-23T14:25:00Z">
        <w:r w:rsidR="00FB7EC4">
          <w:rPr>
            <w:rFonts w:ascii="Arial" w:hAnsi="Arial" w:cs="Arial"/>
          </w:rPr>
          <w:t xml:space="preserve">lateral </w:t>
        </w:r>
      </w:ins>
      <w:ins w:id="666" w:author="Travis Babola" w:date="2020-09-23T14:24:00Z">
        <w:r w:rsidR="00FB7EC4">
          <w:rPr>
            <w:rFonts w:ascii="Arial" w:hAnsi="Arial" w:cs="Arial"/>
          </w:rPr>
          <w:t xml:space="preserve">doublets represent progressively higher frequencies in </w:t>
        </w:r>
      </w:ins>
      <w:ins w:id="667" w:author="Travis Babola" w:date="2020-09-23T14:25:00Z">
        <w:r w:rsidR="00FB7EC4">
          <w:rPr>
            <w:rFonts w:ascii="Arial" w:hAnsi="Arial" w:cs="Arial"/>
          </w:rPr>
          <w:t>mice</w:t>
        </w:r>
      </w:ins>
      <w:ins w:id="668" w:author="Travis Babola" w:date="2020-09-23T14:24:00Z">
        <w:r w:rsidR="00FB7EC4">
          <w:rPr>
            <w:rFonts w:ascii="Arial" w:hAnsi="Arial" w:cs="Arial"/>
          </w:rPr>
          <w:t xml:space="preserve"> after hearing onset</w:t>
        </w:r>
      </w:ins>
      <w:ins w:id="669" w:author="Travis Babola" w:date="2020-09-23T14:25:00Z">
        <w:r w:rsidR="00FB7EC4">
          <w:rPr>
            <w:rFonts w:ascii="Arial" w:hAnsi="Arial" w:cs="Arial"/>
          </w:rPr>
          <w:t xml:space="preserve"> </w:t>
        </w:r>
      </w:ins>
      <w:ins w:id="670" w:author="Travis Babola" w:date="2020-09-23T14:26:00Z">
        <w:r w:rsidR="00FB7EC4">
          <w:rPr>
            <w:rFonts w:ascii="Arial" w:hAnsi="Arial" w:cs="Arial"/>
          </w:rPr>
          <w:fldChar w:fldCharType="begin" w:fldLock="1"/>
        </w:r>
      </w:ins>
      <w:r w:rsidR="00923589">
        <w:rPr>
          <w:rFonts w:ascii="Arial"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00FB7EC4">
        <w:rPr>
          <w:rFonts w:ascii="Arial" w:hAnsi="Arial" w:cs="Arial"/>
        </w:rPr>
        <w:fldChar w:fldCharType="separate"/>
      </w:r>
      <w:r w:rsidR="00FB7EC4" w:rsidRPr="00FB7EC4">
        <w:rPr>
          <w:rFonts w:ascii="Arial" w:hAnsi="Arial" w:cs="Arial"/>
          <w:noProof/>
        </w:rPr>
        <w:t>(Babola et al., 2018)</w:t>
      </w:r>
      <w:ins w:id="671" w:author="Travis Babola" w:date="2020-09-23T14:26:00Z">
        <w:r w:rsidR="00FB7EC4">
          <w:rPr>
            <w:rFonts w:ascii="Arial" w:hAnsi="Arial" w:cs="Arial"/>
          </w:rPr>
          <w:fldChar w:fldCharType="end"/>
        </w:r>
      </w:ins>
      <w:ins w:id="672" w:author="Travis Babola" w:date="2020-09-23T14:24:00Z">
        <w:r w:rsidR="00FB7EC4">
          <w:rPr>
            <w:rFonts w:ascii="Arial" w:hAnsi="Arial" w:cs="Arial"/>
          </w:rPr>
          <w:t xml:space="preserve">. </w:t>
        </w:r>
      </w:ins>
    </w:p>
    <w:p w14:paraId="5635CC20" w14:textId="1BE9FEDB" w:rsidR="00E9663D" w:rsidRPr="00306A40" w:rsidDel="00183AE0" w:rsidRDefault="00F4667A" w:rsidP="00C8268C">
      <w:pPr>
        <w:pStyle w:val="ListParagraph"/>
        <w:numPr>
          <w:ilvl w:val="0"/>
          <w:numId w:val="11"/>
        </w:numPr>
        <w:spacing w:after="0" w:line="240" w:lineRule="auto"/>
        <w:rPr>
          <w:del w:id="673" w:author="Travis Babola" w:date="2020-10-12T17:34:00Z"/>
          <w:rFonts w:ascii="Arial" w:hAnsi="Arial" w:cs="Arial"/>
        </w:rPr>
      </w:pPr>
      <w:del w:id="674" w:author="Travis Babola" w:date="2020-10-12T17:34:00Z">
        <w:r w:rsidRPr="00306A40" w:rsidDel="00183AE0">
          <w:rPr>
            <w:rFonts w:ascii="Arial" w:hAnsi="Arial" w:cs="Arial"/>
          </w:rPr>
          <w:delText>Images of spontaneous Ca</w:delText>
        </w:r>
        <w:r w:rsidRPr="00306A40" w:rsidDel="00183AE0">
          <w:rPr>
            <w:rFonts w:ascii="Arial" w:hAnsi="Arial" w:cs="Arial"/>
            <w:vertAlign w:val="superscript"/>
          </w:rPr>
          <w:delText>2+</w:delText>
        </w:r>
        <w:r w:rsidRPr="00306A40" w:rsidDel="00183AE0">
          <w:rPr>
            <w:rFonts w:ascii="Arial" w:hAnsi="Arial" w:cs="Arial"/>
          </w:rPr>
          <w:delText xml:space="preserve"> transients in the auditory midbrain (IC) of unanesthetized </w:delText>
        </w:r>
        <w:r w:rsidRPr="000D6592" w:rsidDel="00183AE0">
          <w:rPr>
            <w:rFonts w:ascii="Arial" w:hAnsi="Arial" w:cs="Arial"/>
            <w:i/>
            <w:iCs/>
            <w:rPrChange w:id="675" w:author="Travis Babola" w:date="2020-09-23T14:20:00Z">
              <w:rPr>
                <w:rFonts w:ascii="Arial" w:hAnsi="Arial" w:cs="Arial"/>
              </w:rPr>
            </w:rPrChange>
          </w:rPr>
          <w:delText>Snap25-T2A-GCaMP6s</w:delText>
        </w:r>
        <w:r w:rsidRPr="00306A40" w:rsidDel="00183AE0">
          <w:rPr>
            <w:rFonts w:ascii="Arial" w:hAnsi="Arial" w:cs="Arial"/>
          </w:rPr>
          <w:delText xml:space="preserve"> mice (P3). Note higher degree of</w:delText>
        </w:r>
        <w:r w:rsidR="00205160" w:rsidRPr="00306A40" w:rsidDel="00183AE0">
          <w:rPr>
            <w:rFonts w:ascii="Arial" w:hAnsi="Arial" w:cs="Arial"/>
          </w:rPr>
          <w:delText xml:space="preserve"> lateralization compared </w:delText>
        </w:r>
        <w:r w:rsidRPr="00306A40" w:rsidDel="00183AE0">
          <w:rPr>
            <w:rFonts w:ascii="Arial" w:hAnsi="Arial" w:cs="Arial"/>
          </w:rPr>
          <w:delText>than (A).</w:delText>
        </w:r>
      </w:del>
    </w:p>
    <w:p w14:paraId="68F3BE6F" w14:textId="3D01EC7B" w:rsidR="00E9663D" w:rsidRPr="00306A40" w:rsidRDefault="00F4667A" w:rsidP="00C8268C">
      <w:pPr>
        <w:pStyle w:val="ListParagraph"/>
        <w:numPr>
          <w:ilvl w:val="0"/>
          <w:numId w:val="11"/>
        </w:numPr>
        <w:spacing w:after="0" w:line="240" w:lineRule="auto"/>
        <w:rPr>
          <w:rFonts w:ascii="Arial" w:hAnsi="Arial" w:cs="Arial"/>
        </w:rPr>
      </w:pPr>
      <w:r w:rsidRPr="00306A40">
        <w:rPr>
          <w:rFonts w:ascii="Arial" w:hAnsi="Arial" w:cs="Arial"/>
        </w:rPr>
        <w:t xml:space="preserve">Graphs of activity over time for left (orange) and right (blue) lobes of the IC. Each </w:t>
      </w:r>
      <w:r w:rsidR="00205160" w:rsidRPr="00306A40">
        <w:rPr>
          <w:rFonts w:ascii="Arial" w:hAnsi="Arial" w:cs="Arial"/>
        </w:rPr>
        <w:t>line</w:t>
      </w:r>
      <w:r w:rsidRPr="00306A40">
        <w:rPr>
          <w:rFonts w:ascii="Arial" w:hAnsi="Arial" w:cs="Arial"/>
        </w:rPr>
        <w:t xml:space="preserve"> </w:t>
      </w:r>
      <w:r w:rsidR="00205160" w:rsidRPr="00306A40">
        <w:rPr>
          <w:rFonts w:ascii="Arial" w:hAnsi="Arial" w:cs="Arial"/>
        </w:rPr>
        <w:t>represent</w:t>
      </w:r>
      <w:r w:rsidRPr="00306A40">
        <w:rPr>
          <w:rFonts w:ascii="Arial" w:hAnsi="Arial" w:cs="Arial"/>
        </w:rPr>
        <w:t>s</w:t>
      </w:r>
      <w:r w:rsidR="00205160" w:rsidRPr="00306A40">
        <w:rPr>
          <w:rFonts w:ascii="Arial" w:hAnsi="Arial" w:cs="Arial"/>
        </w:rPr>
        <w:t xml:space="preserve"> </w:t>
      </w:r>
      <w:r w:rsidRPr="00306A40">
        <w:rPr>
          <w:rFonts w:ascii="Arial" w:hAnsi="Arial" w:cs="Arial"/>
        </w:rPr>
        <w:t>an individual</w:t>
      </w:r>
      <w:r w:rsidR="00205160" w:rsidRPr="00306A40">
        <w:rPr>
          <w:rFonts w:ascii="Arial" w:hAnsi="Arial" w:cs="Arial"/>
        </w:rPr>
        <w:t xml:space="preserve"> event</w:t>
      </w:r>
      <w:r w:rsidRPr="00306A40">
        <w:rPr>
          <w:rFonts w:ascii="Arial" w:hAnsi="Arial" w:cs="Arial"/>
        </w:rPr>
        <w:t xml:space="preserve">, the circle indicates which </w:t>
      </w:r>
      <w:del w:id="676" w:author="Travis Babola" w:date="2020-10-12T17:34:00Z">
        <w:r w:rsidRPr="00306A40" w:rsidDel="00183AE0">
          <w:rPr>
            <w:rFonts w:ascii="Arial" w:hAnsi="Arial" w:cs="Arial"/>
          </w:rPr>
          <w:delText xml:space="preserve">side </w:delText>
        </w:r>
      </w:del>
      <w:ins w:id="677" w:author="Travis Babola" w:date="2020-10-12T17:35:00Z">
        <w:r w:rsidR="0036617E">
          <w:rPr>
            <w:rFonts w:ascii="Arial" w:hAnsi="Arial" w:cs="Arial"/>
          </w:rPr>
          <w:t>I</w:t>
        </w:r>
      </w:ins>
      <w:ins w:id="678" w:author="Travis Babola" w:date="2020-10-12T17:36:00Z">
        <w:r w:rsidR="0036617E">
          <w:rPr>
            <w:rFonts w:ascii="Arial" w:hAnsi="Arial" w:cs="Arial"/>
          </w:rPr>
          <w:t>C</w:t>
        </w:r>
      </w:ins>
      <w:ins w:id="679" w:author="Travis Babola" w:date="2020-10-12T17:34:00Z">
        <w:r w:rsidR="00183AE0" w:rsidRPr="00306A40">
          <w:rPr>
            <w:rFonts w:ascii="Arial" w:hAnsi="Arial" w:cs="Arial"/>
          </w:rPr>
          <w:t xml:space="preserve"> </w:t>
        </w:r>
      </w:ins>
      <w:r w:rsidRPr="00306A40">
        <w:rPr>
          <w:rFonts w:ascii="Arial" w:hAnsi="Arial" w:cs="Arial"/>
        </w:rPr>
        <w:t>had the greater intensity,</w:t>
      </w:r>
      <w:r w:rsidR="00205160" w:rsidRPr="00306A40">
        <w:rPr>
          <w:rFonts w:ascii="Arial" w:hAnsi="Arial" w:cs="Arial"/>
        </w:rPr>
        <w:t xml:space="preserve"> and the size of dots represent</w:t>
      </w:r>
      <w:r w:rsidRPr="00306A40">
        <w:rPr>
          <w:rFonts w:ascii="Arial" w:hAnsi="Arial" w:cs="Arial"/>
        </w:rPr>
        <w:t>s</w:t>
      </w:r>
      <w:r w:rsidR="00205160" w:rsidRPr="00306A40">
        <w:rPr>
          <w:rFonts w:ascii="Arial" w:hAnsi="Arial" w:cs="Arial"/>
        </w:rPr>
        <w:t xml:space="preserve"> the </w:t>
      </w:r>
      <w:r w:rsidRPr="00306A40">
        <w:rPr>
          <w:rFonts w:ascii="Arial" w:hAnsi="Arial" w:cs="Arial"/>
        </w:rPr>
        <w:t>difference in fluorescence between the two sides.</w:t>
      </w:r>
      <w:r w:rsidR="00FD5CB7" w:rsidRPr="00306A40">
        <w:rPr>
          <w:rFonts w:ascii="Arial" w:hAnsi="Arial" w:cs="Arial"/>
        </w:rPr>
        <w:t xml:space="preserve"> (bottom) Histograms showing the number of dominant events per amplitude bin. </w:t>
      </w:r>
    </w:p>
    <w:p w14:paraId="52AEB8BE" w14:textId="2AFE39FC" w:rsidR="00E9663D" w:rsidRPr="00306A40" w:rsidRDefault="00205160" w:rsidP="00C8268C">
      <w:pPr>
        <w:pStyle w:val="ListParagraph"/>
        <w:numPr>
          <w:ilvl w:val="0"/>
          <w:numId w:val="11"/>
        </w:numPr>
        <w:spacing w:after="0" w:line="240" w:lineRule="auto"/>
        <w:rPr>
          <w:rFonts w:ascii="Arial" w:hAnsi="Arial" w:cs="Arial"/>
        </w:rPr>
      </w:pPr>
      <w:r w:rsidRPr="00306A40">
        <w:rPr>
          <w:rFonts w:ascii="Arial" w:hAnsi="Arial" w:cs="Arial"/>
        </w:rPr>
        <w:t>Quantification of frequency, amplitude and duration (half-width of events) of events across different ages</w:t>
      </w:r>
      <w:r w:rsidR="00F4667A" w:rsidRPr="00306A40">
        <w:rPr>
          <w:rFonts w:ascii="Arial" w:hAnsi="Arial" w:cs="Arial"/>
        </w:rPr>
        <w:t xml:space="preserve">. </w:t>
      </w:r>
      <w:r w:rsidR="00F84496">
        <w:rPr>
          <w:rFonts w:ascii="Arial" w:hAnsi="Arial" w:cs="Arial"/>
        </w:rPr>
        <w:t xml:space="preserve">Purple data points indicate experiments performed with middle ear occluded. </w:t>
      </w:r>
      <w:r w:rsidR="00F4667A" w:rsidRPr="00306A40">
        <w:rPr>
          <w:rFonts w:ascii="Arial" w:hAnsi="Arial" w:cs="Arial"/>
        </w:rPr>
        <w:t>n = 13 P1, n = 12 P3, n = 15 P7, n = 11 P10, n = 9 P13 and n = 9 P16 mice, (one-way ANOVA with Tukey post-hoc</w:t>
      </w:r>
      <w:r w:rsidR="00FD5CB7" w:rsidRPr="00306A40">
        <w:rPr>
          <w:rFonts w:ascii="Arial" w:hAnsi="Arial" w:cs="Arial"/>
        </w:rPr>
        <w:t>; **p &lt; 0.005, comparisons not explicitly shown were not statistically significant</w:t>
      </w:r>
      <w:r w:rsidR="00F4667A" w:rsidRPr="00306A40">
        <w:rPr>
          <w:rFonts w:ascii="Arial" w:hAnsi="Arial" w:cs="Arial"/>
        </w:rPr>
        <w:t>)</w:t>
      </w:r>
      <w:r w:rsidR="00FD5CB7" w:rsidRPr="00306A40">
        <w:rPr>
          <w:rFonts w:ascii="Arial" w:hAnsi="Arial" w:cs="Arial"/>
        </w:rPr>
        <w:t>.</w:t>
      </w:r>
    </w:p>
    <w:p w14:paraId="11E4ED85" w14:textId="111EB45F" w:rsidR="00E9663D" w:rsidRPr="00306A40" w:rsidRDefault="00205160" w:rsidP="00C8268C">
      <w:pPr>
        <w:pStyle w:val="ListParagraph"/>
        <w:numPr>
          <w:ilvl w:val="0"/>
          <w:numId w:val="11"/>
        </w:numPr>
        <w:spacing w:after="0" w:line="240" w:lineRule="auto"/>
        <w:rPr>
          <w:rFonts w:ascii="Arial" w:hAnsi="Arial" w:cs="Arial"/>
        </w:rPr>
      </w:pPr>
      <w:r w:rsidRPr="00306A40">
        <w:rPr>
          <w:rFonts w:ascii="Arial" w:hAnsi="Arial" w:cs="Arial"/>
        </w:rPr>
        <w:t xml:space="preserve">Quantification of </w:t>
      </w:r>
      <w:r w:rsidR="00FD5CB7" w:rsidRPr="00306A40">
        <w:rPr>
          <w:rFonts w:ascii="Arial" w:hAnsi="Arial" w:cs="Arial"/>
        </w:rPr>
        <w:t xml:space="preserve">the left and right IC </w:t>
      </w:r>
      <w:r w:rsidRPr="00306A40">
        <w:rPr>
          <w:rFonts w:ascii="Arial" w:hAnsi="Arial" w:cs="Arial"/>
        </w:rPr>
        <w:t>correlation</w:t>
      </w:r>
      <w:r w:rsidR="00FD5CB7" w:rsidRPr="00306A40">
        <w:rPr>
          <w:rFonts w:ascii="Arial" w:hAnsi="Arial" w:cs="Arial"/>
        </w:rPr>
        <w:t xml:space="preserve"> coefficient </w:t>
      </w:r>
      <w:r w:rsidR="00FD5CB7" w:rsidRPr="000D4A2B">
        <w:rPr>
          <w:rFonts w:ascii="Arial" w:hAnsi="Arial" w:cs="Arial"/>
        </w:rPr>
        <w:t>(Pearson)</w:t>
      </w:r>
      <w:r w:rsidRPr="00306A40">
        <w:rPr>
          <w:rFonts w:ascii="Arial" w:hAnsi="Arial" w:cs="Arial"/>
        </w:rPr>
        <w:t xml:space="preserve"> and </w:t>
      </w:r>
      <w:r w:rsidR="00FD5CB7" w:rsidRPr="00306A40">
        <w:rPr>
          <w:rFonts w:ascii="Arial" w:hAnsi="Arial" w:cs="Arial"/>
        </w:rPr>
        <w:t>average</w:t>
      </w:r>
      <w:r w:rsidRPr="00306A40">
        <w:rPr>
          <w:rFonts w:ascii="Arial" w:hAnsi="Arial" w:cs="Arial"/>
        </w:rPr>
        <w:t xml:space="preserve"> </w:t>
      </w:r>
      <w:r w:rsidR="00FD5CB7" w:rsidRPr="00306A40">
        <w:rPr>
          <w:rFonts w:ascii="Arial" w:hAnsi="Arial" w:cs="Arial"/>
        </w:rPr>
        <w:t>area of each event (calculated as the area of pixels with values greater than 2/3 * max intensity)</w:t>
      </w:r>
      <w:r w:rsidRPr="00306A40">
        <w:rPr>
          <w:rFonts w:ascii="Arial" w:hAnsi="Arial" w:cs="Arial"/>
        </w:rPr>
        <w:t xml:space="preserve"> across different ages</w:t>
      </w:r>
      <w:r w:rsidR="00FD5CB7" w:rsidRPr="00306A40">
        <w:rPr>
          <w:rFonts w:ascii="Arial" w:hAnsi="Arial" w:cs="Arial"/>
        </w:rPr>
        <w:t>.</w:t>
      </w:r>
      <w:r w:rsidR="00F84496">
        <w:rPr>
          <w:rFonts w:ascii="Arial" w:hAnsi="Arial" w:cs="Arial"/>
        </w:rPr>
        <w:t xml:space="preserve"> Purple data points indicate experiments performed with middle ear occluded.</w:t>
      </w:r>
    </w:p>
    <w:p w14:paraId="59DE1CBC" w14:textId="7D93FB1A" w:rsidR="00205160" w:rsidRPr="00306A40" w:rsidRDefault="00FD5CB7" w:rsidP="00C8268C">
      <w:pPr>
        <w:pStyle w:val="ListParagraph"/>
        <w:numPr>
          <w:ilvl w:val="0"/>
          <w:numId w:val="11"/>
        </w:numPr>
        <w:spacing w:after="0" w:line="240" w:lineRule="auto"/>
        <w:rPr>
          <w:rFonts w:ascii="Arial" w:hAnsi="Arial" w:cs="Arial"/>
        </w:rPr>
      </w:pPr>
      <w:r w:rsidRPr="00306A40">
        <w:rPr>
          <w:rFonts w:ascii="Arial" w:hAnsi="Arial" w:cs="Arial"/>
        </w:rPr>
        <w:t xml:space="preserve">Example images of quantification of event </w:t>
      </w:r>
      <w:r w:rsidR="00205160" w:rsidRPr="00306A40">
        <w:rPr>
          <w:rFonts w:ascii="Arial" w:hAnsi="Arial" w:cs="Arial"/>
        </w:rPr>
        <w:t xml:space="preserve">areas </w:t>
      </w:r>
      <w:r w:rsidRPr="00306A40">
        <w:rPr>
          <w:rFonts w:ascii="Arial" w:hAnsi="Arial" w:cs="Arial"/>
        </w:rPr>
        <w:t xml:space="preserve">(2/3 * max intensity delineated by red boundary) </w:t>
      </w:r>
      <w:r w:rsidR="00205160" w:rsidRPr="00306A40">
        <w:rPr>
          <w:rFonts w:ascii="Arial" w:hAnsi="Arial" w:cs="Arial"/>
        </w:rPr>
        <w:t>for single events</w:t>
      </w:r>
      <w:r w:rsidRPr="00306A40">
        <w:rPr>
          <w:rFonts w:ascii="Arial" w:hAnsi="Arial" w:cs="Arial"/>
        </w:rPr>
        <w:t>.</w:t>
      </w:r>
    </w:p>
    <w:p w14:paraId="39012E2B" w14:textId="5F8F5AF5" w:rsidR="00205160" w:rsidRPr="00306A40" w:rsidRDefault="00205160" w:rsidP="00C8268C">
      <w:pPr>
        <w:spacing w:after="0" w:line="240" w:lineRule="auto"/>
        <w:contextualSpacing/>
        <w:rPr>
          <w:rFonts w:ascii="Arial" w:hAnsi="Arial" w:cs="Arial"/>
          <w:b/>
          <w:bCs/>
        </w:rPr>
      </w:pPr>
      <w:r w:rsidRPr="00306A40">
        <w:rPr>
          <w:rFonts w:ascii="Arial" w:hAnsi="Arial" w:cs="Arial"/>
          <w:b/>
          <w:bCs/>
        </w:rPr>
        <w:t>Figure 10. Early onset of spontaneous activity in the IC is P2RY1 dependent</w:t>
      </w:r>
    </w:p>
    <w:p w14:paraId="3B2E7F97" w14:textId="689EFFB1" w:rsidR="00E9663D" w:rsidRPr="00306A40" w:rsidRDefault="00205160" w:rsidP="00C8268C">
      <w:pPr>
        <w:pStyle w:val="ListParagraph"/>
        <w:numPr>
          <w:ilvl w:val="0"/>
          <w:numId w:val="13"/>
        </w:numPr>
        <w:spacing w:after="0" w:line="240" w:lineRule="auto"/>
        <w:rPr>
          <w:rFonts w:ascii="Arial" w:hAnsi="Arial" w:cs="Arial"/>
        </w:rPr>
      </w:pPr>
      <w:r w:rsidRPr="00306A40">
        <w:rPr>
          <w:rFonts w:ascii="Arial" w:hAnsi="Arial" w:cs="Arial"/>
        </w:rPr>
        <w:t xml:space="preserve">Schematic </w:t>
      </w:r>
      <w:r w:rsidR="00FD5CB7" w:rsidRPr="00306A40">
        <w:rPr>
          <w:rFonts w:ascii="Arial" w:hAnsi="Arial" w:cs="Arial"/>
        </w:rPr>
        <w:t>displaying flo</w:t>
      </w:r>
      <w:r w:rsidR="003D1865" w:rsidRPr="00306A40">
        <w:rPr>
          <w:rFonts w:ascii="Arial" w:hAnsi="Arial" w:cs="Arial"/>
        </w:rPr>
        <w:t xml:space="preserve">w </w:t>
      </w:r>
      <w:r w:rsidR="00FD5CB7" w:rsidRPr="00306A40">
        <w:rPr>
          <w:rFonts w:ascii="Arial" w:hAnsi="Arial" w:cs="Arial"/>
        </w:rPr>
        <w:t>of information from cochlea to midbrain. S</w:t>
      </w:r>
      <w:r w:rsidRPr="00306A40">
        <w:rPr>
          <w:rFonts w:ascii="Arial" w:hAnsi="Arial" w:cs="Arial"/>
        </w:rPr>
        <w:t xml:space="preserve">ham </w:t>
      </w:r>
      <w:r w:rsidR="00FD5CB7" w:rsidRPr="00306A40">
        <w:rPr>
          <w:rFonts w:ascii="Arial" w:hAnsi="Arial" w:cs="Arial"/>
        </w:rPr>
        <w:t xml:space="preserve">solution </w:t>
      </w:r>
      <w:r w:rsidR="00FD5CB7" w:rsidRPr="000D4A2B">
        <w:rPr>
          <w:rFonts w:ascii="Arial" w:hAnsi="Arial" w:cs="Arial"/>
        </w:rPr>
        <w:t>(5% mannitol) was</w:t>
      </w:r>
      <w:r w:rsidR="00FD5CB7" w:rsidRPr="00306A40">
        <w:rPr>
          <w:rFonts w:ascii="Arial" w:hAnsi="Arial" w:cs="Arial"/>
        </w:rPr>
        <w:t xml:space="preserve"> injected via IP catheter during imaging. </w:t>
      </w:r>
    </w:p>
    <w:p w14:paraId="1D328E1C" w14:textId="73068BD1" w:rsidR="00C051BA" w:rsidRPr="00306A40" w:rsidRDefault="00FD5CB7" w:rsidP="00C8268C">
      <w:pPr>
        <w:pStyle w:val="ListParagraph"/>
        <w:numPr>
          <w:ilvl w:val="0"/>
          <w:numId w:val="13"/>
        </w:numPr>
        <w:spacing w:after="0" w:line="240" w:lineRule="auto"/>
        <w:rPr>
          <w:rFonts w:ascii="Arial" w:hAnsi="Arial" w:cs="Arial"/>
        </w:rPr>
      </w:pPr>
      <w:r w:rsidRPr="00306A40">
        <w:rPr>
          <w:rFonts w:ascii="Arial" w:hAnsi="Arial" w:cs="Arial"/>
        </w:rPr>
        <w:lastRenderedPageBreak/>
        <w:t>Ca</w:t>
      </w:r>
      <w:r w:rsidRPr="00306A40">
        <w:rPr>
          <w:rFonts w:ascii="Arial" w:hAnsi="Arial" w:cs="Arial"/>
          <w:i/>
          <w:iCs/>
          <w:vertAlign w:val="superscript"/>
        </w:rPr>
        <w:t>2+</w:t>
      </w:r>
      <w:r w:rsidRPr="00306A40">
        <w:rPr>
          <w:rFonts w:ascii="Arial" w:hAnsi="Arial" w:cs="Arial"/>
        </w:rPr>
        <w:t xml:space="preserve"> transients in the IC and SC after injection of sham solution. Transients are colored based on time of occurrence. </w:t>
      </w:r>
      <w:r w:rsidR="00205160" w:rsidRPr="00306A40">
        <w:rPr>
          <w:rFonts w:ascii="Arial" w:hAnsi="Arial" w:cs="Arial"/>
        </w:rPr>
        <w:t>segment after sham injection showing normal activity in both IC and SC</w:t>
      </w:r>
      <w:r w:rsidR="00C051BA" w:rsidRPr="00306A40">
        <w:rPr>
          <w:rFonts w:ascii="Arial" w:hAnsi="Arial" w:cs="Arial"/>
        </w:rPr>
        <w:t>.</w:t>
      </w:r>
    </w:p>
    <w:p w14:paraId="703A91C2" w14:textId="7C33F7F5" w:rsidR="00E9663D" w:rsidRPr="00306A40" w:rsidRDefault="007E7EE7" w:rsidP="00C8268C">
      <w:pPr>
        <w:pStyle w:val="ListParagraph"/>
        <w:numPr>
          <w:ilvl w:val="0"/>
          <w:numId w:val="13"/>
        </w:numPr>
        <w:spacing w:after="0" w:line="240" w:lineRule="auto"/>
        <w:rPr>
          <w:rFonts w:ascii="Arial" w:hAnsi="Arial" w:cs="Arial"/>
        </w:rPr>
      </w:pPr>
      <w:r w:rsidRPr="00306A40">
        <w:rPr>
          <w:rFonts w:ascii="Arial" w:hAnsi="Arial" w:cs="Arial"/>
        </w:rPr>
        <w:t>Similar to (A), but with injection of MRS2500 via IP catheter during imaging.</w:t>
      </w:r>
    </w:p>
    <w:p w14:paraId="5180E53D" w14:textId="73D0C027" w:rsidR="000D306C" w:rsidRPr="00306A40" w:rsidRDefault="007E7EE7" w:rsidP="00C8268C">
      <w:pPr>
        <w:pStyle w:val="ListParagraph"/>
        <w:numPr>
          <w:ilvl w:val="0"/>
          <w:numId w:val="13"/>
        </w:numPr>
        <w:spacing w:after="0" w:line="240" w:lineRule="auto"/>
        <w:rPr>
          <w:rFonts w:ascii="Arial" w:hAnsi="Arial" w:cs="Arial"/>
        </w:rPr>
      </w:pPr>
      <w:r w:rsidRPr="00306A40">
        <w:rPr>
          <w:rFonts w:ascii="Arial" w:hAnsi="Arial" w:cs="Arial"/>
        </w:rPr>
        <w:t>Similar to (B), but following injection of MRS2500.</w:t>
      </w:r>
    </w:p>
    <w:p w14:paraId="14620E74" w14:textId="30B331BA" w:rsidR="000D306C" w:rsidRPr="00306A40" w:rsidRDefault="000D306C" w:rsidP="00C8268C">
      <w:pPr>
        <w:spacing w:after="0" w:line="240" w:lineRule="auto"/>
        <w:ind w:left="360" w:hanging="360"/>
        <w:contextualSpacing/>
        <w:rPr>
          <w:rFonts w:ascii="Arial" w:hAnsi="Arial" w:cs="Arial"/>
        </w:rPr>
      </w:pPr>
      <w:r w:rsidRPr="00306A40">
        <w:rPr>
          <w:rFonts w:ascii="Arial" w:hAnsi="Arial" w:cs="Arial"/>
        </w:rPr>
        <w:t xml:space="preserve">(E-F) </w:t>
      </w:r>
      <w:r w:rsidR="003D1865" w:rsidRPr="00306A40">
        <w:rPr>
          <w:rFonts w:ascii="Arial" w:hAnsi="Arial" w:cs="Arial"/>
        </w:rPr>
        <w:t>(left) Activity over time in left and right IC where each line indicated the fluorescence intensity of each detected event, the circle indicates the dominant lobe, and the size of the circle indicates the difference in fluorescence. Dashed line indicates time of injection.</w:t>
      </w:r>
      <w:r w:rsidR="00205160" w:rsidRPr="00306A40">
        <w:rPr>
          <w:rFonts w:ascii="Arial" w:hAnsi="Arial" w:cs="Arial"/>
        </w:rPr>
        <w:t xml:space="preserve"> </w:t>
      </w:r>
      <w:r w:rsidR="003D1865" w:rsidRPr="00306A40">
        <w:rPr>
          <w:rFonts w:ascii="Arial" w:hAnsi="Arial" w:cs="Arial"/>
        </w:rPr>
        <w:t xml:space="preserve">(right) </w:t>
      </w:r>
      <w:r w:rsidR="00205160" w:rsidRPr="00306A40">
        <w:rPr>
          <w:rFonts w:ascii="Arial" w:hAnsi="Arial" w:cs="Arial"/>
        </w:rPr>
        <w:t>SC</w:t>
      </w:r>
      <w:r w:rsidR="003D1865" w:rsidRPr="00306A40">
        <w:rPr>
          <w:rFonts w:ascii="Arial" w:hAnsi="Arial" w:cs="Arial"/>
        </w:rPr>
        <w:t xml:space="preserve"> </w:t>
      </w:r>
      <w:r w:rsidR="00205160" w:rsidRPr="00306A40">
        <w:rPr>
          <w:rFonts w:ascii="Arial" w:hAnsi="Arial" w:cs="Arial"/>
        </w:rPr>
        <w:t xml:space="preserve">activity </w:t>
      </w:r>
      <w:r w:rsidR="003D1865" w:rsidRPr="00306A40">
        <w:rPr>
          <w:rFonts w:ascii="Arial" w:hAnsi="Arial" w:cs="Arial"/>
        </w:rPr>
        <w:t>before and after injection. G</w:t>
      </w:r>
      <w:r w:rsidR="00205160" w:rsidRPr="00306A40">
        <w:rPr>
          <w:rFonts w:ascii="Arial" w:hAnsi="Arial" w:cs="Arial"/>
        </w:rPr>
        <w:t>reen</w:t>
      </w:r>
      <w:r w:rsidR="003D1865" w:rsidRPr="00306A40">
        <w:rPr>
          <w:rFonts w:ascii="Arial" w:hAnsi="Arial" w:cs="Arial"/>
        </w:rPr>
        <w:t xml:space="preserve"> shaded regions </w:t>
      </w:r>
      <w:r w:rsidR="00205160" w:rsidRPr="00306A40">
        <w:rPr>
          <w:rFonts w:ascii="Arial" w:hAnsi="Arial" w:cs="Arial"/>
        </w:rPr>
        <w:t xml:space="preserve">indicate </w:t>
      </w:r>
      <w:r w:rsidR="003D1865" w:rsidRPr="00306A40">
        <w:rPr>
          <w:rFonts w:ascii="Arial" w:hAnsi="Arial" w:cs="Arial"/>
        </w:rPr>
        <w:t xml:space="preserve">the number of </w:t>
      </w:r>
      <w:r w:rsidR="00205160" w:rsidRPr="00306A40">
        <w:rPr>
          <w:rFonts w:ascii="Arial" w:hAnsi="Arial" w:cs="Arial"/>
        </w:rPr>
        <w:t xml:space="preserve">active ROIs in </w:t>
      </w:r>
      <w:r w:rsidR="003D1865" w:rsidRPr="00306A40">
        <w:rPr>
          <w:rFonts w:ascii="Arial" w:hAnsi="Arial" w:cs="Arial"/>
        </w:rPr>
        <w:t xml:space="preserve">the left and right </w:t>
      </w:r>
      <w:r w:rsidR="00205160" w:rsidRPr="00306A40">
        <w:rPr>
          <w:rFonts w:ascii="Arial" w:hAnsi="Arial" w:cs="Arial"/>
        </w:rPr>
        <w:t>SC</w:t>
      </w:r>
      <w:r w:rsidR="000D4A2B">
        <w:rPr>
          <w:rFonts w:ascii="Arial" w:hAnsi="Arial" w:cs="Arial"/>
        </w:rPr>
        <w:t>.</w:t>
      </w:r>
    </w:p>
    <w:p w14:paraId="11671E55" w14:textId="5CE14824" w:rsidR="000D306C" w:rsidRPr="00306A40" w:rsidRDefault="00205160" w:rsidP="00C8268C">
      <w:pPr>
        <w:pStyle w:val="ListParagraph"/>
        <w:numPr>
          <w:ilvl w:val="0"/>
          <w:numId w:val="17"/>
        </w:numPr>
        <w:spacing w:after="0" w:line="240" w:lineRule="auto"/>
        <w:rPr>
          <w:rFonts w:ascii="Arial" w:hAnsi="Arial" w:cs="Arial"/>
        </w:rPr>
      </w:pPr>
      <w:r w:rsidRPr="00306A40">
        <w:rPr>
          <w:rFonts w:ascii="Arial" w:hAnsi="Arial" w:cs="Arial"/>
        </w:rPr>
        <w:t>Quantification of IC event frequency and amplitude, and SC event frequency and duration</w:t>
      </w:r>
      <w:r w:rsidR="003D1865" w:rsidRPr="00306A40">
        <w:rPr>
          <w:rFonts w:ascii="Arial" w:hAnsi="Arial" w:cs="Arial"/>
        </w:rPr>
        <w:t xml:space="preserve">. n = 8 sham injected and n = 7 MRS2500 injected </w:t>
      </w:r>
      <w:r w:rsidR="003D1865" w:rsidRPr="00306A40">
        <w:rPr>
          <w:rFonts w:ascii="Arial" w:hAnsi="Arial" w:cs="Arial"/>
          <w:i/>
          <w:iCs/>
        </w:rPr>
        <w:t>S</w:t>
      </w:r>
      <w:r w:rsidR="000C30F1" w:rsidRPr="00306A40">
        <w:rPr>
          <w:rFonts w:ascii="Arial" w:hAnsi="Arial" w:cs="Arial"/>
          <w:i/>
          <w:iCs/>
        </w:rPr>
        <w:t>na</w:t>
      </w:r>
      <w:r w:rsidR="003D1865" w:rsidRPr="00306A40">
        <w:rPr>
          <w:rFonts w:ascii="Arial" w:hAnsi="Arial" w:cs="Arial"/>
          <w:i/>
          <w:iCs/>
        </w:rPr>
        <w:t>p25-T2A-GCaMP6s</w:t>
      </w:r>
      <w:r w:rsidR="003D1865" w:rsidRPr="00306A40">
        <w:rPr>
          <w:rFonts w:ascii="Arial" w:hAnsi="Arial" w:cs="Arial"/>
        </w:rPr>
        <w:t xml:space="preserve"> mice, (paired t-test with Bonferroni correction applied, </w:t>
      </w:r>
      <w:r w:rsidR="003D1865" w:rsidRPr="000D4A2B">
        <w:rPr>
          <w:rFonts w:ascii="Arial" w:hAnsi="Arial" w:cs="Arial"/>
        </w:rPr>
        <w:t>*p &lt; 0.0</w:t>
      </w:r>
      <w:r w:rsidR="000D4A2B">
        <w:rPr>
          <w:rFonts w:ascii="Arial" w:hAnsi="Arial" w:cs="Arial"/>
        </w:rPr>
        <w:t>5</w:t>
      </w:r>
      <w:r w:rsidR="000C30F1" w:rsidRPr="00306A40">
        <w:rPr>
          <w:rFonts w:ascii="Arial" w:hAnsi="Arial" w:cs="Arial"/>
        </w:rPr>
        <w:t>, ns: not significant</w:t>
      </w:r>
      <w:r w:rsidR="003D1865" w:rsidRPr="00306A40">
        <w:rPr>
          <w:rFonts w:ascii="Arial" w:hAnsi="Arial" w:cs="Arial"/>
        </w:rPr>
        <w:t>)</w:t>
      </w:r>
      <w:r w:rsidR="000C30F1" w:rsidRPr="00306A40">
        <w:rPr>
          <w:rFonts w:ascii="Arial" w:hAnsi="Arial" w:cs="Arial"/>
        </w:rPr>
        <w:t>.</w:t>
      </w:r>
    </w:p>
    <w:p w14:paraId="0ECCDD5F" w14:textId="77777777" w:rsidR="00205160" w:rsidRPr="00306A40" w:rsidRDefault="00205160" w:rsidP="00C8268C">
      <w:pPr>
        <w:spacing w:after="0" w:line="240" w:lineRule="auto"/>
        <w:contextualSpacing/>
        <w:rPr>
          <w:rFonts w:ascii="Arial" w:hAnsi="Arial" w:cs="Arial"/>
          <w:b/>
          <w:bCs/>
        </w:rPr>
      </w:pPr>
      <w:r w:rsidRPr="00306A40">
        <w:rPr>
          <w:rFonts w:ascii="Arial" w:hAnsi="Arial" w:cs="Arial"/>
          <w:b/>
          <w:bCs/>
        </w:rPr>
        <w:t>Figure 11. Cholinergic modulation of IHCs influences correlated activation of IC neurons before hearing onset.</w:t>
      </w:r>
    </w:p>
    <w:p w14:paraId="537F6D64" w14:textId="42ADD379" w:rsidR="000D306C" w:rsidRPr="00306A40" w:rsidRDefault="000C30F1" w:rsidP="00C8268C">
      <w:pPr>
        <w:pStyle w:val="ListParagraph"/>
        <w:numPr>
          <w:ilvl w:val="0"/>
          <w:numId w:val="18"/>
        </w:numPr>
        <w:spacing w:after="0" w:line="240" w:lineRule="auto"/>
        <w:rPr>
          <w:rFonts w:ascii="Arial" w:hAnsi="Arial" w:cs="Arial"/>
        </w:rPr>
      </w:pPr>
      <w:r w:rsidRPr="00306A40">
        <w:rPr>
          <w:rFonts w:ascii="Arial" w:hAnsi="Arial" w:cs="Arial"/>
        </w:rPr>
        <w:t>Exemplar spontaneous Ca</w:t>
      </w:r>
      <w:r w:rsidRPr="00306A40">
        <w:rPr>
          <w:rFonts w:ascii="Arial" w:hAnsi="Arial" w:cs="Arial"/>
          <w:vertAlign w:val="superscript"/>
        </w:rPr>
        <w:t>2+</w:t>
      </w:r>
      <w:r w:rsidRPr="00306A40">
        <w:rPr>
          <w:rFonts w:ascii="Arial" w:hAnsi="Arial" w:cs="Arial"/>
        </w:rPr>
        <w:t xml:space="preserve"> transient in the auditory midbrain (IC) of unanesthetized </w:t>
      </w:r>
      <w:r w:rsidRPr="00306A40">
        <w:rPr>
          <w:rFonts w:ascii="Arial" w:hAnsi="Arial" w:cs="Arial"/>
          <w:i/>
          <w:iCs/>
        </w:rPr>
        <w:t xml:space="preserve">Snap25-T2A-GCaMP6s; </w:t>
      </w:r>
      <w:proofErr w:type="spellStart"/>
      <w:r w:rsidR="00701029"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rPr>
        <w:t xml:space="preserve"> </w:t>
      </w:r>
      <w:r w:rsidRPr="00306A40">
        <w:rPr>
          <w:rFonts w:ascii="Arial" w:hAnsi="Arial" w:cs="Arial"/>
          <w:i/>
          <w:iCs/>
          <w:vertAlign w:val="superscript"/>
        </w:rPr>
        <w:t>–/</w:t>
      </w:r>
      <w:proofErr w:type="gramStart"/>
      <w:r w:rsidRPr="00306A40">
        <w:rPr>
          <w:rFonts w:ascii="Arial" w:hAnsi="Arial" w:cs="Arial"/>
          <w:i/>
          <w:iCs/>
          <w:vertAlign w:val="superscript"/>
        </w:rPr>
        <w:t>–</w:t>
      </w:r>
      <w:r w:rsidRPr="00306A40">
        <w:rPr>
          <w:rFonts w:ascii="Arial" w:hAnsi="Arial" w:cs="Arial"/>
          <w:vertAlign w:val="superscript"/>
        </w:rPr>
        <w:t xml:space="preserve">  </w:t>
      </w:r>
      <w:r w:rsidRPr="00306A40">
        <w:rPr>
          <w:rFonts w:ascii="Arial" w:hAnsi="Arial" w:cs="Arial"/>
        </w:rPr>
        <w:t>(</w:t>
      </w:r>
      <w:proofErr w:type="gramEnd"/>
      <w:r w:rsidRPr="00306A40">
        <w:rPr>
          <w:rFonts w:ascii="Arial" w:hAnsi="Arial" w:cs="Arial"/>
        </w:rPr>
        <w:t xml:space="preserve">α9 KO) </w:t>
      </w:r>
      <w:ins w:id="680" w:author="Travis Babola" w:date="2020-10-12T17:38:00Z">
        <w:r w:rsidR="0036617E">
          <w:rPr>
            <w:rFonts w:ascii="Arial" w:hAnsi="Arial" w:cs="Arial"/>
          </w:rPr>
          <w:t xml:space="preserve">and </w:t>
        </w:r>
        <w:r w:rsidR="0036617E" w:rsidRPr="00306A40">
          <w:rPr>
            <w:rFonts w:ascii="Arial" w:hAnsi="Arial" w:cs="Arial"/>
            <w:i/>
            <w:iCs/>
          </w:rPr>
          <w:t>Snap25-T2A-GCaMP6s</w:t>
        </w:r>
        <w:r w:rsidR="0036617E" w:rsidRPr="00306A40">
          <w:rPr>
            <w:rFonts w:ascii="Arial" w:hAnsi="Arial" w:cs="Arial"/>
          </w:rPr>
          <w:t xml:space="preserve"> </w:t>
        </w:r>
        <w:r w:rsidR="0036617E">
          <w:rPr>
            <w:rFonts w:ascii="Arial" w:hAnsi="Arial" w:cs="Arial"/>
          </w:rPr>
          <w:t xml:space="preserve">(control) </w:t>
        </w:r>
      </w:ins>
      <w:r w:rsidRPr="00306A40">
        <w:rPr>
          <w:rFonts w:ascii="Arial" w:hAnsi="Arial" w:cs="Arial"/>
        </w:rPr>
        <w:t xml:space="preserve">mice </w:t>
      </w:r>
      <w:del w:id="681" w:author="Travis Babola" w:date="2020-10-12T17:38:00Z">
        <w:r w:rsidRPr="00306A40" w:rsidDel="0036617E">
          <w:rPr>
            <w:rFonts w:ascii="Arial" w:hAnsi="Arial" w:cs="Arial"/>
          </w:rPr>
          <w:delText>(P7).</w:delText>
        </w:r>
      </w:del>
      <w:ins w:id="682" w:author="Travis Babola" w:date="2020-10-12T17:38:00Z">
        <w:r w:rsidR="0036617E">
          <w:rPr>
            <w:rFonts w:ascii="Arial" w:hAnsi="Arial" w:cs="Arial"/>
          </w:rPr>
          <w:t>at P7</w:t>
        </w:r>
      </w:ins>
      <w:ins w:id="683" w:author="Travis Babola" w:date="2020-10-12T17:39:00Z">
        <w:r w:rsidR="0036617E">
          <w:rPr>
            <w:rFonts w:ascii="Arial" w:hAnsi="Arial" w:cs="Arial"/>
          </w:rPr>
          <w:t>.</w:t>
        </w:r>
      </w:ins>
    </w:p>
    <w:p w14:paraId="73706D15" w14:textId="0DDA0C8B" w:rsidR="000D306C" w:rsidRPr="00306A40" w:rsidRDefault="000C30F1" w:rsidP="00C8268C">
      <w:pPr>
        <w:pStyle w:val="ListParagraph"/>
        <w:numPr>
          <w:ilvl w:val="0"/>
          <w:numId w:val="18"/>
        </w:numPr>
        <w:spacing w:after="0" w:line="240" w:lineRule="auto"/>
        <w:rPr>
          <w:rFonts w:ascii="Arial" w:hAnsi="Arial" w:cs="Arial"/>
        </w:rPr>
      </w:pPr>
      <w:r w:rsidRPr="00306A40">
        <w:rPr>
          <w:rFonts w:ascii="Arial" w:hAnsi="Arial" w:cs="Arial"/>
        </w:rPr>
        <w:t>Exemplar spontaneous Ca</w:t>
      </w:r>
      <w:r w:rsidRPr="00306A40">
        <w:rPr>
          <w:rFonts w:ascii="Arial" w:hAnsi="Arial" w:cs="Arial"/>
          <w:vertAlign w:val="superscript"/>
        </w:rPr>
        <w:t>2+</w:t>
      </w:r>
      <w:r w:rsidRPr="00306A40">
        <w:rPr>
          <w:rFonts w:ascii="Arial" w:hAnsi="Arial" w:cs="Arial"/>
        </w:rPr>
        <w:t xml:space="preserve"> transient in the auditory midbrain (IC) of unanesthetized </w:t>
      </w:r>
      <w:r w:rsidRPr="00306A40">
        <w:rPr>
          <w:rFonts w:ascii="Arial" w:hAnsi="Arial" w:cs="Arial"/>
          <w:i/>
          <w:iCs/>
        </w:rPr>
        <w:t xml:space="preserve">Snap25-T2A-GCaMP6s; </w:t>
      </w:r>
      <w:proofErr w:type="spellStart"/>
      <w:r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vertAlign w:val="superscript"/>
        </w:rPr>
        <w:t xml:space="preserve">L9’T/L9’T </w:t>
      </w:r>
      <w:r w:rsidRPr="00306A40">
        <w:rPr>
          <w:rFonts w:ascii="Arial" w:hAnsi="Arial" w:cs="Arial"/>
        </w:rPr>
        <w:t>(α9 GOF)</w:t>
      </w:r>
      <w:ins w:id="684" w:author="Travis Babola" w:date="2020-10-12T17:37:00Z">
        <w:r w:rsidR="0036617E">
          <w:rPr>
            <w:rFonts w:ascii="Arial" w:hAnsi="Arial" w:cs="Arial"/>
          </w:rPr>
          <w:t xml:space="preserve"> </w:t>
        </w:r>
      </w:ins>
      <w:del w:id="685" w:author="Travis Babola" w:date="2020-10-12T17:37:00Z">
        <w:r w:rsidRPr="00306A40" w:rsidDel="0036617E">
          <w:rPr>
            <w:rFonts w:ascii="Arial" w:hAnsi="Arial" w:cs="Arial"/>
          </w:rPr>
          <w:delText xml:space="preserve"> </w:delText>
        </w:r>
      </w:del>
      <w:r w:rsidRPr="00306A40">
        <w:rPr>
          <w:rFonts w:ascii="Arial" w:hAnsi="Arial" w:cs="Arial"/>
          <w:vertAlign w:val="superscript"/>
        </w:rPr>
        <w:t xml:space="preserve"> </w:t>
      </w:r>
      <w:r w:rsidRPr="00306A40">
        <w:rPr>
          <w:rFonts w:ascii="Arial" w:hAnsi="Arial" w:cs="Arial"/>
        </w:rPr>
        <w:t>mice (P7).</w:t>
      </w:r>
    </w:p>
    <w:p w14:paraId="4CC266C2" w14:textId="5BACA32E" w:rsidR="000D306C" w:rsidRPr="00306A40" w:rsidRDefault="000C30F1" w:rsidP="00C8268C">
      <w:pPr>
        <w:pStyle w:val="ListParagraph"/>
        <w:numPr>
          <w:ilvl w:val="0"/>
          <w:numId w:val="18"/>
        </w:numPr>
        <w:spacing w:after="0" w:line="240" w:lineRule="auto"/>
        <w:rPr>
          <w:rFonts w:ascii="Arial" w:hAnsi="Arial" w:cs="Arial"/>
        </w:rPr>
      </w:pPr>
      <w:r w:rsidRPr="00306A40">
        <w:rPr>
          <w:rFonts w:ascii="Arial" w:hAnsi="Arial" w:cs="Arial"/>
        </w:rPr>
        <w:t>Graphs of activity over time for left (orange) and right (blue) lobes of the IC</w:t>
      </w:r>
      <w:r w:rsidR="00E9663D" w:rsidRPr="00306A40">
        <w:rPr>
          <w:rFonts w:ascii="Arial" w:hAnsi="Arial" w:cs="Arial"/>
        </w:rPr>
        <w:t xml:space="preserve"> for indicated genotypes.</w:t>
      </w:r>
      <w:r w:rsidRPr="00306A40">
        <w:rPr>
          <w:rFonts w:ascii="Arial" w:hAnsi="Arial" w:cs="Arial"/>
        </w:rPr>
        <w:t xml:space="preserve"> Each line represents an individual event, the circle indicates which side had the greater intensity, and the size of dots represents the difference in fluorescence between the two sides. (bottom) </w:t>
      </w:r>
      <w:r w:rsidR="00E9663D" w:rsidRPr="00306A40">
        <w:rPr>
          <w:rFonts w:ascii="Arial" w:hAnsi="Arial" w:cs="Arial"/>
        </w:rPr>
        <w:t>Average event for each lobe of the IC. Size of circle is the average difference in the fluorescence between the two sides.</w:t>
      </w:r>
      <w:r w:rsidRPr="00306A40">
        <w:rPr>
          <w:rFonts w:ascii="Arial" w:hAnsi="Arial" w:cs="Arial"/>
        </w:rPr>
        <w:t xml:space="preserve"> </w:t>
      </w:r>
    </w:p>
    <w:p w14:paraId="27B5231F" w14:textId="4999784D" w:rsidR="000D306C" w:rsidRPr="00306A40" w:rsidRDefault="00205160" w:rsidP="00C8268C">
      <w:pPr>
        <w:pStyle w:val="ListParagraph"/>
        <w:numPr>
          <w:ilvl w:val="0"/>
          <w:numId w:val="18"/>
        </w:numPr>
        <w:spacing w:after="0" w:line="240" w:lineRule="auto"/>
        <w:rPr>
          <w:rFonts w:ascii="Arial" w:hAnsi="Arial" w:cs="Arial"/>
        </w:rPr>
      </w:pPr>
      <w:r w:rsidRPr="00306A40">
        <w:rPr>
          <w:rFonts w:ascii="Arial" w:hAnsi="Arial" w:cs="Arial"/>
        </w:rPr>
        <w:t>Example</w:t>
      </w:r>
      <w:r w:rsidR="00E9663D" w:rsidRPr="00306A40">
        <w:rPr>
          <w:rFonts w:ascii="Arial" w:hAnsi="Arial" w:cs="Arial"/>
        </w:rPr>
        <w:t xml:space="preserve"> fluorescence</w:t>
      </w:r>
      <w:r w:rsidRPr="00306A40">
        <w:rPr>
          <w:rFonts w:ascii="Arial" w:hAnsi="Arial" w:cs="Arial"/>
        </w:rPr>
        <w:t xml:space="preserve"> traces for </w:t>
      </w:r>
      <w:r w:rsidR="00E9663D" w:rsidRPr="00306A40">
        <w:rPr>
          <w:rFonts w:ascii="Arial" w:hAnsi="Arial" w:cs="Arial"/>
        </w:rPr>
        <w:t>indicated genotypes.</w:t>
      </w:r>
    </w:p>
    <w:p w14:paraId="1AA21A95" w14:textId="65D40EAC" w:rsidR="000D306C" w:rsidRPr="00306A40" w:rsidRDefault="00205160" w:rsidP="00C8268C">
      <w:pPr>
        <w:pStyle w:val="ListParagraph"/>
        <w:numPr>
          <w:ilvl w:val="0"/>
          <w:numId w:val="18"/>
        </w:numPr>
        <w:spacing w:after="0" w:line="240" w:lineRule="auto"/>
        <w:rPr>
          <w:rFonts w:ascii="Arial" w:hAnsi="Arial" w:cs="Arial"/>
        </w:rPr>
      </w:pPr>
      <w:r w:rsidRPr="00306A40">
        <w:rPr>
          <w:rFonts w:ascii="Arial" w:hAnsi="Arial" w:cs="Arial"/>
        </w:rPr>
        <w:t xml:space="preserve">Average </w:t>
      </w:r>
      <w:r w:rsidR="00E9663D" w:rsidRPr="00306A40">
        <w:rPr>
          <w:rFonts w:ascii="Arial" w:hAnsi="Arial" w:cs="Arial"/>
        </w:rPr>
        <w:t>event from traces shown in (D) normalized to amplitude.</w:t>
      </w:r>
    </w:p>
    <w:p w14:paraId="5AA9DD62" w14:textId="0BF3A34C" w:rsidR="00205160" w:rsidRPr="00306A40" w:rsidRDefault="00205160" w:rsidP="00C8268C">
      <w:pPr>
        <w:pStyle w:val="ListParagraph"/>
        <w:numPr>
          <w:ilvl w:val="0"/>
          <w:numId w:val="18"/>
        </w:numPr>
        <w:spacing w:after="0" w:line="240" w:lineRule="auto"/>
        <w:rPr>
          <w:rFonts w:ascii="Arial" w:hAnsi="Arial" w:cs="Arial"/>
        </w:rPr>
      </w:pPr>
      <w:r w:rsidRPr="00306A40">
        <w:rPr>
          <w:rFonts w:ascii="Arial" w:hAnsi="Arial" w:cs="Arial"/>
        </w:rPr>
        <w:t>Quantification of</w:t>
      </w:r>
      <w:r w:rsidR="00E9663D" w:rsidRPr="00306A40">
        <w:rPr>
          <w:rFonts w:ascii="Arial" w:hAnsi="Arial" w:cs="Arial"/>
        </w:rPr>
        <w:t xml:space="preserve"> event</w:t>
      </w:r>
      <w:r w:rsidRPr="00306A40">
        <w:rPr>
          <w:rFonts w:ascii="Arial" w:hAnsi="Arial" w:cs="Arial"/>
        </w:rPr>
        <w:t xml:space="preserve"> frequency, amplitude, duration and </w:t>
      </w:r>
      <w:r w:rsidR="00E9663D" w:rsidRPr="00306A40">
        <w:rPr>
          <w:rFonts w:ascii="Arial" w:hAnsi="Arial" w:cs="Arial"/>
        </w:rPr>
        <w:t>left-right</w:t>
      </w:r>
      <w:r w:rsidRPr="00306A40">
        <w:rPr>
          <w:rFonts w:ascii="Arial" w:hAnsi="Arial" w:cs="Arial"/>
        </w:rPr>
        <w:t xml:space="preserve"> correlation</w:t>
      </w:r>
      <w:r w:rsidR="00E9663D" w:rsidRPr="00306A40">
        <w:rPr>
          <w:rFonts w:ascii="Arial" w:hAnsi="Arial" w:cs="Arial"/>
        </w:rPr>
        <w:t xml:space="preserve"> coefficient </w:t>
      </w:r>
      <w:r w:rsidR="00E9663D" w:rsidRPr="000D4A2B">
        <w:rPr>
          <w:rFonts w:ascii="Arial" w:hAnsi="Arial" w:cs="Arial"/>
        </w:rPr>
        <w:t>(Pearso</w:t>
      </w:r>
      <w:r w:rsidR="003E4461">
        <w:rPr>
          <w:rFonts w:ascii="Arial" w:hAnsi="Arial" w:cs="Arial"/>
        </w:rPr>
        <w:t>n</w:t>
      </w:r>
      <w:r w:rsidR="00E9663D" w:rsidRPr="000D4A2B">
        <w:rPr>
          <w:rFonts w:ascii="Arial" w:hAnsi="Arial" w:cs="Arial"/>
        </w:rPr>
        <w:t>)</w:t>
      </w:r>
      <w:r w:rsidR="00E9663D" w:rsidRPr="00306A40">
        <w:rPr>
          <w:rFonts w:ascii="Arial" w:hAnsi="Arial" w:cs="Arial"/>
        </w:rPr>
        <w:t xml:space="preserve"> across indicated genotypes. n = 9 α9 KO, n = 17 control, n = 13 α9 GOF/+, and n = 10 α9 GOF mice, (one-way ANOVA with Tukey post-hoc; **p &lt; 0.005, *p &lt; 0.05, comparisons not shown are not statistically significant).</w:t>
      </w:r>
    </w:p>
    <w:p w14:paraId="4F08E2B9" w14:textId="77777777" w:rsidR="00F87041" w:rsidRPr="00306A40" w:rsidRDefault="00F87041" w:rsidP="00C8268C">
      <w:pPr>
        <w:spacing w:after="0" w:line="240" w:lineRule="auto"/>
        <w:contextualSpacing/>
        <w:rPr>
          <w:rFonts w:ascii="Arial" w:hAnsi="Arial" w:cs="Arial"/>
          <w:b/>
          <w:bCs/>
        </w:rPr>
      </w:pPr>
      <w:r w:rsidRPr="00306A40">
        <w:rPr>
          <w:rFonts w:ascii="Arial" w:hAnsi="Arial" w:cs="Arial"/>
          <w:b/>
          <w:bCs/>
        </w:rPr>
        <w:br w:type="page"/>
      </w:r>
    </w:p>
    <w:p w14:paraId="73E0EF1F" w14:textId="10E8D390" w:rsidR="00E243D6" w:rsidRPr="00306A40" w:rsidRDefault="00E243D6" w:rsidP="00C8268C">
      <w:pPr>
        <w:pStyle w:val="ListParagraph"/>
        <w:spacing w:after="0" w:line="240" w:lineRule="auto"/>
        <w:ind w:left="0"/>
        <w:rPr>
          <w:rFonts w:ascii="Arial" w:hAnsi="Arial" w:cs="Arial"/>
          <w:b/>
          <w:bCs/>
        </w:rPr>
      </w:pPr>
      <w:r w:rsidRPr="00306A40">
        <w:rPr>
          <w:rFonts w:ascii="Arial" w:hAnsi="Arial" w:cs="Arial"/>
          <w:b/>
          <w:bCs/>
        </w:rPr>
        <w:lastRenderedPageBreak/>
        <w:t>SUPPLEMENTAL VIDEO LEGENDS</w:t>
      </w:r>
    </w:p>
    <w:p w14:paraId="6B734638" w14:textId="77777777" w:rsidR="00E243D6" w:rsidRPr="00306A40" w:rsidRDefault="00E243D6" w:rsidP="00C8268C">
      <w:pPr>
        <w:pStyle w:val="ListParagraph"/>
        <w:spacing w:after="0" w:line="240" w:lineRule="auto"/>
        <w:ind w:left="0"/>
        <w:rPr>
          <w:rFonts w:ascii="Arial" w:hAnsi="Arial" w:cs="Arial"/>
          <w:b/>
          <w:bCs/>
        </w:rPr>
      </w:pPr>
    </w:p>
    <w:p w14:paraId="32407497" w14:textId="4059B34D" w:rsidR="00E243D6" w:rsidRPr="00306A40" w:rsidRDefault="00E243D6" w:rsidP="00C8268C">
      <w:pPr>
        <w:pStyle w:val="ListParagraph"/>
        <w:spacing w:after="0" w:line="240" w:lineRule="auto"/>
        <w:ind w:left="0"/>
        <w:rPr>
          <w:rFonts w:ascii="Arial" w:hAnsi="Arial" w:cs="Arial"/>
          <w:b/>
          <w:bCs/>
        </w:rPr>
      </w:pPr>
      <w:bookmarkStart w:id="686" w:name="_Hlk46148804"/>
      <w:r w:rsidRPr="00306A40">
        <w:rPr>
          <w:rFonts w:ascii="Arial" w:hAnsi="Arial" w:cs="Arial"/>
          <w:b/>
          <w:bCs/>
        </w:rPr>
        <w:t xml:space="preserve">Supplemental video 1. Delayed onset of P2ry1-dependent spontaneous </w:t>
      </w:r>
      <w:proofErr w:type="spellStart"/>
      <w:r w:rsidRPr="00306A40">
        <w:rPr>
          <w:rFonts w:ascii="Arial" w:hAnsi="Arial" w:cs="Arial"/>
          <w:b/>
          <w:bCs/>
        </w:rPr>
        <w:t>crenations</w:t>
      </w:r>
      <w:proofErr w:type="spellEnd"/>
      <w:r w:rsidRPr="00306A40">
        <w:rPr>
          <w:rFonts w:ascii="Arial" w:hAnsi="Arial" w:cs="Arial"/>
          <w:b/>
          <w:bCs/>
        </w:rPr>
        <w:t xml:space="preserve"> in ISCs.</w:t>
      </w:r>
    </w:p>
    <w:p w14:paraId="4DFEDEFF" w14:textId="75EA3FED" w:rsidR="00B511F3" w:rsidRPr="00306A40" w:rsidRDefault="00E243D6" w:rsidP="00C8268C">
      <w:pPr>
        <w:pStyle w:val="ListParagraph"/>
        <w:numPr>
          <w:ilvl w:val="0"/>
          <w:numId w:val="20"/>
        </w:numPr>
        <w:spacing w:after="0" w:line="240" w:lineRule="auto"/>
        <w:rPr>
          <w:rFonts w:ascii="Arial" w:hAnsi="Arial" w:cs="Arial"/>
        </w:rPr>
      </w:pPr>
      <w:r w:rsidRPr="00306A40">
        <w:rPr>
          <w:rFonts w:ascii="Arial" w:hAnsi="Arial" w:cs="Arial"/>
        </w:rPr>
        <w:t>DIC imaging of spontaneous cell shrinkage events (crenation) in the cochlea across the prehearing period. Application of</w:t>
      </w:r>
      <w:r w:rsidR="00B511F3" w:rsidRPr="00306A40">
        <w:rPr>
          <w:rFonts w:ascii="Arial" w:hAnsi="Arial" w:cs="Arial"/>
        </w:rPr>
        <w:t xml:space="preserve"> MRS2500 (1 </w:t>
      </w:r>
      <w:proofErr w:type="spellStart"/>
      <w:r w:rsidR="00B511F3" w:rsidRPr="00306A40">
        <w:rPr>
          <w:rFonts w:ascii="Arial" w:hAnsi="Arial" w:cs="Arial"/>
        </w:rPr>
        <w:t>μM</w:t>
      </w:r>
      <w:proofErr w:type="spellEnd"/>
      <w:r w:rsidR="00B511F3" w:rsidRPr="00306A40">
        <w:rPr>
          <w:rFonts w:ascii="Arial" w:hAnsi="Arial" w:cs="Arial"/>
        </w:rPr>
        <w:t>), a selective P2RY1 antagonist, is indicated in the top right corner of each video.</w:t>
      </w:r>
    </w:p>
    <w:p w14:paraId="36A35638" w14:textId="61E6FDDA" w:rsidR="00B511F3" w:rsidRPr="00306A40" w:rsidRDefault="00B511F3" w:rsidP="00C8268C">
      <w:pPr>
        <w:spacing w:after="0" w:line="240" w:lineRule="auto"/>
        <w:contextualSpacing/>
        <w:rPr>
          <w:rFonts w:ascii="Arial" w:hAnsi="Arial" w:cs="Arial"/>
          <w:b/>
          <w:bCs/>
        </w:rPr>
      </w:pPr>
      <w:r w:rsidRPr="00306A40">
        <w:rPr>
          <w:rFonts w:ascii="Arial" w:hAnsi="Arial" w:cs="Arial"/>
          <w:b/>
          <w:bCs/>
        </w:rPr>
        <w:t xml:space="preserve">Supplemental video 2. Grid-based analysis of </w:t>
      </w:r>
      <w:r w:rsidR="005C5FBC" w:rsidRPr="00306A40">
        <w:rPr>
          <w:rFonts w:ascii="Arial" w:hAnsi="Arial" w:cs="Arial"/>
          <w:b/>
          <w:bCs/>
        </w:rPr>
        <w:t>Ca</w:t>
      </w:r>
      <w:r w:rsidR="005C5FBC" w:rsidRPr="00306A40">
        <w:rPr>
          <w:rFonts w:ascii="Arial" w:hAnsi="Arial" w:cs="Arial"/>
          <w:b/>
          <w:bCs/>
          <w:vertAlign w:val="superscript"/>
        </w:rPr>
        <w:t>2+</w:t>
      </w:r>
      <w:r w:rsidR="005C5FBC" w:rsidRPr="00306A40">
        <w:rPr>
          <w:rFonts w:ascii="Arial" w:hAnsi="Arial" w:cs="Arial"/>
          <w:b/>
          <w:bCs/>
        </w:rPr>
        <w:t xml:space="preserve"> transients.</w:t>
      </w:r>
    </w:p>
    <w:p w14:paraId="75A591EC" w14:textId="5FF55DDB" w:rsidR="005C5FBC" w:rsidRPr="00306A40" w:rsidRDefault="005C5FBC" w:rsidP="00C8268C">
      <w:pPr>
        <w:pStyle w:val="ListParagraph"/>
        <w:numPr>
          <w:ilvl w:val="0"/>
          <w:numId w:val="23"/>
        </w:numPr>
        <w:spacing w:after="0" w:line="240" w:lineRule="auto"/>
        <w:rPr>
          <w:rFonts w:ascii="Arial" w:hAnsi="Arial" w:cs="Arial"/>
        </w:rPr>
      </w:pPr>
      <w:r w:rsidRPr="00306A40">
        <w:rPr>
          <w:rFonts w:ascii="Arial" w:hAnsi="Arial" w:cs="Arial"/>
        </w:rPr>
        <w:t xml:space="preserve">Time lapse imaging of isolated cochlea 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White squares indicate active ISCs and white dots indicate active IHCs.</w:t>
      </w:r>
    </w:p>
    <w:p w14:paraId="2D9B0B7A" w14:textId="6DBC8FEC" w:rsidR="00B511F3" w:rsidRPr="00306A40" w:rsidRDefault="00B511F3" w:rsidP="00C8268C">
      <w:pPr>
        <w:spacing w:after="0" w:line="240" w:lineRule="auto"/>
        <w:contextualSpacing/>
        <w:rPr>
          <w:rFonts w:ascii="Arial" w:hAnsi="Arial" w:cs="Arial"/>
          <w:b/>
          <w:bCs/>
        </w:rPr>
      </w:pPr>
      <w:r w:rsidRPr="00306A40">
        <w:rPr>
          <w:rFonts w:ascii="Arial" w:hAnsi="Arial" w:cs="Arial"/>
          <w:b/>
          <w:bCs/>
        </w:rPr>
        <w:t>Supplemental video 3. Correlated activation of IHCs and ISCs requires P2RY1 signaling.</w:t>
      </w:r>
    </w:p>
    <w:p w14:paraId="00FF17A0" w14:textId="14CF028E" w:rsidR="00B511F3" w:rsidRPr="00306A40" w:rsidRDefault="00B511F3" w:rsidP="00C8268C">
      <w:pPr>
        <w:pStyle w:val="ListParagraph"/>
        <w:numPr>
          <w:ilvl w:val="0"/>
          <w:numId w:val="22"/>
        </w:numPr>
        <w:spacing w:after="0" w:line="240" w:lineRule="auto"/>
        <w:rPr>
          <w:rFonts w:ascii="Arial" w:hAnsi="Arial" w:cs="Arial"/>
        </w:rPr>
      </w:pPr>
      <w:r w:rsidRPr="00306A40">
        <w:rPr>
          <w:rFonts w:ascii="Arial" w:hAnsi="Arial" w:cs="Arial"/>
        </w:rPr>
        <w:t xml:space="preserve">Time lapse imaging of isolated middle sections of cochlea from </w:t>
      </w:r>
      <w:r w:rsidR="005C5FBC" w:rsidRPr="00306A40">
        <w:rPr>
          <w:rFonts w:ascii="Arial" w:hAnsi="Arial" w:cs="Arial"/>
        </w:rPr>
        <w:t xml:space="preserve">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Application of MRS2500 (1 </w:t>
      </w:r>
      <w:proofErr w:type="spellStart"/>
      <w:r w:rsidRPr="00306A40">
        <w:rPr>
          <w:rFonts w:ascii="Arial" w:hAnsi="Arial" w:cs="Arial"/>
        </w:rPr>
        <w:t>μM</w:t>
      </w:r>
      <w:proofErr w:type="spellEnd"/>
      <w:r w:rsidRPr="00306A40">
        <w:rPr>
          <w:rFonts w:ascii="Arial" w:hAnsi="Arial" w:cs="Arial"/>
        </w:rPr>
        <w:t>) is indicated in the top right corner of each video.</w:t>
      </w:r>
    </w:p>
    <w:p w14:paraId="01A9CA5E" w14:textId="1D5C4A0D" w:rsidR="005C5FBC" w:rsidRPr="00306A40" w:rsidRDefault="005C5FBC" w:rsidP="00C8268C">
      <w:pPr>
        <w:spacing w:after="0" w:line="240" w:lineRule="auto"/>
        <w:contextualSpacing/>
        <w:rPr>
          <w:rFonts w:ascii="Arial" w:hAnsi="Arial" w:cs="Arial"/>
        </w:rPr>
      </w:pPr>
      <w:r w:rsidRPr="00306A40">
        <w:rPr>
          <w:rFonts w:ascii="Arial" w:hAnsi="Arial" w:cs="Arial"/>
          <w:b/>
          <w:bCs/>
        </w:rPr>
        <w:t>Supplemental video 4. Tonotopic differences in extent of IHC activation at early developmental time points</w:t>
      </w:r>
      <w:r w:rsidRPr="00306A40">
        <w:rPr>
          <w:rFonts w:ascii="Arial" w:hAnsi="Arial" w:cs="Arial"/>
        </w:rPr>
        <w:t>.</w:t>
      </w:r>
    </w:p>
    <w:p w14:paraId="1DD1FAA6" w14:textId="55CE04B9" w:rsidR="005C5FBC" w:rsidRPr="00306A40" w:rsidRDefault="005C5FBC" w:rsidP="00C8268C">
      <w:pPr>
        <w:pStyle w:val="ListParagraph"/>
        <w:numPr>
          <w:ilvl w:val="0"/>
          <w:numId w:val="24"/>
        </w:numPr>
        <w:spacing w:after="0" w:line="240" w:lineRule="auto"/>
        <w:rPr>
          <w:rFonts w:ascii="Arial" w:hAnsi="Arial" w:cs="Arial"/>
        </w:rPr>
      </w:pPr>
      <w:r w:rsidRPr="00306A40">
        <w:rPr>
          <w:rFonts w:ascii="Arial" w:hAnsi="Arial" w:cs="Arial"/>
        </w:rPr>
        <w:t xml:space="preserve">Time lapse imaging of isolated apical and basal sections of cochlea from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(P0). </w:t>
      </w:r>
    </w:p>
    <w:p w14:paraId="5B98217F" w14:textId="6203D865" w:rsidR="005C5FBC" w:rsidRPr="00306A40" w:rsidRDefault="005C5FBC" w:rsidP="00C8268C">
      <w:pPr>
        <w:spacing w:after="0" w:line="240" w:lineRule="auto"/>
        <w:contextualSpacing/>
        <w:rPr>
          <w:rFonts w:ascii="Arial" w:hAnsi="Arial" w:cs="Arial"/>
          <w:b/>
          <w:bCs/>
        </w:rPr>
      </w:pPr>
      <w:r w:rsidRPr="00306A40">
        <w:rPr>
          <w:rFonts w:ascii="Arial" w:hAnsi="Arial" w:cs="Arial"/>
          <w:b/>
          <w:bCs/>
        </w:rPr>
        <w:t>Supplemental video 5. Tonotopic differences in extent of SGN activation at early developmental time points.</w:t>
      </w:r>
    </w:p>
    <w:p w14:paraId="7859D09E" w14:textId="26C968F3" w:rsidR="005C5FBC" w:rsidRPr="00306A40" w:rsidRDefault="007F7307" w:rsidP="00C8268C">
      <w:pPr>
        <w:pStyle w:val="ListParagraph"/>
        <w:numPr>
          <w:ilvl w:val="0"/>
          <w:numId w:val="25"/>
        </w:numPr>
        <w:spacing w:after="0" w:line="240" w:lineRule="auto"/>
        <w:rPr>
          <w:rFonts w:ascii="Arial" w:hAnsi="Arial" w:cs="Arial"/>
        </w:rPr>
      </w:pPr>
      <w:r w:rsidRPr="00306A40">
        <w:rPr>
          <w:rFonts w:ascii="Arial" w:hAnsi="Arial" w:cs="Arial"/>
        </w:rPr>
        <w:t xml:space="preserve">Time lapse imaging of SGN activity in isolated apical and basal sections of cochlea from E16.5 and P0 </w:t>
      </w:r>
      <w:r w:rsidRPr="00306A40">
        <w:rPr>
          <w:rFonts w:ascii="Arial" w:hAnsi="Arial" w:cs="Arial"/>
          <w:i/>
          <w:iCs/>
        </w:rPr>
        <w:t>Snap25-T2A-GCaMP6s</w:t>
      </w:r>
      <w:r w:rsidRPr="00306A40">
        <w:rPr>
          <w:rFonts w:ascii="Arial" w:hAnsi="Arial" w:cs="Arial"/>
        </w:rPr>
        <w:t xml:space="preserve"> mice. </w:t>
      </w:r>
    </w:p>
    <w:p w14:paraId="132A1408" w14:textId="1B30116F" w:rsidR="005C5FBC" w:rsidRPr="00306A40" w:rsidRDefault="005C5FBC" w:rsidP="00C8268C">
      <w:pPr>
        <w:spacing w:after="0" w:line="240" w:lineRule="auto"/>
        <w:contextualSpacing/>
        <w:rPr>
          <w:rFonts w:ascii="Arial" w:hAnsi="Arial" w:cs="Arial"/>
          <w:b/>
          <w:bCs/>
        </w:rPr>
      </w:pPr>
      <w:r w:rsidRPr="00306A40">
        <w:rPr>
          <w:rFonts w:ascii="Arial" w:hAnsi="Arial" w:cs="Arial"/>
          <w:b/>
          <w:bCs/>
        </w:rPr>
        <w:t>Supplemental video 6. Correlated activation of SGNs requires IHC glutamate release.</w:t>
      </w:r>
    </w:p>
    <w:p w14:paraId="504F377E" w14:textId="530E0570" w:rsidR="005C5FBC" w:rsidRPr="00306A40" w:rsidRDefault="005C5FBC" w:rsidP="00C8268C">
      <w:pPr>
        <w:pStyle w:val="ListParagraph"/>
        <w:numPr>
          <w:ilvl w:val="0"/>
          <w:numId w:val="25"/>
        </w:numPr>
        <w:spacing w:after="0" w:line="240" w:lineRule="auto"/>
        <w:rPr>
          <w:rFonts w:ascii="Arial" w:hAnsi="Arial" w:cs="Arial"/>
        </w:rPr>
      </w:pPr>
      <w:r w:rsidRPr="00306A40">
        <w:rPr>
          <w:rFonts w:ascii="Arial" w:hAnsi="Arial" w:cs="Arial"/>
        </w:rPr>
        <w:t xml:space="preserve">Time lapse imaging of SGN activity in isolated basal sections of cochlea from P0 </w:t>
      </w:r>
      <w:r w:rsidRPr="00306A40">
        <w:rPr>
          <w:rFonts w:ascii="Arial" w:hAnsi="Arial" w:cs="Arial"/>
          <w:i/>
          <w:iCs/>
        </w:rPr>
        <w:t>Snap25-T2A-GCaMP6s</w:t>
      </w:r>
      <w:r w:rsidRPr="00306A40">
        <w:rPr>
          <w:rFonts w:ascii="Arial" w:hAnsi="Arial" w:cs="Arial"/>
        </w:rPr>
        <w:t xml:space="preserve"> mice. Application of CNQX/CPP (50/100 </w:t>
      </w:r>
      <w:proofErr w:type="spellStart"/>
      <w:r w:rsidRPr="00306A40">
        <w:rPr>
          <w:rFonts w:ascii="Arial" w:hAnsi="Arial" w:cs="Arial"/>
        </w:rPr>
        <w:t>μM</w:t>
      </w:r>
      <w:proofErr w:type="spellEnd"/>
      <w:r w:rsidRPr="00306A40">
        <w:rPr>
          <w:rFonts w:ascii="Arial" w:hAnsi="Arial" w:cs="Arial"/>
        </w:rPr>
        <w:t>) is indicated in the top right corner.</w:t>
      </w:r>
    </w:p>
    <w:p w14:paraId="448C0336" w14:textId="756FC386" w:rsidR="005C5FBC" w:rsidRPr="00306A40" w:rsidRDefault="005C5FBC" w:rsidP="00C8268C">
      <w:pPr>
        <w:spacing w:after="0" w:line="240" w:lineRule="auto"/>
        <w:contextualSpacing/>
        <w:rPr>
          <w:rFonts w:ascii="Arial" w:hAnsi="Arial" w:cs="Arial"/>
          <w:b/>
          <w:bCs/>
        </w:rPr>
      </w:pPr>
      <w:r w:rsidRPr="00306A40">
        <w:rPr>
          <w:rFonts w:ascii="Arial" w:hAnsi="Arial" w:cs="Arial"/>
          <w:b/>
          <w:bCs/>
        </w:rPr>
        <w:t>Supplemental video 7. Correlated activation of SGNs requires P2ry1-mediated excitation of IHCs</w:t>
      </w:r>
      <w:r w:rsidR="007F7307" w:rsidRPr="00306A40">
        <w:rPr>
          <w:rFonts w:ascii="Arial" w:hAnsi="Arial" w:cs="Arial"/>
          <w:b/>
          <w:bCs/>
        </w:rPr>
        <w:t>.</w:t>
      </w:r>
    </w:p>
    <w:p w14:paraId="40369048" w14:textId="2073B3D9" w:rsidR="005C5FBC" w:rsidRPr="00306A40" w:rsidRDefault="005C5FBC" w:rsidP="00C8268C">
      <w:pPr>
        <w:pStyle w:val="ListParagraph"/>
        <w:numPr>
          <w:ilvl w:val="0"/>
          <w:numId w:val="26"/>
        </w:numPr>
        <w:spacing w:after="0" w:line="240" w:lineRule="auto"/>
        <w:rPr>
          <w:rFonts w:ascii="Arial" w:hAnsi="Arial" w:cs="Arial"/>
        </w:rPr>
      </w:pPr>
      <w:r w:rsidRPr="00306A40">
        <w:rPr>
          <w:rFonts w:ascii="Arial" w:hAnsi="Arial" w:cs="Arial"/>
        </w:rPr>
        <w:t xml:space="preserve">Time lapse imaging of SGN activity in isolated basal sections of cochlea from P0 </w:t>
      </w:r>
      <w:r w:rsidRPr="00306A40">
        <w:rPr>
          <w:rFonts w:ascii="Arial" w:hAnsi="Arial" w:cs="Arial"/>
          <w:i/>
          <w:iCs/>
        </w:rPr>
        <w:t>Snap25-T2A-GCaMP6s</w:t>
      </w:r>
      <w:r w:rsidRPr="00306A40">
        <w:rPr>
          <w:rFonts w:ascii="Arial" w:hAnsi="Arial" w:cs="Arial"/>
        </w:rPr>
        <w:t xml:space="preserve">. Application of MRS2500 (1 </w:t>
      </w:r>
      <w:proofErr w:type="spellStart"/>
      <w:r w:rsidRPr="00306A40">
        <w:rPr>
          <w:rFonts w:ascii="Arial" w:hAnsi="Arial" w:cs="Arial"/>
        </w:rPr>
        <w:t>μM</w:t>
      </w:r>
      <w:proofErr w:type="spellEnd"/>
      <w:r w:rsidRPr="00306A40">
        <w:rPr>
          <w:rFonts w:ascii="Arial" w:hAnsi="Arial" w:cs="Arial"/>
        </w:rPr>
        <w:t>) is indicated in the top right corner.</w:t>
      </w:r>
    </w:p>
    <w:p w14:paraId="0983E858" w14:textId="07D51F3D" w:rsidR="00701029" w:rsidRPr="00306A40" w:rsidRDefault="00701029" w:rsidP="00C8268C">
      <w:pPr>
        <w:spacing w:after="0" w:line="240" w:lineRule="auto"/>
        <w:contextualSpacing/>
        <w:rPr>
          <w:rFonts w:ascii="Arial" w:hAnsi="Arial" w:cs="Arial"/>
          <w:b/>
          <w:bCs/>
        </w:rPr>
      </w:pPr>
      <w:r w:rsidRPr="00306A40">
        <w:rPr>
          <w:rFonts w:ascii="Arial" w:hAnsi="Arial" w:cs="Arial"/>
          <w:b/>
          <w:bCs/>
        </w:rPr>
        <w:t>Supplemental video 8. Developmental increase in spontaneous activity in the IC.</w:t>
      </w:r>
    </w:p>
    <w:p w14:paraId="1F003A34" w14:textId="77777777" w:rsidR="00B8691B" w:rsidRPr="00B8691B" w:rsidRDefault="00701029" w:rsidP="00B24953">
      <w:pPr>
        <w:pStyle w:val="ListParagraph"/>
        <w:numPr>
          <w:ilvl w:val="0"/>
          <w:numId w:val="27"/>
        </w:numPr>
        <w:spacing w:after="0" w:line="240" w:lineRule="auto"/>
        <w:rPr>
          <w:rFonts w:ascii="Arial" w:hAnsi="Arial" w:cs="Arial"/>
          <w:b/>
          <w:bCs/>
        </w:rPr>
      </w:pPr>
      <w:r w:rsidRPr="00B8691B">
        <w:rPr>
          <w:rFonts w:ascii="Arial" w:hAnsi="Arial" w:cs="Arial"/>
        </w:rPr>
        <w:t xml:space="preserve">Time lapse imaging of inferior colliculus activity in unanesthetized </w:t>
      </w:r>
      <w:r w:rsidRPr="00B8691B">
        <w:rPr>
          <w:rFonts w:ascii="Arial" w:hAnsi="Arial" w:cs="Arial"/>
          <w:i/>
          <w:iCs/>
        </w:rPr>
        <w:t xml:space="preserve">Snap25-T2A-GCaMP6s </w:t>
      </w:r>
      <w:r w:rsidRPr="00B8691B">
        <w:rPr>
          <w:rFonts w:ascii="Arial" w:hAnsi="Arial" w:cs="Arial"/>
        </w:rPr>
        <w:t xml:space="preserve">mice. </w:t>
      </w:r>
    </w:p>
    <w:p w14:paraId="45626DB6" w14:textId="7BA90A62" w:rsidR="00701029" w:rsidRPr="00B8691B" w:rsidRDefault="00701029" w:rsidP="00B8691B">
      <w:pPr>
        <w:spacing w:after="0" w:line="240" w:lineRule="auto"/>
        <w:rPr>
          <w:rFonts w:ascii="Arial" w:hAnsi="Arial" w:cs="Arial"/>
          <w:b/>
          <w:bCs/>
        </w:rPr>
      </w:pPr>
      <w:r w:rsidRPr="00B8691B">
        <w:rPr>
          <w:rFonts w:ascii="Arial" w:hAnsi="Arial" w:cs="Arial"/>
          <w:b/>
          <w:bCs/>
        </w:rPr>
        <w:t xml:space="preserve">Supplemental video </w:t>
      </w:r>
      <w:r w:rsidR="006D036B" w:rsidRPr="00B8691B">
        <w:rPr>
          <w:rFonts w:ascii="Arial" w:hAnsi="Arial" w:cs="Arial"/>
          <w:b/>
          <w:bCs/>
        </w:rPr>
        <w:t>9</w:t>
      </w:r>
      <w:r w:rsidRPr="00B8691B">
        <w:rPr>
          <w:rFonts w:ascii="Arial" w:hAnsi="Arial" w:cs="Arial"/>
          <w:b/>
          <w:bCs/>
        </w:rPr>
        <w:t>. Cholinergic modulation of IHCs influences correlated activation of IC neurons before hearing onset.</w:t>
      </w:r>
    </w:p>
    <w:p w14:paraId="11C751F8" w14:textId="235EEDDA" w:rsidR="00701029" w:rsidRPr="00306A40" w:rsidRDefault="00701029" w:rsidP="00C8268C">
      <w:pPr>
        <w:pStyle w:val="ListParagraph"/>
        <w:numPr>
          <w:ilvl w:val="0"/>
          <w:numId w:val="29"/>
        </w:numPr>
        <w:spacing w:after="0" w:line="240" w:lineRule="auto"/>
        <w:rPr>
          <w:rFonts w:ascii="Arial" w:hAnsi="Arial" w:cs="Arial"/>
        </w:rPr>
      </w:pPr>
      <w:r w:rsidRPr="00306A40">
        <w:rPr>
          <w:rFonts w:ascii="Arial" w:hAnsi="Arial" w:cs="Arial"/>
        </w:rPr>
        <w:t xml:space="preserve">Time lapse imaging of IC activity in unanesthetized, P7 </w:t>
      </w:r>
      <w:r w:rsidRPr="00306A40">
        <w:rPr>
          <w:rFonts w:ascii="Arial" w:hAnsi="Arial" w:cs="Arial"/>
          <w:i/>
          <w:iCs/>
        </w:rPr>
        <w:t xml:space="preserve">Snap25-T2A-GCaMP6s; </w:t>
      </w:r>
      <w:proofErr w:type="spellStart"/>
      <w:r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rPr>
        <w:t xml:space="preserve"> </w:t>
      </w:r>
      <w:r w:rsidRPr="00306A40">
        <w:rPr>
          <w:rFonts w:ascii="Arial" w:hAnsi="Arial" w:cs="Arial"/>
          <w:i/>
          <w:iCs/>
          <w:vertAlign w:val="superscript"/>
        </w:rPr>
        <w:t>–/</w:t>
      </w:r>
      <w:proofErr w:type="gramStart"/>
      <w:r w:rsidRPr="00306A40">
        <w:rPr>
          <w:rFonts w:ascii="Arial" w:hAnsi="Arial" w:cs="Arial"/>
          <w:i/>
          <w:iCs/>
          <w:vertAlign w:val="superscript"/>
        </w:rPr>
        <w:t>–</w:t>
      </w:r>
      <w:r w:rsidRPr="00306A40">
        <w:rPr>
          <w:rFonts w:ascii="Arial" w:hAnsi="Arial" w:cs="Arial"/>
          <w:vertAlign w:val="superscript"/>
        </w:rPr>
        <w:t xml:space="preserve">  </w:t>
      </w:r>
      <w:r w:rsidRPr="00306A40">
        <w:rPr>
          <w:rFonts w:ascii="Arial" w:hAnsi="Arial" w:cs="Arial"/>
        </w:rPr>
        <w:t>(</w:t>
      </w:r>
      <w:proofErr w:type="gramEnd"/>
      <w:r w:rsidRPr="00306A40">
        <w:rPr>
          <w:rFonts w:ascii="Arial" w:hAnsi="Arial" w:cs="Arial"/>
          <w:i/>
          <w:iCs/>
        </w:rPr>
        <w:t>α9</w:t>
      </w:r>
      <w:r w:rsidRPr="00306A40">
        <w:rPr>
          <w:rFonts w:ascii="Arial" w:hAnsi="Arial" w:cs="Arial"/>
        </w:rPr>
        <w:t xml:space="preserve"> KO) and </w:t>
      </w:r>
      <w:proofErr w:type="spellStart"/>
      <w:r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rPr>
        <w:t xml:space="preserve"> </w:t>
      </w:r>
      <w:r w:rsidRPr="00306A40">
        <w:rPr>
          <w:rFonts w:ascii="Arial" w:hAnsi="Arial" w:cs="Arial"/>
          <w:i/>
          <w:iCs/>
          <w:vertAlign w:val="superscript"/>
        </w:rPr>
        <w:t>L9’T/L9’T</w:t>
      </w:r>
      <w:r w:rsidRPr="00306A40">
        <w:rPr>
          <w:rFonts w:ascii="Arial" w:hAnsi="Arial" w:cs="Arial"/>
        </w:rPr>
        <w:t xml:space="preserve"> (</w:t>
      </w:r>
      <w:r w:rsidRPr="00306A40">
        <w:rPr>
          <w:rFonts w:ascii="Arial" w:hAnsi="Arial" w:cs="Arial"/>
          <w:i/>
          <w:iCs/>
        </w:rPr>
        <w:t>α9</w:t>
      </w:r>
      <w:r w:rsidRPr="00306A40">
        <w:rPr>
          <w:rFonts w:ascii="Arial" w:hAnsi="Arial" w:cs="Arial"/>
        </w:rPr>
        <w:t xml:space="preserve"> GOF) mice.</w:t>
      </w:r>
    </w:p>
    <w:bookmarkEnd w:id="686"/>
    <w:p w14:paraId="418790AF" w14:textId="77777777" w:rsidR="005C5FBC" w:rsidRPr="00306A40" w:rsidRDefault="005C5FBC" w:rsidP="00C8268C">
      <w:pPr>
        <w:spacing w:after="0" w:line="240" w:lineRule="auto"/>
        <w:contextualSpacing/>
        <w:rPr>
          <w:rFonts w:ascii="Arial" w:hAnsi="Arial" w:cs="Arial"/>
        </w:rPr>
      </w:pPr>
    </w:p>
    <w:p w14:paraId="76FA7ADA" w14:textId="77777777" w:rsidR="005C5FBC" w:rsidRPr="00306A40" w:rsidRDefault="005C5FBC" w:rsidP="00C8268C">
      <w:pPr>
        <w:spacing w:after="0" w:line="240" w:lineRule="auto"/>
        <w:contextualSpacing/>
        <w:rPr>
          <w:rFonts w:ascii="Arial" w:hAnsi="Arial" w:cs="Arial"/>
        </w:rPr>
      </w:pPr>
    </w:p>
    <w:p w14:paraId="06939937" w14:textId="77777777" w:rsidR="00B511F3" w:rsidRPr="00306A40" w:rsidRDefault="00B511F3" w:rsidP="00C8268C">
      <w:pPr>
        <w:spacing w:after="0" w:line="240" w:lineRule="auto"/>
        <w:contextualSpacing/>
        <w:rPr>
          <w:rFonts w:ascii="Arial" w:hAnsi="Arial" w:cs="Arial"/>
        </w:rPr>
      </w:pPr>
    </w:p>
    <w:p w14:paraId="6B221C56" w14:textId="77777777" w:rsidR="00E243D6" w:rsidRPr="00306A40" w:rsidRDefault="00E243D6" w:rsidP="00C8268C">
      <w:pPr>
        <w:pStyle w:val="ListParagraph"/>
        <w:spacing w:after="0" w:line="240" w:lineRule="auto"/>
        <w:ind w:left="0"/>
        <w:rPr>
          <w:rFonts w:ascii="Arial" w:hAnsi="Arial" w:cs="Arial"/>
          <w:b/>
          <w:bCs/>
        </w:rPr>
      </w:pPr>
    </w:p>
    <w:p w14:paraId="5263154F" w14:textId="444E7563" w:rsidR="00E243D6" w:rsidRPr="00306A40" w:rsidRDefault="00E243D6" w:rsidP="00C8268C">
      <w:pPr>
        <w:pStyle w:val="ListParagraph"/>
        <w:spacing w:after="0" w:line="240" w:lineRule="auto"/>
        <w:ind w:left="360"/>
        <w:rPr>
          <w:rFonts w:ascii="Arial" w:hAnsi="Arial" w:cs="Arial"/>
          <w:b/>
          <w:bCs/>
        </w:rPr>
      </w:pPr>
    </w:p>
    <w:p w14:paraId="10FA390D" w14:textId="77777777" w:rsidR="00E243D6" w:rsidRPr="00306A40" w:rsidRDefault="00E243D6" w:rsidP="00C8268C">
      <w:pPr>
        <w:pStyle w:val="ListParagraph"/>
        <w:spacing w:after="0" w:line="240" w:lineRule="auto"/>
        <w:ind w:left="360"/>
        <w:rPr>
          <w:rFonts w:ascii="Arial" w:hAnsi="Arial" w:cs="Arial"/>
          <w:b/>
          <w:bCs/>
        </w:rPr>
      </w:pPr>
    </w:p>
    <w:sectPr w:rsidR="00E243D6" w:rsidRPr="0030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dvOTf0129623">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roman"/>
    <w:notTrueType/>
    <w:pitch w:val="default"/>
  </w:font>
  <w:font w:name="TimesNewRoman">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00D0"/>
    <w:multiLevelType w:val="hybridMultilevel"/>
    <w:tmpl w:val="FCE208E8"/>
    <w:lvl w:ilvl="0" w:tplc="1C8A2E2E">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67E9"/>
    <w:multiLevelType w:val="hybridMultilevel"/>
    <w:tmpl w:val="8B8E4AD6"/>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A648A"/>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B0376"/>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B21BA0"/>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E379C4"/>
    <w:multiLevelType w:val="hybridMultilevel"/>
    <w:tmpl w:val="3E1E68B0"/>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B323F1"/>
    <w:multiLevelType w:val="hybridMultilevel"/>
    <w:tmpl w:val="363C25B2"/>
    <w:lvl w:ilvl="0" w:tplc="992EFE7C">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CF2469"/>
    <w:multiLevelType w:val="hybridMultilevel"/>
    <w:tmpl w:val="2BA83DC2"/>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D6368D"/>
    <w:multiLevelType w:val="hybridMultilevel"/>
    <w:tmpl w:val="1F10202E"/>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02779C"/>
    <w:multiLevelType w:val="hybridMultilevel"/>
    <w:tmpl w:val="FDBCC730"/>
    <w:lvl w:ilvl="0" w:tplc="824E7AC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9A49F4"/>
    <w:multiLevelType w:val="hybridMultilevel"/>
    <w:tmpl w:val="618217EA"/>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C24D48"/>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7870FF"/>
    <w:multiLevelType w:val="hybridMultilevel"/>
    <w:tmpl w:val="A2EA9D72"/>
    <w:lvl w:ilvl="0" w:tplc="9CAAB406">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9420C8"/>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D52546"/>
    <w:multiLevelType w:val="hybridMultilevel"/>
    <w:tmpl w:val="33549834"/>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08660F"/>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CF3734"/>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98541F"/>
    <w:multiLevelType w:val="hybridMultilevel"/>
    <w:tmpl w:val="B658EE56"/>
    <w:lvl w:ilvl="0" w:tplc="E140F648">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2022E4"/>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357217"/>
    <w:multiLevelType w:val="hybridMultilevel"/>
    <w:tmpl w:val="42A661D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90A2896"/>
    <w:multiLevelType w:val="hybridMultilevel"/>
    <w:tmpl w:val="711464D8"/>
    <w:lvl w:ilvl="0" w:tplc="824E7A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51EF9"/>
    <w:multiLevelType w:val="multilevel"/>
    <w:tmpl w:val="FD4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647F7"/>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3C4519"/>
    <w:multiLevelType w:val="hybridMultilevel"/>
    <w:tmpl w:val="0FBE6936"/>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695B4D"/>
    <w:multiLevelType w:val="hybridMultilevel"/>
    <w:tmpl w:val="DC9E4FA4"/>
    <w:lvl w:ilvl="0" w:tplc="824E7A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74B1E"/>
    <w:multiLevelType w:val="hybridMultilevel"/>
    <w:tmpl w:val="363C25B2"/>
    <w:lvl w:ilvl="0" w:tplc="992EFE7C">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8216FD"/>
    <w:multiLevelType w:val="hybridMultilevel"/>
    <w:tmpl w:val="4F12DBB6"/>
    <w:lvl w:ilvl="0" w:tplc="9F6C7DD6">
      <w:start w:val="7"/>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6077CA"/>
    <w:multiLevelType w:val="hybridMultilevel"/>
    <w:tmpl w:val="53A2F9E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B37109"/>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8"/>
  </w:num>
  <w:num w:numId="3">
    <w:abstractNumId w:val="12"/>
  </w:num>
  <w:num w:numId="4">
    <w:abstractNumId w:val="27"/>
  </w:num>
  <w:num w:numId="5">
    <w:abstractNumId w:val="4"/>
  </w:num>
  <w:num w:numId="6">
    <w:abstractNumId w:val="22"/>
  </w:num>
  <w:num w:numId="7">
    <w:abstractNumId w:val="13"/>
  </w:num>
  <w:num w:numId="8">
    <w:abstractNumId w:val="2"/>
  </w:num>
  <w:num w:numId="9">
    <w:abstractNumId w:val="18"/>
  </w:num>
  <w:num w:numId="10">
    <w:abstractNumId w:val="0"/>
  </w:num>
  <w:num w:numId="11">
    <w:abstractNumId w:val="14"/>
  </w:num>
  <w:num w:numId="12">
    <w:abstractNumId w:val="24"/>
  </w:num>
  <w:num w:numId="13">
    <w:abstractNumId w:val="19"/>
  </w:num>
  <w:num w:numId="14">
    <w:abstractNumId w:val="20"/>
  </w:num>
  <w:num w:numId="15">
    <w:abstractNumId w:val="9"/>
  </w:num>
  <w:num w:numId="16">
    <w:abstractNumId w:val="23"/>
  </w:num>
  <w:num w:numId="17">
    <w:abstractNumId w:val="26"/>
  </w:num>
  <w:num w:numId="18">
    <w:abstractNumId w:val="5"/>
  </w:num>
  <w:num w:numId="19">
    <w:abstractNumId w:val="7"/>
  </w:num>
  <w:num w:numId="20">
    <w:abstractNumId w:val="1"/>
  </w:num>
  <w:num w:numId="21">
    <w:abstractNumId w:val="10"/>
  </w:num>
  <w:num w:numId="22">
    <w:abstractNumId w:val="6"/>
  </w:num>
  <w:num w:numId="23">
    <w:abstractNumId w:val="17"/>
  </w:num>
  <w:num w:numId="24">
    <w:abstractNumId w:val="11"/>
  </w:num>
  <w:num w:numId="25">
    <w:abstractNumId w:val="25"/>
  </w:num>
  <w:num w:numId="26">
    <w:abstractNumId w:val="28"/>
  </w:num>
  <w:num w:numId="27">
    <w:abstractNumId w:val="16"/>
  </w:num>
  <w:num w:numId="28">
    <w:abstractNumId w:val="15"/>
  </w:num>
  <w:num w:numId="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vis Babola">
    <w15:presenceInfo w15:providerId="Windows Live" w15:userId="c3bb18e7442b84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A1"/>
    <w:rsid w:val="0000560D"/>
    <w:rsid w:val="000073CE"/>
    <w:rsid w:val="000114E5"/>
    <w:rsid w:val="00015405"/>
    <w:rsid w:val="000245C9"/>
    <w:rsid w:val="00024C57"/>
    <w:rsid w:val="0002741B"/>
    <w:rsid w:val="00027E30"/>
    <w:rsid w:val="00027F18"/>
    <w:rsid w:val="00041A09"/>
    <w:rsid w:val="0005071D"/>
    <w:rsid w:val="000534D8"/>
    <w:rsid w:val="00061A2C"/>
    <w:rsid w:val="00061C2D"/>
    <w:rsid w:val="00070935"/>
    <w:rsid w:val="00070EB6"/>
    <w:rsid w:val="0007709D"/>
    <w:rsid w:val="0008076D"/>
    <w:rsid w:val="0009396B"/>
    <w:rsid w:val="000A08A3"/>
    <w:rsid w:val="000A2A65"/>
    <w:rsid w:val="000A5215"/>
    <w:rsid w:val="000B4B9E"/>
    <w:rsid w:val="000B4C56"/>
    <w:rsid w:val="000B6530"/>
    <w:rsid w:val="000B6DD3"/>
    <w:rsid w:val="000B7184"/>
    <w:rsid w:val="000C0B97"/>
    <w:rsid w:val="000C1143"/>
    <w:rsid w:val="000C30F1"/>
    <w:rsid w:val="000C33B7"/>
    <w:rsid w:val="000C6A78"/>
    <w:rsid w:val="000D1744"/>
    <w:rsid w:val="000D306C"/>
    <w:rsid w:val="000D4A2B"/>
    <w:rsid w:val="000D4F8D"/>
    <w:rsid w:val="000D6592"/>
    <w:rsid w:val="000E12AA"/>
    <w:rsid w:val="000E3069"/>
    <w:rsid w:val="00104700"/>
    <w:rsid w:val="001178E5"/>
    <w:rsid w:val="00121EF7"/>
    <w:rsid w:val="00134A0F"/>
    <w:rsid w:val="00146C2F"/>
    <w:rsid w:val="001529C4"/>
    <w:rsid w:val="001602EE"/>
    <w:rsid w:val="0016498A"/>
    <w:rsid w:val="00164BF1"/>
    <w:rsid w:val="00174915"/>
    <w:rsid w:val="00174F16"/>
    <w:rsid w:val="0017726C"/>
    <w:rsid w:val="00183AE0"/>
    <w:rsid w:val="00186404"/>
    <w:rsid w:val="00194D18"/>
    <w:rsid w:val="00195C63"/>
    <w:rsid w:val="0019766D"/>
    <w:rsid w:val="001A1A87"/>
    <w:rsid w:val="001B0651"/>
    <w:rsid w:val="001C0E10"/>
    <w:rsid w:val="001C1952"/>
    <w:rsid w:val="001C3FF7"/>
    <w:rsid w:val="001D0A9B"/>
    <w:rsid w:val="001D34A8"/>
    <w:rsid w:val="001D62DA"/>
    <w:rsid w:val="001D7900"/>
    <w:rsid w:val="001E508D"/>
    <w:rsid w:val="001F26BE"/>
    <w:rsid w:val="0020006F"/>
    <w:rsid w:val="00200C19"/>
    <w:rsid w:val="00202C96"/>
    <w:rsid w:val="00205160"/>
    <w:rsid w:val="00205EAD"/>
    <w:rsid w:val="00220E52"/>
    <w:rsid w:val="0022705F"/>
    <w:rsid w:val="00247477"/>
    <w:rsid w:val="00261EAE"/>
    <w:rsid w:val="002704D1"/>
    <w:rsid w:val="00273CAD"/>
    <w:rsid w:val="00282787"/>
    <w:rsid w:val="00282E11"/>
    <w:rsid w:val="00287FF8"/>
    <w:rsid w:val="002901B4"/>
    <w:rsid w:val="0029171B"/>
    <w:rsid w:val="002957BF"/>
    <w:rsid w:val="002A143A"/>
    <w:rsid w:val="002A2325"/>
    <w:rsid w:val="002B1256"/>
    <w:rsid w:val="002B48D1"/>
    <w:rsid w:val="002B7778"/>
    <w:rsid w:val="002C2CFC"/>
    <w:rsid w:val="002C5036"/>
    <w:rsid w:val="002C53D7"/>
    <w:rsid w:val="002C6E89"/>
    <w:rsid w:val="002D01F9"/>
    <w:rsid w:val="002D0574"/>
    <w:rsid w:val="002D293C"/>
    <w:rsid w:val="002D5761"/>
    <w:rsid w:val="002D61FF"/>
    <w:rsid w:val="002E0CB1"/>
    <w:rsid w:val="002E3E7D"/>
    <w:rsid w:val="002E6961"/>
    <w:rsid w:val="002E6B6A"/>
    <w:rsid w:val="002E7C13"/>
    <w:rsid w:val="003038EA"/>
    <w:rsid w:val="00304EA1"/>
    <w:rsid w:val="00306A40"/>
    <w:rsid w:val="00311417"/>
    <w:rsid w:val="0032486D"/>
    <w:rsid w:val="00324FA0"/>
    <w:rsid w:val="00325062"/>
    <w:rsid w:val="00330CE5"/>
    <w:rsid w:val="0033173C"/>
    <w:rsid w:val="00333B2C"/>
    <w:rsid w:val="003374C4"/>
    <w:rsid w:val="00337956"/>
    <w:rsid w:val="00340214"/>
    <w:rsid w:val="00343710"/>
    <w:rsid w:val="003471D7"/>
    <w:rsid w:val="0035116A"/>
    <w:rsid w:val="003528E3"/>
    <w:rsid w:val="0036617E"/>
    <w:rsid w:val="00370773"/>
    <w:rsid w:val="00374867"/>
    <w:rsid w:val="0038191C"/>
    <w:rsid w:val="00384509"/>
    <w:rsid w:val="00393151"/>
    <w:rsid w:val="003956DB"/>
    <w:rsid w:val="003A4165"/>
    <w:rsid w:val="003A53D7"/>
    <w:rsid w:val="003A655F"/>
    <w:rsid w:val="003B1AC4"/>
    <w:rsid w:val="003B5C3F"/>
    <w:rsid w:val="003C64A2"/>
    <w:rsid w:val="003C6C00"/>
    <w:rsid w:val="003D1865"/>
    <w:rsid w:val="003D1B35"/>
    <w:rsid w:val="003E0061"/>
    <w:rsid w:val="003E4461"/>
    <w:rsid w:val="003E4AA4"/>
    <w:rsid w:val="003F250F"/>
    <w:rsid w:val="003F260C"/>
    <w:rsid w:val="003F29D6"/>
    <w:rsid w:val="003F2E10"/>
    <w:rsid w:val="003F56A6"/>
    <w:rsid w:val="003F5D59"/>
    <w:rsid w:val="004005E4"/>
    <w:rsid w:val="00405557"/>
    <w:rsid w:val="004102B7"/>
    <w:rsid w:val="00412C8B"/>
    <w:rsid w:val="00415B1E"/>
    <w:rsid w:val="0042076D"/>
    <w:rsid w:val="0042196F"/>
    <w:rsid w:val="00427A90"/>
    <w:rsid w:val="0043274E"/>
    <w:rsid w:val="00440F83"/>
    <w:rsid w:val="0044121F"/>
    <w:rsid w:val="004460BC"/>
    <w:rsid w:val="00451C89"/>
    <w:rsid w:val="00461756"/>
    <w:rsid w:val="004666B8"/>
    <w:rsid w:val="00470FB3"/>
    <w:rsid w:val="00476D0D"/>
    <w:rsid w:val="004A0C73"/>
    <w:rsid w:val="004A5826"/>
    <w:rsid w:val="004B12B7"/>
    <w:rsid w:val="004B4986"/>
    <w:rsid w:val="004B7713"/>
    <w:rsid w:val="004C384B"/>
    <w:rsid w:val="004C4F91"/>
    <w:rsid w:val="004C7F8B"/>
    <w:rsid w:val="004D3517"/>
    <w:rsid w:val="004E3523"/>
    <w:rsid w:val="004E55AD"/>
    <w:rsid w:val="004F07B8"/>
    <w:rsid w:val="00501C4D"/>
    <w:rsid w:val="00501D6A"/>
    <w:rsid w:val="00505FCC"/>
    <w:rsid w:val="00511E50"/>
    <w:rsid w:val="00512E44"/>
    <w:rsid w:val="00530843"/>
    <w:rsid w:val="0054133E"/>
    <w:rsid w:val="005500FE"/>
    <w:rsid w:val="005505A1"/>
    <w:rsid w:val="0055298C"/>
    <w:rsid w:val="00556864"/>
    <w:rsid w:val="00560A75"/>
    <w:rsid w:val="0056347E"/>
    <w:rsid w:val="00570456"/>
    <w:rsid w:val="0057229C"/>
    <w:rsid w:val="00573585"/>
    <w:rsid w:val="005767BE"/>
    <w:rsid w:val="0057720D"/>
    <w:rsid w:val="00581A34"/>
    <w:rsid w:val="00583CF5"/>
    <w:rsid w:val="005875BF"/>
    <w:rsid w:val="005877BD"/>
    <w:rsid w:val="005B0C84"/>
    <w:rsid w:val="005B25C1"/>
    <w:rsid w:val="005C1999"/>
    <w:rsid w:val="005C5FBC"/>
    <w:rsid w:val="005C663C"/>
    <w:rsid w:val="005D35A6"/>
    <w:rsid w:val="005E7EBD"/>
    <w:rsid w:val="005F2E91"/>
    <w:rsid w:val="0060263E"/>
    <w:rsid w:val="00602F84"/>
    <w:rsid w:val="00614CCB"/>
    <w:rsid w:val="00616090"/>
    <w:rsid w:val="00624B9D"/>
    <w:rsid w:val="00633C59"/>
    <w:rsid w:val="00645A02"/>
    <w:rsid w:val="006500BD"/>
    <w:rsid w:val="006528F6"/>
    <w:rsid w:val="00652BA1"/>
    <w:rsid w:val="0065574F"/>
    <w:rsid w:val="00657921"/>
    <w:rsid w:val="00660EAA"/>
    <w:rsid w:val="0067295E"/>
    <w:rsid w:val="00677C56"/>
    <w:rsid w:val="00680050"/>
    <w:rsid w:val="00680179"/>
    <w:rsid w:val="00683E47"/>
    <w:rsid w:val="0068643C"/>
    <w:rsid w:val="00692F6D"/>
    <w:rsid w:val="006945F9"/>
    <w:rsid w:val="00697F7F"/>
    <w:rsid w:val="006A0A68"/>
    <w:rsid w:val="006A69C5"/>
    <w:rsid w:val="006A7EDC"/>
    <w:rsid w:val="006B1109"/>
    <w:rsid w:val="006C5337"/>
    <w:rsid w:val="006D036B"/>
    <w:rsid w:val="006D1F8A"/>
    <w:rsid w:val="006D29AD"/>
    <w:rsid w:val="006D2E75"/>
    <w:rsid w:val="006D450E"/>
    <w:rsid w:val="006D7664"/>
    <w:rsid w:val="006E5CDF"/>
    <w:rsid w:val="006F2703"/>
    <w:rsid w:val="006F7F29"/>
    <w:rsid w:val="00701029"/>
    <w:rsid w:val="00701071"/>
    <w:rsid w:val="00705B25"/>
    <w:rsid w:val="00710CF7"/>
    <w:rsid w:val="00721B23"/>
    <w:rsid w:val="00723A36"/>
    <w:rsid w:val="00724CC5"/>
    <w:rsid w:val="007267B2"/>
    <w:rsid w:val="00727A6C"/>
    <w:rsid w:val="00730BD1"/>
    <w:rsid w:val="00733C3E"/>
    <w:rsid w:val="00734425"/>
    <w:rsid w:val="00735D88"/>
    <w:rsid w:val="00751E7E"/>
    <w:rsid w:val="00753CC9"/>
    <w:rsid w:val="007603AB"/>
    <w:rsid w:val="0076087E"/>
    <w:rsid w:val="007609BE"/>
    <w:rsid w:val="00763A6B"/>
    <w:rsid w:val="00764FAC"/>
    <w:rsid w:val="00765F91"/>
    <w:rsid w:val="00772DF0"/>
    <w:rsid w:val="0077330A"/>
    <w:rsid w:val="007758F2"/>
    <w:rsid w:val="0078180B"/>
    <w:rsid w:val="00782D6A"/>
    <w:rsid w:val="00787487"/>
    <w:rsid w:val="00787A6C"/>
    <w:rsid w:val="00791CEA"/>
    <w:rsid w:val="00796338"/>
    <w:rsid w:val="007A2680"/>
    <w:rsid w:val="007B03C4"/>
    <w:rsid w:val="007B1173"/>
    <w:rsid w:val="007B7A19"/>
    <w:rsid w:val="007D0D97"/>
    <w:rsid w:val="007D1F7B"/>
    <w:rsid w:val="007D6126"/>
    <w:rsid w:val="007D6708"/>
    <w:rsid w:val="007D69D9"/>
    <w:rsid w:val="007E1C99"/>
    <w:rsid w:val="007E338D"/>
    <w:rsid w:val="007E732E"/>
    <w:rsid w:val="007E7EE7"/>
    <w:rsid w:val="007F1E77"/>
    <w:rsid w:val="007F39E2"/>
    <w:rsid w:val="007F4C1D"/>
    <w:rsid w:val="007F7307"/>
    <w:rsid w:val="008000BD"/>
    <w:rsid w:val="00811249"/>
    <w:rsid w:val="00811B38"/>
    <w:rsid w:val="00812A0D"/>
    <w:rsid w:val="00820B62"/>
    <w:rsid w:val="00823F85"/>
    <w:rsid w:val="00827BB9"/>
    <w:rsid w:val="00840130"/>
    <w:rsid w:val="008431C5"/>
    <w:rsid w:val="008576DE"/>
    <w:rsid w:val="008603AA"/>
    <w:rsid w:val="00862068"/>
    <w:rsid w:val="00862FCF"/>
    <w:rsid w:val="00872AD8"/>
    <w:rsid w:val="00884CB2"/>
    <w:rsid w:val="008901BD"/>
    <w:rsid w:val="00894420"/>
    <w:rsid w:val="008945E9"/>
    <w:rsid w:val="00896DB2"/>
    <w:rsid w:val="0089791D"/>
    <w:rsid w:val="008A00E5"/>
    <w:rsid w:val="008A0BD5"/>
    <w:rsid w:val="008A6B10"/>
    <w:rsid w:val="008B1A9A"/>
    <w:rsid w:val="008B1F5C"/>
    <w:rsid w:val="008B2D53"/>
    <w:rsid w:val="008B5071"/>
    <w:rsid w:val="008B5EDE"/>
    <w:rsid w:val="008C1EBF"/>
    <w:rsid w:val="008D1101"/>
    <w:rsid w:val="008D442B"/>
    <w:rsid w:val="008E306A"/>
    <w:rsid w:val="008F2DE2"/>
    <w:rsid w:val="008F306F"/>
    <w:rsid w:val="008F76DF"/>
    <w:rsid w:val="00900517"/>
    <w:rsid w:val="00905996"/>
    <w:rsid w:val="00913927"/>
    <w:rsid w:val="009229DB"/>
    <w:rsid w:val="00923003"/>
    <w:rsid w:val="0092315D"/>
    <w:rsid w:val="00923589"/>
    <w:rsid w:val="0092481A"/>
    <w:rsid w:val="00936C8F"/>
    <w:rsid w:val="00943859"/>
    <w:rsid w:val="00954D0E"/>
    <w:rsid w:val="00956A19"/>
    <w:rsid w:val="00962FB8"/>
    <w:rsid w:val="00963799"/>
    <w:rsid w:val="00966161"/>
    <w:rsid w:val="00967629"/>
    <w:rsid w:val="00967B93"/>
    <w:rsid w:val="0097774C"/>
    <w:rsid w:val="00987C76"/>
    <w:rsid w:val="00987C77"/>
    <w:rsid w:val="009907EE"/>
    <w:rsid w:val="009910D0"/>
    <w:rsid w:val="00995F84"/>
    <w:rsid w:val="009A7771"/>
    <w:rsid w:val="009A7CAF"/>
    <w:rsid w:val="009B1ADF"/>
    <w:rsid w:val="009B5537"/>
    <w:rsid w:val="009B6473"/>
    <w:rsid w:val="009B76DE"/>
    <w:rsid w:val="009D0D92"/>
    <w:rsid w:val="009D2241"/>
    <w:rsid w:val="009D39C8"/>
    <w:rsid w:val="009D3A6A"/>
    <w:rsid w:val="009E1F8F"/>
    <w:rsid w:val="009E5C5C"/>
    <w:rsid w:val="009E6D77"/>
    <w:rsid w:val="009F2E9D"/>
    <w:rsid w:val="00A03DB9"/>
    <w:rsid w:val="00A04D98"/>
    <w:rsid w:val="00A056F1"/>
    <w:rsid w:val="00A147D2"/>
    <w:rsid w:val="00A15B9D"/>
    <w:rsid w:val="00A160FF"/>
    <w:rsid w:val="00A17DEE"/>
    <w:rsid w:val="00A21A14"/>
    <w:rsid w:val="00A35E06"/>
    <w:rsid w:val="00A52904"/>
    <w:rsid w:val="00A56AE3"/>
    <w:rsid w:val="00A643D9"/>
    <w:rsid w:val="00A7664D"/>
    <w:rsid w:val="00A811D4"/>
    <w:rsid w:val="00A82A1E"/>
    <w:rsid w:val="00A84FC3"/>
    <w:rsid w:val="00A951DA"/>
    <w:rsid w:val="00AA079C"/>
    <w:rsid w:val="00AA14F8"/>
    <w:rsid w:val="00AA21AE"/>
    <w:rsid w:val="00AA2ADE"/>
    <w:rsid w:val="00AA7AC8"/>
    <w:rsid w:val="00AC17DD"/>
    <w:rsid w:val="00AC6371"/>
    <w:rsid w:val="00AC7552"/>
    <w:rsid w:val="00AD7AE8"/>
    <w:rsid w:val="00AE3A71"/>
    <w:rsid w:val="00AE4FFA"/>
    <w:rsid w:val="00AE5AFF"/>
    <w:rsid w:val="00AF5DCA"/>
    <w:rsid w:val="00B076A3"/>
    <w:rsid w:val="00B24953"/>
    <w:rsid w:val="00B25D81"/>
    <w:rsid w:val="00B324DF"/>
    <w:rsid w:val="00B3327E"/>
    <w:rsid w:val="00B3769C"/>
    <w:rsid w:val="00B37A5B"/>
    <w:rsid w:val="00B37E8C"/>
    <w:rsid w:val="00B5056A"/>
    <w:rsid w:val="00B511F3"/>
    <w:rsid w:val="00B6133C"/>
    <w:rsid w:val="00B618AE"/>
    <w:rsid w:val="00B627B2"/>
    <w:rsid w:val="00B71216"/>
    <w:rsid w:val="00B76543"/>
    <w:rsid w:val="00B817F7"/>
    <w:rsid w:val="00B862A7"/>
    <w:rsid w:val="00B8691B"/>
    <w:rsid w:val="00B90A14"/>
    <w:rsid w:val="00B91EAA"/>
    <w:rsid w:val="00B966FE"/>
    <w:rsid w:val="00BC302F"/>
    <w:rsid w:val="00BC6C1A"/>
    <w:rsid w:val="00BD1B97"/>
    <w:rsid w:val="00BD48A3"/>
    <w:rsid w:val="00BD798B"/>
    <w:rsid w:val="00BE5924"/>
    <w:rsid w:val="00BE72FE"/>
    <w:rsid w:val="00BE7B55"/>
    <w:rsid w:val="00BF58BE"/>
    <w:rsid w:val="00C03017"/>
    <w:rsid w:val="00C0484D"/>
    <w:rsid w:val="00C051BA"/>
    <w:rsid w:val="00C22DD1"/>
    <w:rsid w:val="00C255A3"/>
    <w:rsid w:val="00C371F6"/>
    <w:rsid w:val="00C40212"/>
    <w:rsid w:val="00C44550"/>
    <w:rsid w:val="00C617A5"/>
    <w:rsid w:val="00C658F4"/>
    <w:rsid w:val="00C70DB4"/>
    <w:rsid w:val="00C72B90"/>
    <w:rsid w:val="00C756CC"/>
    <w:rsid w:val="00C7711C"/>
    <w:rsid w:val="00C8268C"/>
    <w:rsid w:val="00C861DC"/>
    <w:rsid w:val="00CA0231"/>
    <w:rsid w:val="00CA761E"/>
    <w:rsid w:val="00CB3857"/>
    <w:rsid w:val="00CC74BB"/>
    <w:rsid w:val="00CD346B"/>
    <w:rsid w:val="00CD3DA9"/>
    <w:rsid w:val="00CD4AC0"/>
    <w:rsid w:val="00CD5F75"/>
    <w:rsid w:val="00CD6329"/>
    <w:rsid w:val="00CD7568"/>
    <w:rsid w:val="00CF2384"/>
    <w:rsid w:val="00CF5BF3"/>
    <w:rsid w:val="00CF7C08"/>
    <w:rsid w:val="00D006D9"/>
    <w:rsid w:val="00D01812"/>
    <w:rsid w:val="00D01F91"/>
    <w:rsid w:val="00D05B17"/>
    <w:rsid w:val="00D14E92"/>
    <w:rsid w:val="00D22D18"/>
    <w:rsid w:val="00D22E35"/>
    <w:rsid w:val="00D23D8F"/>
    <w:rsid w:val="00D245DF"/>
    <w:rsid w:val="00D34409"/>
    <w:rsid w:val="00D35C37"/>
    <w:rsid w:val="00D42DEC"/>
    <w:rsid w:val="00D52B3C"/>
    <w:rsid w:val="00D53DE0"/>
    <w:rsid w:val="00D544D7"/>
    <w:rsid w:val="00D55B91"/>
    <w:rsid w:val="00D6238D"/>
    <w:rsid w:val="00D66178"/>
    <w:rsid w:val="00D730F5"/>
    <w:rsid w:val="00D7724F"/>
    <w:rsid w:val="00D7788E"/>
    <w:rsid w:val="00D834E7"/>
    <w:rsid w:val="00D8355D"/>
    <w:rsid w:val="00D90E15"/>
    <w:rsid w:val="00D92BE6"/>
    <w:rsid w:val="00D953F1"/>
    <w:rsid w:val="00D9672A"/>
    <w:rsid w:val="00DA3A7E"/>
    <w:rsid w:val="00DB6F73"/>
    <w:rsid w:val="00DC4DAE"/>
    <w:rsid w:val="00DC6903"/>
    <w:rsid w:val="00DD18EE"/>
    <w:rsid w:val="00DD2956"/>
    <w:rsid w:val="00DD56D8"/>
    <w:rsid w:val="00DE3312"/>
    <w:rsid w:val="00DE37F3"/>
    <w:rsid w:val="00DE594E"/>
    <w:rsid w:val="00E00693"/>
    <w:rsid w:val="00E022A6"/>
    <w:rsid w:val="00E12955"/>
    <w:rsid w:val="00E1683C"/>
    <w:rsid w:val="00E243D6"/>
    <w:rsid w:val="00E274AF"/>
    <w:rsid w:val="00E334D8"/>
    <w:rsid w:val="00E36C25"/>
    <w:rsid w:val="00E41F05"/>
    <w:rsid w:val="00E42BBD"/>
    <w:rsid w:val="00E44D31"/>
    <w:rsid w:val="00E47B35"/>
    <w:rsid w:val="00E5204E"/>
    <w:rsid w:val="00E522EF"/>
    <w:rsid w:val="00E56911"/>
    <w:rsid w:val="00E61ABE"/>
    <w:rsid w:val="00E70306"/>
    <w:rsid w:val="00E728B4"/>
    <w:rsid w:val="00E75657"/>
    <w:rsid w:val="00E82F4C"/>
    <w:rsid w:val="00E82F5C"/>
    <w:rsid w:val="00E8658C"/>
    <w:rsid w:val="00E86BC4"/>
    <w:rsid w:val="00E87204"/>
    <w:rsid w:val="00E90512"/>
    <w:rsid w:val="00E92EE8"/>
    <w:rsid w:val="00E93DB6"/>
    <w:rsid w:val="00E9663D"/>
    <w:rsid w:val="00EB4016"/>
    <w:rsid w:val="00EB4556"/>
    <w:rsid w:val="00EB45BF"/>
    <w:rsid w:val="00EB4AD2"/>
    <w:rsid w:val="00EB519A"/>
    <w:rsid w:val="00EC649D"/>
    <w:rsid w:val="00ED5121"/>
    <w:rsid w:val="00EE0B47"/>
    <w:rsid w:val="00EE49F9"/>
    <w:rsid w:val="00EF2793"/>
    <w:rsid w:val="00EF438E"/>
    <w:rsid w:val="00EF502B"/>
    <w:rsid w:val="00F166EC"/>
    <w:rsid w:val="00F16A09"/>
    <w:rsid w:val="00F24DA8"/>
    <w:rsid w:val="00F3163C"/>
    <w:rsid w:val="00F36EC1"/>
    <w:rsid w:val="00F4667A"/>
    <w:rsid w:val="00F50948"/>
    <w:rsid w:val="00F61C6F"/>
    <w:rsid w:val="00F84496"/>
    <w:rsid w:val="00F87041"/>
    <w:rsid w:val="00F95A88"/>
    <w:rsid w:val="00FA1776"/>
    <w:rsid w:val="00FA56D1"/>
    <w:rsid w:val="00FA78B0"/>
    <w:rsid w:val="00FB17EE"/>
    <w:rsid w:val="00FB188D"/>
    <w:rsid w:val="00FB4FB7"/>
    <w:rsid w:val="00FB7EC4"/>
    <w:rsid w:val="00FC7B68"/>
    <w:rsid w:val="00FD361B"/>
    <w:rsid w:val="00FD5CB7"/>
    <w:rsid w:val="00FD7133"/>
    <w:rsid w:val="00FE104D"/>
    <w:rsid w:val="00FE189D"/>
    <w:rsid w:val="00FE1D86"/>
    <w:rsid w:val="00FE48AB"/>
    <w:rsid w:val="00FF4BA6"/>
    <w:rsid w:val="00FF504D"/>
    <w:rsid w:val="00FF63A3"/>
    <w:rsid w:val="00FF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4D6F"/>
  <w15:chartTrackingRefBased/>
  <w15:docId w15:val="{0748323D-9F39-44C6-B7F2-56FD0282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C4"/>
    <w:pPr>
      <w:spacing w:line="256" w:lineRule="auto"/>
    </w:pPr>
  </w:style>
  <w:style w:type="paragraph" w:styleId="Heading3">
    <w:name w:val="heading 3"/>
    <w:basedOn w:val="Normal"/>
    <w:link w:val="Heading3Char"/>
    <w:uiPriority w:val="9"/>
    <w:semiHidden/>
    <w:unhideWhenUsed/>
    <w:qFormat/>
    <w:rsid w:val="00152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29C4"/>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529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529C4"/>
    <w:rPr>
      <w:rFonts w:asciiTheme="majorHAnsi" w:eastAsiaTheme="majorEastAsia" w:hAnsiTheme="majorHAnsi" w:cstheme="majorBidi"/>
      <w:i/>
      <w:iCs/>
      <w:color w:val="2F5496" w:themeColor="accent1" w:themeShade="BF"/>
    </w:rPr>
  </w:style>
  <w:style w:type="character" w:customStyle="1" w:styleId="e24kjd">
    <w:name w:val="e24kjd"/>
    <w:basedOn w:val="DefaultParagraphFont"/>
    <w:rsid w:val="001529C4"/>
  </w:style>
  <w:style w:type="character" w:customStyle="1" w:styleId="st">
    <w:name w:val="st"/>
    <w:basedOn w:val="DefaultParagraphFont"/>
    <w:rsid w:val="001529C4"/>
  </w:style>
  <w:style w:type="character" w:customStyle="1" w:styleId="mi">
    <w:name w:val="mi"/>
    <w:basedOn w:val="DefaultParagraphFont"/>
    <w:rsid w:val="001529C4"/>
  </w:style>
  <w:style w:type="character" w:styleId="Hyperlink">
    <w:name w:val="Hyperlink"/>
    <w:basedOn w:val="DefaultParagraphFont"/>
    <w:uiPriority w:val="99"/>
    <w:unhideWhenUsed/>
    <w:rsid w:val="00900517"/>
    <w:rPr>
      <w:color w:val="0563C1" w:themeColor="hyperlink"/>
      <w:u w:val="single"/>
    </w:rPr>
  </w:style>
  <w:style w:type="character" w:customStyle="1" w:styleId="nlm-sup">
    <w:name w:val="nlm-sup"/>
    <w:basedOn w:val="DefaultParagraphFont"/>
    <w:rsid w:val="00900517"/>
  </w:style>
  <w:style w:type="character" w:customStyle="1" w:styleId="renderedqtext">
    <w:name w:val="rendered_qtext"/>
    <w:basedOn w:val="DefaultParagraphFont"/>
    <w:rsid w:val="0035116A"/>
  </w:style>
  <w:style w:type="paragraph" w:styleId="NormalWeb">
    <w:name w:val="Normal (Web)"/>
    <w:basedOn w:val="Normal"/>
    <w:uiPriority w:val="99"/>
    <w:semiHidden/>
    <w:unhideWhenUsed/>
    <w:rsid w:val="003511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116A"/>
    <w:rPr>
      <w:i/>
      <w:iCs/>
    </w:rPr>
  </w:style>
  <w:style w:type="paragraph" w:styleId="ListParagraph">
    <w:name w:val="List Paragraph"/>
    <w:basedOn w:val="Normal"/>
    <w:uiPriority w:val="34"/>
    <w:qFormat/>
    <w:rsid w:val="00F3163C"/>
    <w:pPr>
      <w:ind w:left="720"/>
      <w:contextualSpacing/>
    </w:pPr>
  </w:style>
  <w:style w:type="character" w:styleId="Strong">
    <w:name w:val="Strong"/>
    <w:basedOn w:val="DefaultParagraphFont"/>
    <w:uiPriority w:val="22"/>
    <w:qFormat/>
    <w:rsid w:val="001E508D"/>
    <w:rPr>
      <w:b/>
      <w:bCs/>
    </w:rPr>
  </w:style>
  <w:style w:type="paragraph" w:styleId="BalloonText">
    <w:name w:val="Balloon Text"/>
    <w:basedOn w:val="Normal"/>
    <w:link w:val="BalloonTextChar"/>
    <w:uiPriority w:val="99"/>
    <w:semiHidden/>
    <w:unhideWhenUsed/>
    <w:rsid w:val="00F46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67A"/>
    <w:rPr>
      <w:rFonts w:ascii="Segoe UI" w:hAnsi="Segoe UI" w:cs="Segoe UI"/>
      <w:sz w:val="18"/>
      <w:szCs w:val="18"/>
    </w:rPr>
  </w:style>
  <w:style w:type="character" w:styleId="CommentReference">
    <w:name w:val="annotation reference"/>
    <w:basedOn w:val="DefaultParagraphFont"/>
    <w:uiPriority w:val="99"/>
    <w:semiHidden/>
    <w:unhideWhenUsed/>
    <w:rsid w:val="0044121F"/>
    <w:rPr>
      <w:sz w:val="16"/>
      <w:szCs w:val="16"/>
    </w:rPr>
  </w:style>
  <w:style w:type="paragraph" w:styleId="CommentText">
    <w:name w:val="annotation text"/>
    <w:basedOn w:val="Normal"/>
    <w:link w:val="CommentTextChar"/>
    <w:uiPriority w:val="99"/>
    <w:semiHidden/>
    <w:unhideWhenUsed/>
    <w:rsid w:val="0044121F"/>
    <w:pPr>
      <w:spacing w:line="240" w:lineRule="auto"/>
    </w:pPr>
    <w:rPr>
      <w:sz w:val="20"/>
      <w:szCs w:val="20"/>
    </w:rPr>
  </w:style>
  <w:style w:type="character" w:customStyle="1" w:styleId="CommentTextChar">
    <w:name w:val="Comment Text Char"/>
    <w:basedOn w:val="DefaultParagraphFont"/>
    <w:link w:val="CommentText"/>
    <w:uiPriority w:val="99"/>
    <w:semiHidden/>
    <w:rsid w:val="0044121F"/>
    <w:rPr>
      <w:sz w:val="20"/>
      <w:szCs w:val="20"/>
    </w:rPr>
  </w:style>
  <w:style w:type="paragraph" w:styleId="CommentSubject">
    <w:name w:val="annotation subject"/>
    <w:basedOn w:val="CommentText"/>
    <w:next w:val="CommentText"/>
    <w:link w:val="CommentSubjectChar"/>
    <w:uiPriority w:val="99"/>
    <w:semiHidden/>
    <w:unhideWhenUsed/>
    <w:rsid w:val="0044121F"/>
    <w:rPr>
      <w:b/>
      <w:bCs/>
    </w:rPr>
  </w:style>
  <w:style w:type="character" w:customStyle="1" w:styleId="CommentSubjectChar">
    <w:name w:val="Comment Subject Char"/>
    <w:basedOn w:val="CommentTextChar"/>
    <w:link w:val="CommentSubject"/>
    <w:uiPriority w:val="99"/>
    <w:semiHidden/>
    <w:rsid w:val="0044121F"/>
    <w:rPr>
      <w:b/>
      <w:bCs/>
      <w:sz w:val="20"/>
      <w:szCs w:val="20"/>
    </w:rPr>
  </w:style>
  <w:style w:type="character" w:customStyle="1" w:styleId="UnresolvedMention1">
    <w:name w:val="Unresolved Mention1"/>
    <w:basedOn w:val="DefaultParagraphFont"/>
    <w:uiPriority w:val="99"/>
    <w:semiHidden/>
    <w:unhideWhenUsed/>
    <w:rsid w:val="00F87041"/>
    <w:rPr>
      <w:color w:val="605E5C"/>
      <w:shd w:val="clear" w:color="auto" w:fill="E1DFDD"/>
    </w:rPr>
  </w:style>
  <w:style w:type="paragraph" w:styleId="Revision">
    <w:name w:val="Revision"/>
    <w:hidden/>
    <w:uiPriority w:val="99"/>
    <w:semiHidden/>
    <w:rsid w:val="00F87041"/>
    <w:pPr>
      <w:spacing w:after="0" w:line="240" w:lineRule="auto"/>
    </w:pPr>
  </w:style>
  <w:style w:type="character" w:customStyle="1" w:styleId="hgkelc">
    <w:name w:val="hgkelc"/>
    <w:basedOn w:val="DefaultParagraphFont"/>
    <w:rsid w:val="000B4C56"/>
  </w:style>
  <w:style w:type="character" w:customStyle="1" w:styleId="fontstyle01">
    <w:name w:val="fontstyle01"/>
    <w:basedOn w:val="DefaultParagraphFont"/>
    <w:rsid w:val="00E44D31"/>
    <w:rPr>
      <w:rFonts w:ascii="AdvOTf0129623" w:hAnsi="AdvOTf0129623"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72417">
      <w:bodyDiv w:val="1"/>
      <w:marLeft w:val="0"/>
      <w:marRight w:val="0"/>
      <w:marTop w:val="0"/>
      <w:marBottom w:val="0"/>
      <w:divBdr>
        <w:top w:val="none" w:sz="0" w:space="0" w:color="auto"/>
        <w:left w:val="none" w:sz="0" w:space="0" w:color="auto"/>
        <w:bottom w:val="none" w:sz="0" w:space="0" w:color="auto"/>
        <w:right w:val="none" w:sz="0" w:space="0" w:color="auto"/>
      </w:divBdr>
    </w:div>
    <w:div w:id="418907950">
      <w:bodyDiv w:val="1"/>
      <w:marLeft w:val="0"/>
      <w:marRight w:val="0"/>
      <w:marTop w:val="0"/>
      <w:marBottom w:val="0"/>
      <w:divBdr>
        <w:top w:val="none" w:sz="0" w:space="0" w:color="auto"/>
        <w:left w:val="none" w:sz="0" w:space="0" w:color="auto"/>
        <w:bottom w:val="none" w:sz="0" w:space="0" w:color="auto"/>
        <w:right w:val="none" w:sz="0" w:space="0" w:color="auto"/>
      </w:divBdr>
      <w:divsChild>
        <w:div w:id="2145467421">
          <w:marLeft w:val="0"/>
          <w:marRight w:val="0"/>
          <w:marTop w:val="0"/>
          <w:marBottom w:val="0"/>
          <w:divBdr>
            <w:top w:val="none" w:sz="0" w:space="0" w:color="auto"/>
            <w:left w:val="none" w:sz="0" w:space="0" w:color="auto"/>
            <w:bottom w:val="none" w:sz="0" w:space="0" w:color="auto"/>
            <w:right w:val="none" w:sz="0" w:space="0" w:color="auto"/>
          </w:divBdr>
        </w:div>
        <w:div w:id="946886450">
          <w:marLeft w:val="0"/>
          <w:marRight w:val="0"/>
          <w:marTop w:val="0"/>
          <w:marBottom w:val="0"/>
          <w:divBdr>
            <w:top w:val="none" w:sz="0" w:space="0" w:color="auto"/>
            <w:left w:val="none" w:sz="0" w:space="0" w:color="auto"/>
            <w:bottom w:val="none" w:sz="0" w:space="0" w:color="auto"/>
            <w:right w:val="none" w:sz="0" w:space="0" w:color="auto"/>
          </w:divBdr>
        </w:div>
        <w:div w:id="843134137">
          <w:marLeft w:val="0"/>
          <w:marRight w:val="0"/>
          <w:marTop w:val="0"/>
          <w:marBottom w:val="0"/>
          <w:divBdr>
            <w:top w:val="none" w:sz="0" w:space="0" w:color="auto"/>
            <w:left w:val="none" w:sz="0" w:space="0" w:color="auto"/>
            <w:bottom w:val="none" w:sz="0" w:space="0" w:color="auto"/>
            <w:right w:val="none" w:sz="0" w:space="0" w:color="auto"/>
          </w:divBdr>
        </w:div>
        <w:div w:id="660892983">
          <w:marLeft w:val="0"/>
          <w:marRight w:val="0"/>
          <w:marTop w:val="0"/>
          <w:marBottom w:val="0"/>
          <w:divBdr>
            <w:top w:val="none" w:sz="0" w:space="0" w:color="auto"/>
            <w:left w:val="none" w:sz="0" w:space="0" w:color="auto"/>
            <w:bottom w:val="none" w:sz="0" w:space="0" w:color="auto"/>
            <w:right w:val="none" w:sz="0" w:space="0" w:color="auto"/>
          </w:divBdr>
        </w:div>
        <w:div w:id="1934585614">
          <w:marLeft w:val="0"/>
          <w:marRight w:val="0"/>
          <w:marTop w:val="0"/>
          <w:marBottom w:val="0"/>
          <w:divBdr>
            <w:top w:val="none" w:sz="0" w:space="0" w:color="auto"/>
            <w:left w:val="none" w:sz="0" w:space="0" w:color="auto"/>
            <w:bottom w:val="none" w:sz="0" w:space="0" w:color="auto"/>
            <w:right w:val="none" w:sz="0" w:space="0" w:color="auto"/>
          </w:divBdr>
        </w:div>
      </w:divsChild>
    </w:div>
    <w:div w:id="436143077">
      <w:bodyDiv w:val="1"/>
      <w:marLeft w:val="0"/>
      <w:marRight w:val="0"/>
      <w:marTop w:val="0"/>
      <w:marBottom w:val="0"/>
      <w:divBdr>
        <w:top w:val="none" w:sz="0" w:space="0" w:color="auto"/>
        <w:left w:val="none" w:sz="0" w:space="0" w:color="auto"/>
        <w:bottom w:val="none" w:sz="0" w:space="0" w:color="auto"/>
        <w:right w:val="none" w:sz="0" w:space="0" w:color="auto"/>
      </w:divBdr>
    </w:div>
    <w:div w:id="443500900">
      <w:bodyDiv w:val="1"/>
      <w:marLeft w:val="0"/>
      <w:marRight w:val="0"/>
      <w:marTop w:val="0"/>
      <w:marBottom w:val="0"/>
      <w:divBdr>
        <w:top w:val="none" w:sz="0" w:space="0" w:color="auto"/>
        <w:left w:val="none" w:sz="0" w:space="0" w:color="auto"/>
        <w:bottom w:val="none" w:sz="0" w:space="0" w:color="auto"/>
        <w:right w:val="none" w:sz="0" w:space="0" w:color="auto"/>
      </w:divBdr>
      <w:divsChild>
        <w:div w:id="282732704">
          <w:marLeft w:val="0"/>
          <w:marRight w:val="0"/>
          <w:marTop w:val="0"/>
          <w:marBottom w:val="0"/>
          <w:divBdr>
            <w:top w:val="none" w:sz="0" w:space="0" w:color="auto"/>
            <w:left w:val="none" w:sz="0" w:space="0" w:color="auto"/>
            <w:bottom w:val="none" w:sz="0" w:space="0" w:color="auto"/>
            <w:right w:val="none" w:sz="0" w:space="0" w:color="auto"/>
          </w:divBdr>
        </w:div>
      </w:divsChild>
    </w:div>
    <w:div w:id="527568169">
      <w:bodyDiv w:val="1"/>
      <w:marLeft w:val="0"/>
      <w:marRight w:val="0"/>
      <w:marTop w:val="0"/>
      <w:marBottom w:val="0"/>
      <w:divBdr>
        <w:top w:val="none" w:sz="0" w:space="0" w:color="auto"/>
        <w:left w:val="none" w:sz="0" w:space="0" w:color="auto"/>
        <w:bottom w:val="none" w:sz="0" w:space="0" w:color="auto"/>
        <w:right w:val="none" w:sz="0" w:space="0" w:color="auto"/>
      </w:divBdr>
      <w:divsChild>
        <w:div w:id="435254821">
          <w:marLeft w:val="0"/>
          <w:marRight w:val="0"/>
          <w:marTop w:val="0"/>
          <w:marBottom w:val="0"/>
          <w:divBdr>
            <w:top w:val="none" w:sz="0" w:space="0" w:color="auto"/>
            <w:left w:val="none" w:sz="0" w:space="0" w:color="auto"/>
            <w:bottom w:val="none" w:sz="0" w:space="0" w:color="auto"/>
            <w:right w:val="none" w:sz="0" w:space="0" w:color="auto"/>
          </w:divBdr>
          <w:divsChild>
            <w:div w:id="1432164785">
              <w:marLeft w:val="0"/>
              <w:marRight w:val="0"/>
              <w:marTop w:val="0"/>
              <w:marBottom w:val="0"/>
              <w:divBdr>
                <w:top w:val="none" w:sz="0" w:space="0" w:color="auto"/>
                <w:left w:val="none" w:sz="0" w:space="0" w:color="auto"/>
                <w:bottom w:val="none" w:sz="0" w:space="0" w:color="auto"/>
                <w:right w:val="none" w:sz="0" w:space="0" w:color="auto"/>
              </w:divBdr>
              <w:divsChild>
                <w:div w:id="1808351999">
                  <w:marLeft w:val="0"/>
                  <w:marRight w:val="0"/>
                  <w:marTop w:val="0"/>
                  <w:marBottom w:val="0"/>
                  <w:divBdr>
                    <w:top w:val="none" w:sz="0" w:space="0" w:color="auto"/>
                    <w:left w:val="none" w:sz="0" w:space="0" w:color="auto"/>
                    <w:bottom w:val="none" w:sz="0" w:space="0" w:color="auto"/>
                    <w:right w:val="none" w:sz="0" w:space="0" w:color="auto"/>
                  </w:divBdr>
                  <w:divsChild>
                    <w:div w:id="3491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71151">
      <w:bodyDiv w:val="1"/>
      <w:marLeft w:val="0"/>
      <w:marRight w:val="0"/>
      <w:marTop w:val="0"/>
      <w:marBottom w:val="0"/>
      <w:divBdr>
        <w:top w:val="none" w:sz="0" w:space="0" w:color="auto"/>
        <w:left w:val="none" w:sz="0" w:space="0" w:color="auto"/>
        <w:bottom w:val="none" w:sz="0" w:space="0" w:color="auto"/>
        <w:right w:val="none" w:sz="0" w:space="0" w:color="auto"/>
      </w:divBdr>
    </w:div>
    <w:div w:id="545222196">
      <w:bodyDiv w:val="1"/>
      <w:marLeft w:val="0"/>
      <w:marRight w:val="0"/>
      <w:marTop w:val="0"/>
      <w:marBottom w:val="0"/>
      <w:divBdr>
        <w:top w:val="none" w:sz="0" w:space="0" w:color="auto"/>
        <w:left w:val="none" w:sz="0" w:space="0" w:color="auto"/>
        <w:bottom w:val="none" w:sz="0" w:space="0" w:color="auto"/>
        <w:right w:val="none" w:sz="0" w:space="0" w:color="auto"/>
      </w:divBdr>
      <w:divsChild>
        <w:div w:id="1060130858">
          <w:marLeft w:val="0"/>
          <w:marRight w:val="0"/>
          <w:marTop w:val="0"/>
          <w:marBottom w:val="0"/>
          <w:divBdr>
            <w:top w:val="none" w:sz="0" w:space="0" w:color="auto"/>
            <w:left w:val="none" w:sz="0" w:space="0" w:color="auto"/>
            <w:bottom w:val="none" w:sz="0" w:space="0" w:color="auto"/>
            <w:right w:val="none" w:sz="0" w:space="0" w:color="auto"/>
          </w:divBdr>
        </w:div>
        <w:div w:id="1826160848">
          <w:marLeft w:val="0"/>
          <w:marRight w:val="0"/>
          <w:marTop w:val="0"/>
          <w:marBottom w:val="0"/>
          <w:divBdr>
            <w:top w:val="none" w:sz="0" w:space="0" w:color="auto"/>
            <w:left w:val="none" w:sz="0" w:space="0" w:color="auto"/>
            <w:bottom w:val="none" w:sz="0" w:space="0" w:color="auto"/>
            <w:right w:val="none" w:sz="0" w:space="0" w:color="auto"/>
          </w:divBdr>
        </w:div>
        <w:div w:id="741950202">
          <w:marLeft w:val="0"/>
          <w:marRight w:val="0"/>
          <w:marTop w:val="0"/>
          <w:marBottom w:val="0"/>
          <w:divBdr>
            <w:top w:val="none" w:sz="0" w:space="0" w:color="auto"/>
            <w:left w:val="none" w:sz="0" w:space="0" w:color="auto"/>
            <w:bottom w:val="none" w:sz="0" w:space="0" w:color="auto"/>
            <w:right w:val="none" w:sz="0" w:space="0" w:color="auto"/>
          </w:divBdr>
        </w:div>
        <w:div w:id="484014126">
          <w:marLeft w:val="0"/>
          <w:marRight w:val="0"/>
          <w:marTop w:val="0"/>
          <w:marBottom w:val="0"/>
          <w:divBdr>
            <w:top w:val="none" w:sz="0" w:space="0" w:color="auto"/>
            <w:left w:val="none" w:sz="0" w:space="0" w:color="auto"/>
            <w:bottom w:val="none" w:sz="0" w:space="0" w:color="auto"/>
            <w:right w:val="none" w:sz="0" w:space="0" w:color="auto"/>
          </w:divBdr>
        </w:div>
        <w:div w:id="403138264">
          <w:marLeft w:val="0"/>
          <w:marRight w:val="0"/>
          <w:marTop w:val="0"/>
          <w:marBottom w:val="0"/>
          <w:divBdr>
            <w:top w:val="none" w:sz="0" w:space="0" w:color="auto"/>
            <w:left w:val="none" w:sz="0" w:space="0" w:color="auto"/>
            <w:bottom w:val="none" w:sz="0" w:space="0" w:color="auto"/>
            <w:right w:val="none" w:sz="0" w:space="0" w:color="auto"/>
          </w:divBdr>
        </w:div>
        <w:div w:id="395975412">
          <w:marLeft w:val="0"/>
          <w:marRight w:val="0"/>
          <w:marTop w:val="0"/>
          <w:marBottom w:val="0"/>
          <w:divBdr>
            <w:top w:val="none" w:sz="0" w:space="0" w:color="auto"/>
            <w:left w:val="none" w:sz="0" w:space="0" w:color="auto"/>
            <w:bottom w:val="none" w:sz="0" w:space="0" w:color="auto"/>
            <w:right w:val="none" w:sz="0" w:space="0" w:color="auto"/>
          </w:divBdr>
        </w:div>
        <w:div w:id="209999266">
          <w:marLeft w:val="0"/>
          <w:marRight w:val="0"/>
          <w:marTop w:val="0"/>
          <w:marBottom w:val="0"/>
          <w:divBdr>
            <w:top w:val="none" w:sz="0" w:space="0" w:color="auto"/>
            <w:left w:val="none" w:sz="0" w:space="0" w:color="auto"/>
            <w:bottom w:val="none" w:sz="0" w:space="0" w:color="auto"/>
            <w:right w:val="none" w:sz="0" w:space="0" w:color="auto"/>
          </w:divBdr>
        </w:div>
      </w:divsChild>
    </w:div>
    <w:div w:id="563570544">
      <w:bodyDiv w:val="1"/>
      <w:marLeft w:val="0"/>
      <w:marRight w:val="0"/>
      <w:marTop w:val="0"/>
      <w:marBottom w:val="0"/>
      <w:divBdr>
        <w:top w:val="none" w:sz="0" w:space="0" w:color="auto"/>
        <w:left w:val="none" w:sz="0" w:space="0" w:color="auto"/>
        <w:bottom w:val="none" w:sz="0" w:space="0" w:color="auto"/>
        <w:right w:val="none" w:sz="0" w:space="0" w:color="auto"/>
      </w:divBdr>
      <w:divsChild>
        <w:div w:id="1056586649">
          <w:marLeft w:val="0"/>
          <w:marRight w:val="0"/>
          <w:marTop w:val="0"/>
          <w:marBottom w:val="0"/>
          <w:divBdr>
            <w:top w:val="none" w:sz="0" w:space="0" w:color="auto"/>
            <w:left w:val="none" w:sz="0" w:space="0" w:color="auto"/>
            <w:bottom w:val="none" w:sz="0" w:space="0" w:color="auto"/>
            <w:right w:val="none" w:sz="0" w:space="0" w:color="auto"/>
          </w:divBdr>
        </w:div>
        <w:div w:id="145360668">
          <w:marLeft w:val="0"/>
          <w:marRight w:val="0"/>
          <w:marTop w:val="0"/>
          <w:marBottom w:val="0"/>
          <w:divBdr>
            <w:top w:val="none" w:sz="0" w:space="0" w:color="auto"/>
            <w:left w:val="none" w:sz="0" w:space="0" w:color="auto"/>
            <w:bottom w:val="none" w:sz="0" w:space="0" w:color="auto"/>
            <w:right w:val="none" w:sz="0" w:space="0" w:color="auto"/>
          </w:divBdr>
        </w:div>
        <w:div w:id="1035934767">
          <w:marLeft w:val="0"/>
          <w:marRight w:val="0"/>
          <w:marTop w:val="0"/>
          <w:marBottom w:val="0"/>
          <w:divBdr>
            <w:top w:val="none" w:sz="0" w:space="0" w:color="auto"/>
            <w:left w:val="none" w:sz="0" w:space="0" w:color="auto"/>
            <w:bottom w:val="none" w:sz="0" w:space="0" w:color="auto"/>
            <w:right w:val="none" w:sz="0" w:space="0" w:color="auto"/>
          </w:divBdr>
        </w:div>
        <w:div w:id="1446071916">
          <w:marLeft w:val="0"/>
          <w:marRight w:val="0"/>
          <w:marTop w:val="0"/>
          <w:marBottom w:val="0"/>
          <w:divBdr>
            <w:top w:val="none" w:sz="0" w:space="0" w:color="auto"/>
            <w:left w:val="none" w:sz="0" w:space="0" w:color="auto"/>
            <w:bottom w:val="none" w:sz="0" w:space="0" w:color="auto"/>
            <w:right w:val="none" w:sz="0" w:space="0" w:color="auto"/>
          </w:divBdr>
        </w:div>
        <w:div w:id="877158002">
          <w:marLeft w:val="0"/>
          <w:marRight w:val="0"/>
          <w:marTop w:val="0"/>
          <w:marBottom w:val="0"/>
          <w:divBdr>
            <w:top w:val="none" w:sz="0" w:space="0" w:color="auto"/>
            <w:left w:val="none" w:sz="0" w:space="0" w:color="auto"/>
            <w:bottom w:val="none" w:sz="0" w:space="0" w:color="auto"/>
            <w:right w:val="none" w:sz="0" w:space="0" w:color="auto"/>
          </w:divBdr>
        </w:div>
      </w:divsChild>
    </w:div>
    <w:div w:id="660425253">
      <w:bodyDiv w:val="1"/>
      <w:marLeft w:val="0"/>
      <w:marRight w:val="0"/>
      <w:marTop w:val="0"/>
      <w:marBottom w:val="0"/>
      <w:divBdr>
        <w:top w:val="none" w:sz="0" w:space="0" w:color="auto"/>
        <w:left w:val="none" w:sz="0" w:space="0" w:color="auto"/>
        <w:bottom w:val="none" w:sz="0" w:space="0" w:color="auto"/>
        <w:right w:val="none" w:sz="0" w:space="0" w:color="auto"/>
      </w:divBdr>
    </w:div>
    <w:div w:id="725297731">
      <w:bodyDiv w:val="1"/>
      <w:marLeft w:val="0"/>
      <w:marRight w:val="0"/>
      <w:marTop w:val="0"/>
      <w:marBottom w:val="0"/>
      <w:divBdr>
        <w:top w:val="none" w:sz="0" w:space="0" w:color="auto"/>
        <w:left w:val="none" w:sz="0" w:space="0" w:color="auto"/>
        <w:bottom w:val="none" w:sz="0" w:space="0" w:color="auto"/>
        <w:right w:val="none" w:sz="0" w:space="0" w:color="auto"/>
      </w:divBdr>
      <w:divsChild>
        <w:div w:id="279999490">
          <w:marLeft w:val="0"/>
          <w:marRight w:val="0"/>
          <w:marTop w:val="0"/>
          <w:marBottom w:val="0"/>
          <w:divBdr>
            <w:top w:val="none" w:sz="0" w:space="0" w:color="auto"/>
            <w:left w:val="none" w:sz="0" w:space="0" w:color="auto"/>
            <w:bottom w:val="none" w:sz="0" w:space="0" w:color="auto"/>
            <w:right w:val="none" w:sz="0" w:space="0" w:color="auto"/>
          </w:divBdr>
        </w:div>
      </w:divsChild>
    </w:div>
    <w:div w:id="922029030">
      <w:bodyDiv w:val="1"/>
      <w:marLeft w:val="0"/>
      <w:marRight w:val="0"/>
      <w:marTop w:val="0"/>
      <w:marBottom w:val="0"/>
      <w:divBdr>
        <w:top w:val="none" w:sz="0" w:space="0" w:color="auto"/>
        <w:left w:val="none" w:sz="0" w:space="0" w:color="auto"/>
        <w:bottom w:val="none" w:sz="0" w:space="0" w:color="auto"/>
        <w:right w:val="none" w:sz="0" w:space="0" w:color="auto"/>
      </w:divBdr>
    </w:div>
    <w:div w:id="1121263974">
      <w:bodyDiv w:val="1"/>
      <w:marLeft w:val="0"/>
      <w:marRight w:val="0"/>
      <w:marTop w:val="0"/>
      <w:marBottom w:val="0"/>
      <w:divBdr>
        <w:top w:val="none" w:sz="0" w:space="0" w:color="auto"/>
        <w:left w:val="none" w:sz="0" w:space="0" w:color="auto"/>
        <w:bottom w:val="none" w:sz="0" w:space="0" w:color="auto"/>
        <w:right w:val="none" w:sz="0" w:space="0" w:color="auto"/>
      </w:divBdr>
    </w:div>
    <w:div w:id="1213689982">
      <w:bodyDiv w:val="1"/>
      <w:marLeft w:val="0"/>
      <w:marRight w:val="0"/>
      <w:marTop w:val="0"/>
      <w:marBottom w:val="0"/>
      <w:divBdr>
        <w:top w:val="none" w:sz="0" w:space="0" w:color="auto"/>
        <w:left w:val="none" w:sz="0" w:space="0" w:color="auto"/>
        <w:bottom w:val="none" w:sz="0" w:space="0" w:color="auto"/>
        <w:right w:val="none" w:sz="0" w:space="0" w:color="auto"/>
      </w:divBdr>
      <w:divsChild>
        <w:div w:id="1923177630">
          <w:marLeft w:val="0"/>
          <w:marRight w:val="0"/>
          <w:marTop w:val="0"/>
          <w:marBottom w:val="0"/>
          <w:divBdr>
            <w:top w:val="none" w:sz="0" w:space="0" w:color="auto"/>
            <w:left w:val="none" w:sz="0" w:space="0" w:color="auto"/>
            <w:bottom w:val="none" w:sz="0" w:space="0" w:color="auto"/>
            <w:right w:val="none" w:sz="0" w:space="0" w:color="auto"/>
          </w:divBdr>
          <w:divsChild>
            <w:div w:id="989940177">
              <w:marLeft w:val="0"/>
              <w:marRight w:val="0"/>
              <w:marTop w:val="0"/>
              <w:marBottom w:val="0"/>
              <w:divBdr>
                <w:top w:val="none" w:sz="0" w:space="0" w:color="auto"/>
                <w:left w:val="none" w:sz="0" w:space="0" w:color="auto"/>
                <w:bottom w:val="none" w:sz="0" w:space="0" w:color="auto"/>
                <w:right w:val="none" w:sz="0" w:space="0" w:color="auto"/>
              </w:divBdr>
            </w:div>
            <w:div w:id="18257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2181">
      <w:bodyDiv w:val="1"/>
      <w:marLeft w:val="0"/>
      <w:marRight w:val="0"/>
      <w:marTop w:val="0"/>
      <w:marBottom w:val="0"/>
      <w:divBdr>
        <w:top w:val="none" w:sz="0" w:space="0" w:color="auto"/>
        <w:left w:val="none" w:sz="0" w:space="0" w:color="auto"/>
        <w:bottom w:val="none" w:sz="0" w:space="0" w:color="auto"/>
        <w:right w:val="none" w:sz="0" w:space="0" w:color="auto"/>
      </w:divBdr>
    </w:div>
    <w:div w:id="1253513689">
      <w:bodyDiv w:val="1"/>
      <w:marLeft w:val="0"/>
      <w:marRight w:val="0"/>
      <w:marTop w:val="0"/>
      <w:marBottom w:val="0"/>
      <w:divBdr>
        <w:top w:val="none" w:sz="0" w:space="0" w:color="auto"/>
        <w:left w:val="none" w:sz="0" w:space="0" w:color="auto"/>
        <w:bottom w:val="none" w:sz="0" w:space="0" w:color="auto"/>
        <w:right w:val="none" w:sz="0" w:space="0" w:color="auto"/>
      </w:divBdr>
    </w:div>
    <w:div w:id="1789860473">
      <w:bodyDiv w:val="1"/>
      <w:marLeft w:val="0"/>
      <w:marRight w:val="0"/>
      <w:marTop w:val="0"/>
      <w:marBottom w:val="0"/>
      <w:divBdr>
        <w:top w:val="none" w:sz="0" w:space="0" w:color="auto"/>
        <w:left w:val="none" w:sz="0" w:space="0" w:color="auto"/>
        <w:bottom w:val="none" w:sz="0" w:space="0" w:color="auto"/>
        <w:right w:val="none" w:sz="0" w:space="0" w:color="auto"/>
      </w:divBdr>
    </w:div>
    <w:div w:id="1963656877">
      <w:bodyDiv w:val="1"/>
      <w:marLeft w:val="0"/>
      <w:marRight w:val="0"/>
      <w:marTop w:val="0"/>
      <w:marBottom w:val="0"/>
      <w:divBdr>
        <w:top w:val="none" w:sz="0" w:space="0" w:color="auto"/>
        <w:left w:val="none" w:sz="0" w:space="0" w:color="auto"/>
        <w:bottom w:val="none" w:sz="0" w:space="0" w:color="auto"/>
        <w:right w:val="none" w:sz="0" w:space="0" w:color="auto"/>
      </w:divBdr>
    </w:div>
    <w:div w:id="206996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ergles@jhmi.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CDD2-333C-4B20-A4DE-A74780E1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60340</Words>
  <Characters>343943</Characters>
  <Application>Microsoft Office Word</Application>
  <DocSecurity>0</DocSecurity>
  <Lines>2866</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Babola</dc:creator>
  <cp:keywords/>
  <dc:description/>
  <cp:lastModifiedBy>Travis Babola</cp:lastModifiedBy>
  <cp:revision>2</cp:revision>
  <cp:lastPrinted>2020-08-19T17:04:00Z</cp:lastPrinted>
  <dcterms:created xsi:type="dcterms:W3CDTF">2020-10-13T15:07:00Z</dcterms:created>
  <dcterms:modified xsi:type="dcterms:W3CDTF">2020-10-13T15:07:00Z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http://www.zotero.org/styles/nature-cust</vt:lpwstr>
  </property>
  <property fmtid="{D5CDD505-2E9C-101B-9397-08002B2CF9AE}" pid="17" name="Mendeley Recent Style Name 7_1">
    <vt:lpwstr>Nature - custom</vt:lpwstr>
  </property>
  <property fmtid="{D5CDD505-2E9C-101B-9397-08002B2CF9AE}" pid="18" name="Mendeley Recent Style Id 8_1">
    <vt:lpwstr>http://www.zotero.org/styles/the-journal-of-neuroscience</vt:lpwstr>
  </property>
  <property fmtid="{D5CDD505-2E9C-101B-9397-08002B2CF9AE}" pid="19" name="Mendeley Recent Style Name 8_1">
    <vt:lpwstr>The Journal of Neuroscience</vt:lpwstr>
  </property>
  <property fmtid="{D5CDD505-2E9C-101B-9397-08002B2CF9AE}" pid="20" name="Mendeley Recent Style Id 9_1">
    <vt:lpwstr>http://csl.mendeley.com/styles/27908101/the-journal-of-neuroscience-2</vt:lpwstr>
  </property>
  <property fmtid="{D5CDD505-2E9C-101B-9397-08002B2CF9AE}" pid="21" name="Mendeley Recent Style Name 9_1">
    <vt:lpwstr>The Journal of Neuroscience - Travis Babola</vt:lpwstr>
  </property>
  <property fmtid="{D5CDD505-2E9C-101B-9397-08002B2CF9AE}" pid="22" name="Mendeley Document_1">
    <vt:lpwstr>True</vt:lpwstr>
  </property>
  <property fmtid="{D5CDD505-2E9C-101B-9397-08002B2CF9AE}" pid="23" name="Mendeley Unique User Id_1">
    <vt:lpwstr>5278583d-e4af-32fa-a039-8668906a6950</vt:lpwstr>
  </property>
  <property fmtid="{D5CDD505-2E9C-101B-9397-08002B2CF9AE}" pid="24" name="Mendeley Citation Style_1">
    <vt:lpwstr>http://csl.mendeley.com/styles/27908101/the-journal-of-neuroscience-2</vt:lpwstr>
  </property>
</Properties>
</file>